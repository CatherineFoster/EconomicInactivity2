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300FC" w14:textId="532049B9" w:rsidR="008401AC" w:rsidRDefault="004E19BA">
      <w:pPr>
        <w:pStyle w:val="Title"/>
      </w:pPr>
      <w:r>
        <w:t xml:space="preserve">Block-based models predicting flows into </w:t>
      </w:r>
      <w:ins w:id="0" w:author="Catherine Foster" w:date="2024-11-11T10:29:00Z" w16du:dateUtc="2024-11-11T10:29:00Z">
        <w:r w:rsidR="008D783A">
          <w:t>ec</w:t>
        </w:r>
      </w:ins>
      <w:ins w:id="1" w:author="Catherine Foster" w:date="2024-11-11T10:30:00Z" w16du:dateUtc="2024-11-11T10:30:00Z">
        <w:r w:rsidR="008D783A">
          <w:t>onomic inactivity due to long term sickness (</w:t>
        </w:r>
      </w:ins>
      <w:r>
        <w:t>EILTS</w:t>
      </w:r>
      <w:ins w:id="2" w:author="Catherine Foster" w:date="2024-11-11T10:30:00Z" w16du:dateUtc="2024-11-11T10:30:00Z">
        <w:r w:rsidR="008D783A">
          <w:t>)</w:t>
        </w:r>
      </w:ins>
    </w:p>
    <w:p w14:paraId="52D9BA02" w14:textId="77777777" w:rsidR="008401AC" w:rsidRDefault="004E19BA">
      <w:pPr>
        <w:pStyle w:val="Author"/>
      </w:pPr>
      <w:r>
        <w:t>Jon Minton</w:t>
      </w:r>
    </w:p>
    <w:p w14:paraId="05C1BF50" w14:textId="77777777" w:rsidR="008401AC" w:rsidRDefault="004E19BA">
      <w:pPr>
        <w:pStyle w:val="Author"/>
      </w:pPr>
      <w:r>
        <w:t>Martin Taulbut</w:t>
      </w:r>
    </w:p>
    <w:p w14:paraId="74D518B5" w14:textId="77777777" w:rsidR="008401AC" w:rsidRDefault="004E19BA">
      <w:pPr>
        <w:pStyle w:val="Heading2"/>
      </w:pPr>
      <w:bookmarkStart w:id="3" w:name="aim"/>
      <w:r>
        <w:t>Aim</w:t>
      </w:r>
    </w:p>
    <w:p w14:paraId="2E21BDE2" w14:textId="77777777" w:rsidR="008401AC" w:rsidRDefault="004E19BA">
      <w:pPr>
        <w:pStyle w:val="FirstParagraph"/>
      </w:pPr>
      <w:r>
        <w:t>This document will develop analyses which predict flows into EILTS using a block-based approach. This will involve developing a series of logistic regression models which predict flows into EILTS using a range of individual and household level attributes.</w:t>
      </w:r>
    </w:p>
    <w:p w14:paraId="75F10DB3" w14:textId="510F99C8" w:rsidR="00986F9F" w:rsidRPr="00986F9F" w:rsidRDefault="00986F9F" w:rsidP="00986F9F">
      <w:pPr>
        <w:pStyle w:val="BodyText"/>
        <w:rPr>
          <w:color w:val="FF0000"/>
        </w:rPr>
      </w:pPr>
      <w:r w:rsidRPr="00986F9F">
        <w:rPr>
          <w:color w:val="FF0000"/>
        </w:rPr>
        <w:t>The underlying code begins on page 55</w:t>
      </w:r>
    </w:p>
    <w:p w14:paraId="5F7E50C1" w14:textId="77777777" w:rsidR="008401AC" w:rsidRDefault="004E19BA">
      <w:pPr>
        <w:pStyle w:val="Heading2"/>
      </w:pPr>
      <w:bookmarkStart w:id="4" w:name="preparation"/>
      <w:bookmarkEnd w:id="3"/>
      <w:r>
        <w:t>Preparation</w:t>
      </w:r>
    </w:p>
    <w:p w14:paraId="0BECEB29" w14:textId="77777777" w:rsidR="008401AC" w:rsidRDefault="004E19BA">
      <w:pPr>
        <w:pStyle w:val="Heading2"/>
      </w:pPr>
      <w:bookmarkStart w:id="5" w:name="modelling"/>
      <w:bookmarkEnd w:id="4"/>
      <w:r>
        <w:t>Modelling</w:t>
      </w:r>
    </w:p>
    <w:p w14:paraId="1B063EB7" w14:textId="77777777" w:rsidR="008401AC" w:rsidRDefault="004E19BA">
      <w:pPr>
        <w:pStyle w:val="FirstParagraph"/>
      </w:pPr>
      <w:r>
        <w:t>We will start with the simplest possible model specification, then add blocks of covariates</w:t>
      </w:r>
    </w:p>
    <w:p w14:paraId="59A0BC82" w14:textId="77777777" w:rsidR="008401AC" w:rsidRDefault="004E19BA">
      <w:pPr>
        <w:pStyle w:val="BodyText"/>
      </w:pPr>
      <w:r>
        <w:t xml:space="preserve">We are predicting whether </w:t>
      </w:r>
      <w:proofErr w:type="spellStart"/>
      <w:r>
        <w:t>next_status</w:t>
      </w:r>
      <w:proofErr w:type="spellEnd"/>
      <w:r>
        <w:t xml:space="preserve"> is EILTS or not.</w:t>
      </w:r>
    </w:p>
    <w:p w14:paraId="066CB2C1" w14:textId="77777777" w:rsidR="008401AC" w:rsidRDefault="004E19BA">
      <w:pPr>
        <w:pStyle w:val="BodyText"/>
      </w:pPr>
      <w:r>
        <w:t>We will start with a manual approach to deciding on which blocks of variables, and variables within, to include</w:t>
      </w:r>
    </w:p>
    <w:p w14:paraId="13123C54"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1, family = binomial, data = </w:t>
      </w:r>
      <w:proofErr w:type="spellStart"/>
      <w:r>
        <w:rPr>
          <w:rStyle w:val="VerbatimChar"/>
        </w:rPr>
        <w:t>data_tidied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-3.077283   0.009132    -337   &lt;2e-16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102852  on 284717  degrees of freedom</w:t>
      </w:r>
      <w:r>
        <w:br/>
      </w:r>
      <w:r>
        <w:rPr>
          <w:rStyle w:val="VerbatimChar"/>
        </w:rPr>
        <w:t>Residual deviance: 102852  on 284717  degrees of freedom</w:t>
      </w:r>
      <w:r>
        <w:br/>
      </w:r>
      <w:r>
        <w:rPr>
          <w:rStyle w:val="VerbatimChar"/>
        </w:rPr>
        <w:t xml:space="preserve">  (62657 observations deleted due to missingness)</w:t>
      </w:r>
      <w:r>
        <w:br/>
      </w:r>
      <w:r>
        <w:rPr>
          <w:rStyle w:val="VerbatimChar"/>
        </w:rPr>
        <w:t>AIC: 102854</w:t>
      </w:r>
      <w:r>
        <w:br/>
      </w:r>
      <w:r>
        <w:br/>
      </w:r>
      <w:r>
        <w:rPr>
          <w:rStyle w:val="VerbatimChar"/>
        </w:rPr>
        <w:t>Number of Fisher Scoring iterations: 6</w:t>
      </w:r>
    </w:p>
    <w:p w14:paraId="3DA12E6B" w14:textId="77777777" w:rsidR="008401AC" w:rsidRDefault="004E19BA">
      <w:pPr>
        <w:pStyle w:val="FirstParagraph"/>
      </w:pPr>
      <w:r>
        <w:t>Now to add the first block of variables: history</w:t>
      </w:r>
    </w:p>
    <w:p w14:paraId="6B7E98C8" w14:textId="77777777" w:rsidR="008401AC" w:rsidRDefault="004E19BA">
      <w:pPr>
        <w:pStyle w:val="SourceCode"/>
      </w:pPr>
      <w:r>
        <w:lastRenderedPageBreak/>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family = binomial, </w:t>
      </w:r>
      <w:r>
        <w:br/>
      </w:r>
      <w:r>
        <w:rPr>
          <w:rStyle w:val="VerbatimChar"/>
        </w:rPr>
        <w:t xml:space="preserve">    data = </w:t>
      </w:r>
      <w:proofErr w:type="spellStart"/>
      <w:r>
        <w:rPr>
          <w:rStyle w:val="VerbatimChar"/>
        </w:rPr>
        <w:t>data_tidied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-5.50920    0.03556 -154.926   &lt;2e-16 ***</w:t>
      </w:r>
      <w:r>
        <w:br/>
      </w:r>
      <w:proofErr w:type="spellStart"/>
      <w:r>
        <w:rPr>
          <w:rStyle w:val="VerbatimChar"/>
        </w:rPr>
        <w:t>this_statusInactive</w:t>
      </w:r>
      <w:proofErr w:type="spellEnd"/>
      <w:r>
        <w:rPr>
          <w:rStyle w:val="VerbatimChar"/>
        </w:rPr>
        <w:t xml:space="preserve"> care            2.00788    0.05577   36.000   &lt;2e-16 ***</w:t>
      </w:r>
      <w:r>
        <w:br/>
      </w:r>
      <w:proofErr w:type="spellStart"/>
      <w:r>
        <w:rPr>
          <w:rStyle w:val="VerbatimChar"/>
        </w:rPr>
        <w:t>this_statusInactive</w:t>
      </w:r>
      <w:proofErr w:type="spellEnd"/>
      <w:r>
        <w:rPr>
          <w:rStyle w:val="VerbatimChar"/>
        </w:rPr>
        <w:t xml:space="preserve"> long term sick  6.60620    0.04119  160.396   &lt;2e-16 ***</w:t>
      </w:r>
      <w:r>
        <w:br/>
      </w:r>
      <w:proofErr w:type="spellStart"/>
      <w:r>
        <w:rPr>
          <w:rStyle w:val="VerbatimChar"/>
        </w:rPr>
        <w:t>this_statusInactive</w:t>
      </w:r>
      <w:proofErr w:type="spellEnd"/>
      <w:r>
        <w:rPr>
          <w:rStyle w:val="VerbatimChar"/>
        </w:rPr>
        <w:t xml:space="preserve"> other           2.45032    0.12049   20.337   &lt;2e-16 ***</w:t>
      </w:r>
      <w:r>
        <w:br/>
      </w:r>
      <w:proofErr w:type="spellStart"/>
      <w:r>
        <w:rPr>
          <w:rStyle w:val="VerbatimChar"/>
        </w:rPr>
        <w:t>this_statusInactive</w:t>
      </w:r>
      <w:proofErr w:type="spellEnd"/>
      <w:r>
        <w:rPr>
          <w:rStyle w:val="VerbatimChar"/>
        </w:rPr>
        <w:t xml:space="preserve"> retired         1.94958    0.06033   32.315   &lt;2e-16 ***</w:t>
      </w:r>
      <w:r>
        <w:br/>
      </w:r>
      <w:proofErr w:type="spellStart"/>
      <w:r>
        <w:rPr>
          <w:rStyle w:val="VerbatimChar"/>
        </w:rPr>
        <w:t>this_statusInactive</w:t>
      </w:r>
      <w:proofErr w:type="spellEnd"/>
      <w:r>
        <w:rPr>
          <w:rStyle w:val="VerbatimChar"/>
        </w:rPr>
        <w:t xml:space="preserve"> student         0.18833    0.10198    1.847   0.0648 .  </w:t>
      </w:r>
      <w:r>
        <w:br/>
      </w:r>
      <w:proofErr w:type="spellStart"/>
      <w:r>
        <w:rPr>
          <w:rStyle w:val="VerbatimChar"/>
        </w:rPr>
        <w:t>this_statusUnemployed</w:t>
      </w:r>
      <w:proofErr w:type="spellEnd"/>
      <w:r>
        <w:rPr>
          <w:rStyle w:val="VerbatimChar"/>
        </w:rPr>
        <w:t xml:space="preserve">               3.07013    0.04572   67.155   &lt;2e-16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102852  on 284717  degrees of freedom</w:t>
      </w:r>
      <w:r>
        <w:br/>
      </w:r>
      <w:r>
        <w:rPr>
          <w:rStyle w:val="VerbatimChar"/>
        </w:rPr>
        <w:t>Residual deviance:  44435  on 284711  degrees of freedom</w:t>
      </w:r>
      <w:r>
        <w:br/>
      </w:r>
      <w:r>
        <w:rPr>
          <w:rStyle w:val="VerbatimChar"/>
        </w:rPr>
        <w:t xml:space="preserve">  (62657 observations deleted due to missingness)</w:t>
      </w:r>
      <w:r>
        <w:br/>
      </w:r>
      <w:r>
        <w:rPr>
          <w:rStyle w:val="VerbatimChar"/>
        </w:rPr>
        <w:t>AIC: 44449</w:t>
      </w:r>
      <w:r>
        <w:br/>
      </w:r>
      <w:r>
        <w:br/>
      </w:r>
      <w:r>
        <w:rPr>
          <w:rStyle w:val="VerbatimChar"/>
        </w:rPr>
        <w:t>Number of Fisher Scoring iterations: 8</w:t>
      </w:r>
    </w:p>
    <w:p w14:paraId="72B82FA8" w14:textId="77777777" w:rsidR="008401AC" w:rsidRDefault="004E19BA">
      <w:pPr>
        <w:pStyle w:val="FirstParagraph"/>
      </w:pPr>
      <w:r>
        <w:t>Now to add the second block of variables: demographics</w:t>
      </w:r>
    </w:p>
    <w:p w14:paraId="1F093BBD"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r>
        <w:br/>
      </w:r>
      <w:r>
        <w:rPr>
          <w:rStyle w:val="VerbatimChar"/>
        </w:rPr>
        <w:t xml:space="preserve">    </w:t>
      </w:r>
      <w:proofErr w:type="spellStart"/>
      <w:r>
        <w:rPr>
          <w:rStyle w:val="VerbatimChar"/>
        </w:rPr>
        <w:t>eth_simplified</w:t>
      </w:r>
      <w:proofErr w:type="spellEnd"/>
      <w:r>
        <w:rPr>
          <w:rStyle w:val="VerbatimChar"/>
        </w:rPr>
        <w:t xml:space="preserve">, family = binomial, data = </w:t>
      </w:r>
      <w:proofErr w:type="spellStart"/>
      <w:r>
        <w:rPr>
          <w:rStyle w:val="VerbatimChar"/>
        </w:rPr>
        <w:t>data_tidied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-6.63745    0.07377 -89.969  &lt; 2e-16 ***</w:t>
      </w:r>
      <w:r>
        <w:br/>
      </w:r>
      <w:proofErr w:type="spellStart"/>
      <w:r>
        <w:rPr>
          <w:rStyle w:val="VerbatimChar"/>
        </w:rPr>
        <w:t>this_statusInactive</w:t>
      </w:r>
      <w:proofErr w:type="spellEnd"/>
      <w:r>
        <w:rPr>
          <w:rStyle w:val="VerbatimChar"/>
        </w:rPr>
        <w:t xml:space="preserve"> care            2.10816    0.05768  36.552  &lt; 2e-16 ***</w:t>
      </w:r>
      <w:r>
        <w:br/>
      </w:r>
      <w:proofErr w:type="spellStart"/>
      <w:r>
        <w:rPr>
          <w:rStyle w:val="VerbatimChar"/>
        </w:rPr>
        <w:t>this_statusInactive</w:t>
      </w:r>
      <w:proofErr w:type="spellEnd"/>
      <w:r>
        <w:rPr>
          <w:rStyle w:val="VerbatimChar"/>
        </w:rPr>
        <w:t xml:space="preserve"> long term sick  6.59097    0.04198 156.988  &lt; 2e-16 ***</w:t>
      </w:r>
      <w:r>
        <w:br/>
      </w:r>
      <w:proofErr w:type="spellStart"/>
      <w:r>
        <w:rPr>
          <w:rStyle w:val="VerbatimChar"/>
        </w:rPr>
        <w:t>this_statusInactive</w:t>
      </w:r>
      <w:proofErr w:type="spellEnd"/>
      <w:r>
        <w:rPr>
          <w:rStyle w:val="VerbatimChar"/>
        </w:rPr>
        <w:t xml:space="preserve"> other           2.55555    0.12106  21.110  &lt; 2e-16 ***</w:t>
      </w:r>
      <w:r>
        <w:br/>
      </w:r>
      <w:proofErr w:type="spellStart"/>
      <w:r>
        <w:rPr>
          <w:rStyle w:val="VerbatimChar"/>
        </w:rPr>
        <w:t>this_statusInactive</w:t>
      </w:r>
      <w:proofErr w:type="spellEnd"/>
      <w:r>
        <w:rPr>
          <w:rStyle w:val="VerbatimChar"/>
        </w:rPr>
        <w:t xml:space="preserve"> retired         1.90961    0.06551  29.152  &lt; 2e-16 ***</w:t>
      </w:r>
      <w:r>
        <w:br/>
      </w:r>
      <w:proofErr w:type="spellStart"/>
      <w:r>
        <w:rPr>
          <w:rStyle w:val="VerbatimChar"/>
        </w:rPr>
        <w:t>this_statusInactive</w:t>
      </w:r>
      <w:proofErr w:type="spellEnd"/>
      <w:r>
        <w:rPr>
          <w:rStyle w:val="VerbatimChar"/>
        </w:rPr>
        <w:t xml:space="preserve"> student         1.03978    0.11192   9.290  &lt; 2e-16 ***</w:t>
      </w:r>
      <w:r>
        <w:br/>
      </w:r>
      <w:proofErr w:type="spellStart"/>
      <w:r>
        <w:rPr>
          <w:rStyle w:val="VerbatimChar"/>
        </w:rPr>
        <w:t>this_statusUnemployed</w:t>
      </w:r>
      <w:proofErr w:type="spellEnd"/>
      <w:r>
        <w:rPr>
          <w:rStyle w:val="VerbatimChar"/>
        </w:rPr>
        <w:t xml:space="preserve">               3.24432    0.04649  69.784  &lt; 2e-16 ***</w:t>
      </w:r>
      <w:r>
        <w:br/>
      </w:r>
      <w:r>
        <w:rPr>
          <w:rStyle w:val="VerbatimChar"/>
        </w:rPr>
        <w:t>age_group25-44                      0.74836    0.05990  12.494  &lt; 2e-16 ***</w:t>
      </w:r>
      <w:r>
        <w:br/>
      </w:r>
      <w:r>
        <w:rPr>
          <w:rStyle w:val="VerbatimChar"/>
        </w:rPr>
        <w:t>age_group45-54                      1.26333    0.06075  20.797  &lt; 2e-16 ***</w:t>
      </w:r>
      <w:r>
        <w:br/>
      </w:r>
      <w:r>
        <w:rPr>
          <w:rStyle w:val="VerbatimChar"/>
        </w:rPr>
        <w:t>age_group55-64                      0.91921    0.06206  14.812  &lt; 2e-16 ***</w:t>
      </w:r>
      <w:r>
        <w:br/>
      </w:r>
      <w:proofErr w:type="spellStart"/>
      <w:r>
        <w:rPr>
          <w:rStyle w:val="VerbatimChar"/>
        </w:rPr>
        <w:t>sexmale</w:t>
      </w:r>
      <w:proofErr w:type="spellEnd"/>
      <w:r>
        <w:rPr>
          <w:rStyle w:val="VerbatimChar"/>
        </w:rPr>
        <w:t xml:space="preserve">                             0.04212    0.02853   1.476     0.14    </w:t>
      </w:r>
      <w:r>
        <w:br/>
      </w:r>
      <w:proofErr w:type="spellStart"/>
      <w:r>
        <w:rPr>
          <w:rStyle w:val="VerbatimChar"/>
        </w:rPr>
        <w:t>eth_simplifiedWhite</w:t>
      </w:r>
      <w:proofErr w:type="spellEnd"/>
      <w:r>
        <w:rPr>
          <w:rStyle w:val="VerbatimChar"/>
        </w:rPr>
        <w:t xml:space="preserve">                 0.23248    0.03411   6.815 9.44e-12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lastRenderedPageBreak/>
        <w:t>(Dispersion parameter for binomial family taken to be 1)</w:t>
      </w:r>
      <w:r>
        <w:br/>
      </w:r>
      <w:r>
        <w:br/>
      </w:r>
      <w:r>
        <w:rPr>
          <w:rStyle w:val="VerbatimChar"/>
        </w:rPr>
        <w:t xml:space="preserve">    Null deviance: 102697  on 284023  degrees of freedom</w:t>
      </w:r>
      <w:r>
        <w:br/>
      </w:r>
      <w:r>
        <w:rPr>
          <w:rStyle w:val="VerbatimChar"/>
        </w:rPr>
        <w:t>Residual deviance:  43766  on 284012  degrees of freedom</w:t>
      </w:r>
      <w:r>
        <w:br/>
      </w:r>
      <w:r>
        <w:rPr>
          <w:rStyle w:val="VerbatimChar"/>
        </w:rPr>
        <w:t xml:space="preserve">  (63351 observations deleted due to missingness)</w:t>
      </w:r>
      <w:r>
        <w:br/>
      </w:r>
      <w:r>
        <w:rPr>
          <w:rStyle w:val="VerbatimChar"/>
        </w:rPr>
        <w:t>AIC: 43790</w:t>
      </w:r>
      <w:r>
        <w:br/>
      </w:r>
      <w:r>
        <w:br/>
      </w:r>
      <w:r>
        <w:rPr>
          <w:rStyle w:val="VerbatimChar"/>
        </w:rPr>
        <w:t>Number of Fisher Scoring iterations: 8</w:t>
      </w:r>
    </w:p>
    <w:p w14:paraId="4045974E" w14:textId="77777777" w:rsidR="008401AC" w:rsidRDefault="004E19BA">
      <w:pPr>
        <w:pStyle w:val="FirstParagraph"/>
      </w:pPr>
      <w:r>
        <w:t>We can now start comparing the AICs</w:t>
      </w:r>
    </w:p>
    <w:p w14:paraId="48CA566A" w14:textId="77777777" w:rsidR="008401AC" w:rsidRDefault="004E19BA">
      <w:pPr>
        <w:pStyle w:val="SourceCode"/>
      </w:pPr>
      <w:r>
        <w:rPr>
          <w:rStyle w:val="VerbatimChar"/>
        </w:rPr>
        <w:t xml:space="preserve">                         </w:t>
      </w:r>
      <w:proofErr w:type="spellStart"/>
      <w:r>
        <w:rPr>
          <w:rStyle w:val="VerbatimChar"/>
        </w:rPr>
        <w:t>df</w:t>
      </w:r>
      <w:proofErr w:type="spellEnd"/>
      <w:r>
        <w:rPr>
          <w:rStyle w:val="VerbatimChar"/>
        </w:rPr>
        <w:t xml:space="preserve">       AIC</w:t>
      </w:r>
      <w:r>
        <w:br/>
      </w:r>
      <w:proofErr w:type="spellStart"/>
      <w:r>
        <w:rPr>
          <w:rStyle w:val="VerbatimChar"/>
        </w:rPr>
        <w:t>mod_null</w:t>
      </w:r>
      <w:proofErr w:type="spellEnd"/>
      <w:r>
        <w:rPr>
          <w:rStyle w:val="VerbatimChar"/>
        </w:rPr>
        <w:t xml:space="preserve">                  1 102854.06</w:t>
      </w:r>
      <w:r>
        <w:br/>
      </w:r>
      <w:proofErr w:type="spellStart"/>
      <w:r>
        <w:rPr>
          <w:rStyle w:val="VerbatimChar"/>
        </w:rPr>
        <w:t>mod_history</w:t>
      </w:r>
      <w:proofErr w:type="spellEnd"/>
      <w:r>
        <w:rPr>
          <w:rStyle w:val="VerbatimChar"/>
        </w:rPr>
        <w:t xml:space="preserve">               7  44448.90</w:t>
      </w:r>
      <w:r>
        <w:br/>
      </w:r>
      <w:proofErr w:type="spellStart"/>
      <w:r>
        <w:rPr>
          <w:rStyle w:val="VerbatimChar"/>
        </w:rPr>
        <w:t>mod_history_demographics</w:t>
      </w:r>
      <w:proofErr w:type="spellEnd"/>
      <w:r>
        <w:rPr>
          <w:rStyle w:val="VerbatimChar"/>
        </w:rPr>
        <w:t xml:space="preserve"> 12  43789.93</w:t>
      </w:r>
    </w:p>
    <w:p w14:paraId="1561FA80" w14:textId="77777777" w:rsidR="008401AC" w:rsidRDefault="004E19BA">
      <w:pPr>
        <w:pStyle w:val="FirstParagraph"/>
      </w:pPr>
      <w:r>
        <w:t xml:space="preserve">Now </w:t>
      </w:r>
      <w:proofErr w:type="spellStart"/>
      <w:r>
        <w:t>hh</w:t>
      </w:r>
      <w:proofErr w:type="spellEnd"/>
      <w:r>
        <w:t xml:space="preserve"> income, both linear and logged</w:t>
      </w:r>
    </w:p>
    <w:p w14:paraId="6AD3B9BE"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r>
        <w:br/>
      </w:r>
      <w:r>
        <w:rPr>
          <w:rStyle w:val="VerbatimChar"/>
        </w:rPr>
        <w:t xml:space="preserve">    </w:t>
      </w:r>
      <w:proofErr w:type="spellStart"/>
      <w:r>
        <w:rPr>
          <w:rStyle w:val="VerbatimChar"/>
        </w:rPr>
        <w:t>eth_simplified</w:t>
      </w:r>
      <w:proofErr w:type="spellEnd"/>
      <w:r>
        <w:rPr>
          <w:rStyle w:val="VerbatimChar"/>
        </w:rPr>
        <w:t xml:space="preserve"> + </w:t>
      </w:r>
      <w:proofErr w:type="spellStart"/>
      <w:r>
        <w:rPr>
          <w:rStyle w:val="VerbatimChar"/>
        </w:rPr>
        <w:t>eq_net_income</w:t>
      </w:r>
      <w:proofErr w:type="spellEnd"/>
      <w:r>
        <w:rPr>
          <w:rStyle w:val="VerbatimChar"/>
        </w:rPr>
        <w:t xml:space="preserve">, family = binomial, data = </w:t>
      </w:r>
      <w:proofErr w:type="spellStart"/>
      <w:r>
        <w:rPr>
          <w:rStyle w:val="VerbatimChar"/>
        </w:rPr>
        <w:t>data_tidied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-6.590e+00  7.897e-02 -83.440  &lt; 2e-16 ***</w:t>
      </w:r>
      <w:r>
        <w:br/>
      </w:r>
      <w:proofErr w:type="spellStart"/>
      <w:r>
        <w:rPr>
          <w:rStyle w:val="VerbatimChar"/>
        </w:rPr>
        <w:t>this_statusInactive</w:t>
      </w:r>
      <w:proofErr w:type="spellEnd"/>
      <w:r>
        <w:rPr>
          <w:rStyle w:val="VerbatimChar"/>
        </w:rPr>
        <w:t xml:space="preserve"> care            2.095e+00  5.857e-02  35.768  &lt; 2e-16 ***</w:t>
      </w:r>
      <w:r>
        <w:br/>
      </w:r>
      <w:proofErr w:type="spellStart"/>
      <w:r>
        <w:rPr>
          <w:rStyle w:val="VerbatimChar"/>
        </w:rPr>
        <w:t>this_statusInactive</w:t>
      </w:r>
      <w:proofErr w:type="spellEnd"/>
      <w:r>
        <w:rPr>
          <w:rStyle w:val="VerbatimChar"/>
        </w:rPr>
        <w:t xml:space="preserve"> long term sick  6.571e+00  4.342e-02 151.317  &lt; 2e-16 ***</w:t>
      </w:r>
      <w:r>
        <w:br/>
      </w:r>
      <w:proofErr w:type="spellStart"/>
      <w:r>
        <w:rPr>
          <w:rStyle w:val="VerbatimChar"/>
        </w:rPr>
        <w:t>this_statusInactive</w:t>
      </w:r>
      <w:proofErr w:type="spellEnd"/>
      <w:r>
        <w:rPr>
          <w:rStyle w:val="VerbatimChar"/>
        </w:rPr>
        <w:t xml:space="preserve"> other           2.552e+00  1.214e-01  21.018  &lt; 2e-16 ***</w:t>
      </w:r>
      <w:r>
        <w:br/>
      </w:r>
      <w:proofErr w:type="spellStart"/>
      <w:r>
        <w:rPr>
          <w:rStyle w:val="VerbatimChar"/>
        </w:rPr>
        <w:t>this_statusInactive</w:t>
      </w:r>
      <w:proofErr w:type="spellEnd"/>
      <w:r>
        <w:rPr>
          <w:rStyle w:val="VerbatimChar"/>
        </w:rPr>
        <w:t xml:space="preserve"> retired         1.903e+00  6.578e-02  28.928  &lt; 2e-16 ***</w:t>
      </w:r>
      <w:r>
        <w:br/>
      </w:r>
      <w:proofErr w:type="spellStart"/>
      <w:r>
        <w:rPr>
          <w:rStyle w:val="VerbatimChar"/>
        </w:rPr>
        <w:t>this_statusInactive</w:t>
      </w:r>
      <w:proofErr w:type="spellEnd"/>
      <w:r>
        <w:rPr>
          <w:rStyle w:val="VerbatimChar"/>
        </w:rPr>
        <w:t xml:space="preserve"> student         1.028e+00  1.127e-01   9.124  &lt; 2e-16 ***</w:t>
      </w:r>
      <w:r>
        <w:br/>
      </w:r>
      <w:proofErr w:type="spellStart"/>
      <w:r>
        <w:rPr>
          <w:rStyle w:val="VerbatimChar"/>
        </w:rPr>
        <w:t>this_statusUnemployed</w:t>
      </w:r>
      <w:proofErr w:type="spellEnd"/>
      <w:r>
        <w:rPr>
          <w:rStyle w:val="VerbatimChar"/>
        </w:rPr>
        <w:t xml:space="preserve">               3.218e+00  4.849e-02  66.366  &lt; 2e-16 ***</w:t>
      </w:r>
      <w:r>
        <w:br/>
      </w:r>
      <w:r>
        <w:rPr>
          <w:rStyle w:val="VerbatimChar"/>
        </w:rPr>
        <w:t>age_group25-44                      7.476e-01  6.017e-02  12.423  &lt; 2e-16 ***</w:t>
      </w:r>
      <w:r>
        <w:br/>
      </w:r>
      <w:r>
        <w:rPr>
          <w:rStyle w:val="VerbatimChar"/>
        </w:rPr>
        <w:t>age_group45-54                      1.266e+00  6.101e-02  20.746  &lt; 2e-16 ***</w:t>
      </w:r>
      <w:r>
        <w:br/>
      </w:r>
      <w:r>
        <w:rPr>
          <w:rStyle w:val="VerbatimChar"/>
        </w:rPr>
        <w:t>age_group55-64                      9.166e-01  6.233e-02  14.705  &lt; 2e-16 ***</w:t>
      </w:r>
      <w:r>
        <w:br/>
      </w:r>
      <w:proofErr w:type="spellStart"/>
      <w:r>
        <w:rPr>
          <w:rStyle w:val="VerbatimChar"/>
        </w:rPr>
        <w:t>sexmale</w:t>
      </w:r>
      <w:proofErr w:type="spellEnd"/>
      <w:r>
        <w:rPr>
          <w:rStyle w:val="VerbatimChar"/>
        </w:rPr>
        <w:t xml:space="preserve">                             3.918e-02  2.862e-02   1.369    0.171    </w:t>
      </w:r>
      <w:r>
        <w:br/>
      </w:r>
      <w:proofErr w:type="spellStart"/>
      <w:r>
        <w:rPr>
          <w:rStyle w:val="VerbatimChar"/>
        </w:rPr>
        <w:t>eth_simplifiedWhite</w:t>
      </w:r>
      <w:proofErr w:type="spellEnd"/>
      <w:r>
        <w:rPr>
          <w:rStyle w:val="VerbatimChar"/>
        </w:rPr>
        <w:t xml:space="preserve">                 2.362e-01  3.426e-02   6.895  5.4e-12 ***</w:t>
      </w:r>
      <w:r>
        <w:br/>
      </w:r>
      <w:proofErr w:type="spellStart"/>
      <w:r>
        <w:rPr>
          <w:rStyle w:val="VerbatimChar"/>
        </w:rPr>
        <w:t>eq_net_income</w:t>
      </w:r>
      <w:proofErr w:type="spellEnd"/>
      <w:r>
        <w:rPr>
          <w:rStyle w:val="VerbatimChar"/>
        </w:rPr>
        <w:t xml:space="preserve">                      -2.330e-05  1.445e-05  -1.613    0.107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102192  on 281904  degrees of freedom</w:t>
      </w:r>
      <w:r>
        <w:br/>
      </w:r>
      <w:r>
        <w:rPr>
          <w:rStyle w:val="VerbatimChar"/>
        </w:rPr>
        <w:t>Residual deviance:  43552  on 281892  degrees of freedom</w:t>
      </w:r>
      <w:r>
        <w:br/>
      </w:r>
      <w:r>
        <w:rPr>
          <w:rStyle w:val="VerbatimChar"/>
        </w:rPr>
        <w:t xml:space="preserve">  (65470 observations deleted due to missingness)</w:t>
      </w:r>
      <w:r>
        <w:br/>
      </w:r>
      <w:r>
        <w:rPr>
          <w:rStyle w:val="VerbatimChar"/>
        </w:rPr>
        <w:t>AIC: 43578</w:t>
      </w:r>
      <w:r>
        <w:br/>
      </w:r>
      <w:r>
        <w:br/>
      </w:r>
      <w:r>
        <w:rPr>
          <w:rStyle w:val="VerbatimChar"/>
        </w:rPr>
        <w:t>Number of Fisher Scoring iterations: 8</w:t>
      </w:r>
    </w:p>
    <w:p w14:paraId="5789A588" w14:textId="77777777" w:rsidR="008401AC" w:rsidRDefault="004E19BA">
      <w:pPr>
        <w:pStyle w:val="FirstParagraph"/>
      </w:pPr>
      <w:r>
        <w:lastRenderedPageBreak/>
        <w:t>Now logged</w:t>
      </w:r>
    </w:p>
    <w:p w14:paraId="56A047D1"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r>
        <w:br/>
      </w:r>
      <w:r>
        <w:rPr>
          <w:rStyle w:val="VerbatimChar"/>
        </w:rPr>
        <w:t xml:space="preserve">    </w:t>
      </w:r>
      <w:proofErr w:type="spellStart"/>
      <w:r>
        <w:rPr>
          <w:rStyle w:val="VerbatimChar"/>
        </w:rPr>
        <w:t>eth_simplified</w:t>
      </w:r>
      <w:proofErr w:type="spellEnd"/>
      <w:r>
        <w:rPr>
          <w:rStyle w:val="VerbatimChar"/>
        </w:rPr>
        <w:t xml:space="preserve"> + log(</w:t>
      </w:r>
      <w:proofErr w:type="spellStart"/>
      <w:r>
        <w:rPr>
          <w:rStyle w:val="VerbatimChar"/>
        </w:rPr>
        <w:t>eq_net_income</w:t>
      </w:r>
      <w:proofErr w:type="spellEnd"/>
      <w:r>
        <w:rPr>
          <w:rStyle w:val="VerbatimChar"/>
        </w:rPr>
        <w:t xml:space="preserve"> + 0.5), family = binomial, </w:t>
      </w:r>
      <w:r>
        <w:br/>
      </w:r>
      <w:r>
        <w:rPr>
          <w:rStyle w:val="VerbatimChar"/>
        </w:rPr>
        <w:t xml:space="preserve">    data = </w:t>
      </w:r>
      <w:proofErr w:type="spellStart"/>
      <w:r>
        <w:rPr>
          <w:rStyle w:val="VerbatimChar"/>
        </w:rPr>
        <w:t>data_tidied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-6.614857   0.140640 -47.034  &lt; 2e-16 ***</w:t>
      </w:r>
      <w:r>
        <w:br/>
      </w:r>
      <w:proofErr w:type="spellStart"/>
      <w:r>
        <w:rPr>
          <w:rStyle w:val="VerbatimChar"/>
        </w:rPr>
        <w:t>this_statusInactive</w:t>
      </w:r>
      <w:proofErr w:type="spellEnd"/>
      <w:r>
        <w:rPr>
          <w:rStyle w:val="VerbatimChar"/>
        </w:rPr>
        <w:t xml:space="preserve"> care            2.110572   0.058341  36.176  &lt; 2e-16 ***</w:t>
      </w:r>
      <w:r>
        <w:br/>
      </w:r>
      <w:proofErr w:type="spellStart"/>
      <w:r>
        <w:rPr>
          <w:rStyle w:val="VerbatimChar"/>
        </w:rPr>
        <w:t>this_statusInactive</w:t>
      </w:r>
      <w:proofErr w:type="spellEnd"/>
      <w:r>
        <w:rPr>
          <w:rStyle w:val="VerbatimChar"/>
        </w:rPr>
        <w:t xml:space="preserve"> long term sick  6.587726   0.042823 153.836  &lt; 2e-16 ***</w:t>
      </w:r>
      <w:r>
        <w:br/>
      </w:r>
      <w:proofErr w:type="spellStart"/>
      <w:r>
        <w:rPr>
          <w:rStyle w:val="VerbatimChar"/>
        </w:rPr>
        <w:t>this_statusInactive</w:t>
      </w:r>
      <w:proofErr w:type="spellEnd"/>
      <w:r>
        <w:rPr>
          <w:rStyle w:val="VerbatimChar"/>
        </w:rPr>
        <w:t xml:space="preserve"> other           2.564306   0.121521  21.102  &lt; 2e-16 ***</w:t>
      </w:r>
      <w:r>
        <w:br/>
      </w:r>
      <w:proofErr w:type="spellStart"/>
      <w:r>
        <w:rPr>
          <w:rStyle w:val="VerbatimChar"/>
        </w:rPr>
        <w:t>this_statusInactive</w:t>
      </w:r>
      <w:proofErr w:type="spellEnd"/>
      <w:r>
        <w:rPr>
          <w:rStyle w:val="VerbatimChar"/>
        </w:rPr>
        <w:t xml:space="preserve"> retired         1.910969   0.065746  29.066  &lt; 2e-16 ***</w:t>
      </w:r>
      <w:r>
        <w:br/>
      </w:r>
      <w:proofErr w:type="spellStart"/>
      <w:r>
        <w:rPr>
          <w:rStyle w:val="VerbatimChar"/>
        </w:rPr>
        <w:t>this_statusInactive</w:t>
      </w:r>
      <w:proofErr w:type="spellEnd"/>
      <w:r>
        <w:rPr>
          <w:rStyle w:val="VerbatimChar"/>
        </w:rPr>
        <w:t xml:space="preserve"> student         1.040043   0.112704   9.228  &lt; 2e-16 ***</w:t>
      </w:r>
      <w:r>
        <w:br/>
      </w:r>
      <w:proofErr w:type="spellStart"/>
      <w:r>
        <w:rPr>
          <w:rStyle w:val="VerbatimChar"/>
        </w:rPr>
        <w:t>this_statusUnemployed</w:t>
      </w:r>
      <w:proofErr w:type="spellEnd"/>
      <w:r>
        <w:rPr>
          <w:rStyle w:val="VerbatimChar"/>
        </w:rPr>
        <w:t xml:space="preserve">               3.239070   0.048420  66.895  &lt; 2e-16 ***</w:t>
      </w:r>
      <w:r>
        <w:br/>
      </w:r>
      <w:r>
        <w:rPr>
          <w:rStyle w:val="VerbatimChar"/>
        </w:rPr>
        <w:t>age_group25-44                      0.748574   0.060203  12.434  &lt; 2e-16 ***</w:t>
      </w:r>
      <w:r>
        <w:br/>
      </w:r>
      <w:r>
        <w:rPr>
          <w:rStyle w:val="VerbatimChar"/>
        </w:rPr>
        <w:t>age_group45-54                      1.265794   0.061044  20.736  &lt; 2e-16 ***</w:t>
      </w:r>
      <w:r>
        <w:br/>
      </w:r>
      <w:r>
        <w:rPr>
          <w:rStyle w:val="VerbatimChar"/>
        </w:rPr>
        <w:t>age_group55-64                      0.915205   0.062350  14.679  &lt; 2e-16 ***</w:t>
      </w:r>
      <w:r>
        <w:br/>
      </w:r>
      <w:proofErr w:type="spellStart"/>
      <w:r>
        <w:rPr>
          <w:rStyle w:val="VerbatimChar"/>
        </w:rPr>
        <w:t>sexmale</w:t>
      </w:r>
      <w:proofErr w:type="spellEnd"/>
      <w:r>
        <w:rPr>
          <w:rStyle w:val="VerbatimChar"/>
        </w:rPr>
        <w:t xml:space="preserve">                             0.040290   0.028629   1.407    0.159    </w:t>
      </w:r>
      <w:r>
        <w:br/>
      </w:r>
      <w:proofErr w:type="spellStart"/>
      <w:r>
        <w:rPr>
          <w:rStyle w:val="VerbatimChar"/>
        </w:rPr>
        <w:t>eth_simplifiedWhite</w:t>
      </w:r>
      <w:proofErr w:type="spellEnd"/>
      <w:r>
        <w:rPr>
          <w:rStyle w:val="VerbatimChar"/>
        </w:rPr>
        <w:t xml:space="preserve">                 0.233709   0.034271   6.819 9.14e-12 ***</w:t>
      </w:r>
      <w:r>
        <w:br/>
      </w:r>
      <w:r>
        <w:rPr>
          <w:rStyle w:val="VerbatimChar"/>
        </w:rPr>
        <w:t>log(</w:t>
      </w:r>
      <w:proofErr w:type="spellStart"/>
      <w:r>
        <w:rPr>
          <w:rStyle w:val="VerbatimChar"/>
        </w:rPr>
        <w:t>eq_net_income</w:t>
      </w:r>
      <w:proofErr w:type="spellEnd"/>
      <w:r>
        <w:rPr>
          <w:rStyle w:val="VerbatimChar"/>
        </w:rPr>
        <w:t xml:space="preserve"> + 0.5)           -0.002659   0.015957  -0.167    0.868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102175  on 281778  degrees of freedom</w:t>
      </w:r>
      <w:r>
        <w:br/>
      </w:r>
      <w:r>
        <w:rPr>
          <w:rStyle w:val="VerbatimChar"/>
        </w:rPr>
        <w:t>Residual deviance:  43544  on 281766  degrees of freedom</w:t>
      </w:r>
      <w:r>
        <w:br/>
      </w:r>
      <w:r>
        <w:rPr>
          <w:rStyle w:val="VerbatimChar"/>
        </w:rPr>
        <w:t xml:space="preserve">  (65596 observations deleted due to missingness)</w:t>
      </w:r>
      <w:r>
        <w:br/>
      </w:r>
      <w:r>
        <w:rPr>
          <w:rStyle w:val="VerbatimChar"/>
        </w:rPr>
        <w:t>AIC: 43570</w:t>
      </w:r>
      <w:r>
        <w:br/>
      </w:r>
      <w:r>
        <w:br/>
      </w:r>
      <w:r>
        <w:rPr>
          <w:rStyle w:val="VerbatimChar"/>
        </w:rPr>
        <w:t>Number of Fisher Scoring iterations: 8</w:t>
      </w:r>
    </w:p>
    <w:p w14:paraId="5DF00EF7" w14:textId="77777777" w:rsidR="008401AC" w:rsidRDefault="004E19BA">
      <w:pPr>
        <w:pStyle w:val="FirstParagraph"/>
      </w:pPr>
      <w:r>
        <w:t>If we were to remove event history, the effect of income may be stat sig</w:t>
      </w:r>
    </w:p>
    <w:p w14:paraId="5D7B051A"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r>
        <w:br/>
      </w:r>
      <w:r>
        <w:rPr>
          <w:rStyle w:val="VerbatimChar"/>
        </w:rPr>
        <w:t xml:space="preserve">    log(</w:t>
      </w:r>
      <w:proofErr w:type="spellStart"/>
      <w:r>
        <w:rPr>
          <w:rStyle w:val="VerbatimChar"/>
        </w:rPr>
        <w:t>eq_net_income</w:t>
      </w:r>
      <w:proofErr w:type="spellEnd"/>
      <w:r>
        <w:rPr>
          <w:rStyle w:val="VerbatimChar"/>
        </w:rPr>
        <w:t xml:space="preserve"> + 0.5), family = binomial, data = </w:t>
      </w:r>
      <w:proofErr w:type="spellStart"/>
      <w:r>
        <w:rPr>
          <w:rStyle w:val="VerbatimChar"/>
        </w:rPr>
        <w:t>data_tidied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-1.764249   0.068014 -25.940  &lt; 2e-16 ***</w:t>
      </w:r>
      <w:r>
        <w:br/>
      </w:r>
      <w:r>
        <w:rPr>
          <w:rStyle w:val="VerbatimChar"/>
        </w:rPr>
        <w:t>age_group25-44            0.987046   0.046827  21.078  &lt; 2e-16 ***</w:t>
      </w:r>
      <w:r>
        <w:br/>
      </w:r>
      <w:r>
        <w:rPr>
          <w:rStyle w:val="VerbatimChar"/>
        </w:rPr>
        <w:t>age_group45-54            1.770604   0.046395  38.164  &lt; 2e-16 ***</w:t>
      </w:r>
      <w:r>
        <w:br/>
      </w:r>
      <w:r>
        <w:rPr>
          <w:rStyle w:val="VerbatimChar"/>
        </w:rPr>
        <w:t>age_group55-64            1.906987   0.046450  41.054  &lt; 2e-16 ***</w:t>
      </w:r>
      <w:r>
        <w:br/>
      </w:r>
      <w:proofErr w:type="spellStart"/>
      <w:r>
        <w:rPr>
          <w:rStyle w:val="VerbatimChar"/>
        </w:rPr>
        <w:t>sexmale</w:t>
      </w:r>
      <w:proofErr w:type="spellEnd"/>
      <w:r>
        <w:rPr>
          <w:rStyle w:val="VerbatimChar"/>
        </w:rPr>
        <w:t xml:space="preserve">                  -0.001138   0.018676  -0.061    0.951    </w:t>
      </w:r>
      <w:r>
        <w:br/>
      </w:r>
      <w:proofErr w:type="spellStart"/>
      <w:r>
        <w:rPr>
          <w:rStyle w:val="VerbatimChar"/>
        </w:rPr>
        <w:t>eth_simplifiedWhite</w:t>
      </w:r>
      <w:proofErr w:type="spellEnd"/>
      <w:r>
        <w:rPr>
          <w:rStyle w:val="VerbatimChar"/>
        </w:rPr>
        <w:t xml:space="preserve">       0.098977   0.024553   4.031 5.55e-05 ***</w:t>
      </w:r>
      <w:r>
        <w:br/>
      </w:r>
      <w:r>
        <w:rPr>
          <w:rStyle w:val="VerbatimChar"/>
        </w:rPr>
        <w:lastRenderedPageBreak/>
        <w:t>log(</w:t>
      </w:r>
      <w:proofErr w:type="spellStart"/>
      <w:r>
        <w:rPr>
          <w:rStyle w:val="VerbatimChar"/>
        </w:rPr>
        <w:t>eq_net_income</w:t>
      </w:r>
      <w:proofErr w:type="spellEnd"/>
      <w:r>
        <w:rPr>
          <w:rStyle w:val="VerbatimChar"/>
        </w:rPr>
        <w:t xml:space="preserve"> + 0.5) -0.385585   0.007772 -49.615  &lt; 2e-16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102175  on 281778  degrees of freedom</w:t>
      </w:r>
      <w:r>
        <w:br/>
      </w:r>
      <w:r>
        <w:rPr>
          <w:rStyle w:val="VerbatimChar"/>
        </w:rPr>
        <w:t>Residual deviance:  96790  on 281772  degrees of freedom</w:t>
      </w:r>
      <w:r>
        <w:br/>
      </w:r>
      <w:r>
        <w:rPr>
          <w:rStyle w:val="VerbatimChar"/>
        </w:rPr>
        <w:t xml:space="preserve">  (65596 observations deleted due to missingness)</w:t>
      </w:r>
      <w:r>
        <w:br/>
      </w:r>
      <w:r>
        <w:rPr>
          <w:rStyle w:val="VerbatimChar"/>
        </w:rPr>
        <w:t>AIC: 96804</w:t>
      </w:r>
      <w:r>
        <w:br/>
      </w:r>
      <w:r>
        <w:br/>
      </w:r>
      <w:r>
        <w:rPr>
          <w:rStyle w:val="VerbatimChar"/>
        </w:rPr>
        <w:t>Number of Fisher Scoring iterations: 7</w:t>
      </w:r>
    </w:p>
    <w:p w14:paraId="537F9B73" w14:textId="77777777" w:rsidR="008401AC" w:rsidRDefault="004E19BA">
      <w:pPr>
        <w:pStyle w:val="FirstParagraph"/>
      </w:pPr>
      <w:r>
        <w:t>Now car access</w:t>
      </w:r>
    </w:p>
    <w:p w14:paraId="617B5EEC"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r>
        <w:br/>
      </w:r>
      <w:r>
        <w:rPr>
          <w:rStyle w:val="VerbatimChar"/>
        </w:rPr>
        <w:t xml:space="preserve">    </w:t>
      </w:r>
      <w:proofErr w:type="spellStart"/>
      <w:r>
        <w:rPr>
          <w:rStyle w:val="VerbatimChar"/>
        </w:rPr>
        <w:t>eth_simplified</w:t>
      </w:r>
      <w:proofErr w:type="spellEnd"/>
      <w:r>
        <w:rPr>
          <w:rStyle w:val="VerbatimChar"/>
        </w:rPr>
        <w:t xml:space="preserve"> + </w:t>
      </w:r>
      <w:proofErr w:type="spellStart"/>
      <w:r>
        <w:rPr>
          <w:rStyle w:val="VerbatimChar"/>
        </w:rPr>
        <w:t>hascar</w:t>
      </w:r>
      <w:proofErr w:type="spellEnd"/>
      <w:r>
        <w:rPr>
          <w:rStyle w:val="VerbatimChar"/>
        </w:rPr>
        <w:t xml:space="preserve">, family = binomial, data = </w:t>
      </w:r>
      <w:proofErr w:type="spellStart"/>
      <w:r>
        <w:rPr>
          <w:rStyle w:val="VerbatimChar"/>
        </w:rPr>
        <w:t>data_tidied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-6.23477    0.07913 -78.794  &lt; 2e-16 ***</w:t>
      </w:r>
      <w:r>
        <w:br/>
      </w:r>
      <w:proofErr w:type="spellStart"/>
      <w:r>
        <w:rPr>
          <w:rStyle w:val="VerbatimChar"/>
        </w:rPr>
        <w:t>this_statusInactive</w:t>
      </w:r>
      <w:proofErr w:type="spellEnd"/>
      <w:r>
        <w:rPr>
          <w:rStyle w:val="VerbatimChar"/>
        </w:rPr>
        <w:t xml:space="preserve"> care            2.04902    0.05890  34.787  &lt; 2e-16 ***</w:t>
      </w:r>
      <w:r>
        <w:br/>
      </w:r>
      <w:proofErr w:type="spellStart"/>
      <w:r>
        <w:rPr>
          <w:rStyle w:val="VerbatimChar"/>
        </w:rPr>
        <w:t>this_statusInactive</w:t>
      </w:r>
      <w:proofErr w:type="spellEnd"/>
      <w:r>
        <w:rPr>
          <w:rStyle w:val="VerbatimChar"/>
        </w:rPr>
        <w:t xml:space="preserve"> long term sick  6.46109    0.04336 149.023  &lt; 2e-16 ***</w:t>
      </w:r>
      <w:r>
        <w:br/>
      </w:r>
      <w:proofErr w:type="spellStart"/>
      <w:r>
        <w:rPr>
          <w:rStyle w:val="VerbatimChar"/>
        </w:rPr>
        <w:t>this_statusInactive</w:t>
      </w:r>
      <w:proofErr w:type="spellEnd"/>
      <w:r>
        <w:rPr>
          <w:rStyle w:val="VerbatimChar"/>
        </w:rPr>
        <w:t xml:space="preserve"> other           2.53695    0.12231  20.743  &lt; 2e-16 ***</w:t>
      </w:r>
      <w:r>
        <w:br/>
      </w:r>
      <w:proofErr w:type="spellStart"/>
      <w:r>
        <w:rPr>
          <w:rStyle w:val="VerbatimChar"/>
        </w:rPr>
        <w:t>this_statusInactive</w:t>
      </w:r>
      <w:proofErr w:type="spellEnd"/>
      <w:r>
        <w:rPr>
          <w:rStyle w:val="VerbatimChar"/>
        </w:rPr>
        <w:t xml:space="preserve"> retired         1.88974    0.06676  28.309  &lt; 2e-16 ***</w:t>
      </w:r>
      <w:r>
        <w:br/>
      </w:r>
      <w:proofErr w:type="spellStart"/>
      <w:r>
        <w:rPr>
          <w:rStyle w:val="VerbatimChar"/>
        </w:rPr>
        <w:t>this_statusInactive</w:t>
      </w:r>
      <w:proofErr w:type="spellEnd"/>
      <w:r>
        <w:rPr>
          <w:rStyle w:val="VerbatimChar"/>
        </w:rPr>
        <w:t xml:space="preserve"> student         1.00293    0.11388   8.807  &lt; 2e-16 ***</w:t>
      </w:r>
      <w:r>
        <w:br/>
      </w:r>
      <w:proofErr w:type="spellStart"/>
      <w:r>
        <w:rPr>
          <w:rStyle w:val="VerbatimChar"/>
        </w:rPr>
        <w:t>this_statusUnemployed</w:t>
      </w:r>
      <w:proofErr w:type="spellEnd"/>
      <w:r>
        <w:rPr>
          <w:rStyle w:val="VerbatimChar"/>
        </w:rPr>
        <w:t xml:space="preserve">               3.08455    0.04859  63.482  &lt; 2e-16 ***</w:t>
      </w:r>
      <w:r>
        <w:br/>
      </w:r>
      <w:r>
        <w:rPr>
          <w:rStyle w:val="VerbatimChar"/>
        </w:rPr>
        <w:t>age_group25-44                      0.73470    0.06099  12.047  &lt; 2e-16 ***</w:t>
      </w:r>
      <w:r>
        <w:br/>
      </w:r>
      <w:r>
        <w:rPr>
          <w:rStyle w:val="VerbatimChar"/>
        </w:rPr>
        <w:t>age_group45-54                      1.27923    0.06187  20.675  &lt; 2e-16 ***</w:t>
      </w:r>
      <w:r>
        <w:br/>
      </w:r>
      <w:r>
        <w:rPr>
          <w:rStyle w:val="VerbatimChar"/>
        </w:rPr>
        <w:t>age_group55-64                      0.91998    0.06332  14.530  &lt; 2e-16 ***</w:t>
      </w:r>
      <w:r>
        <w:br/>
      </w:r>
      <w:proofErr w:type="spellStart"/>
      <w:r>
        <w:rPr>
          <w:rStyle w:val="VerbatimChar"/>
        </w:rPr>
        <w:t>sexmale</w:t>
      </w:r>
      <w:proofErr w:type="spellEnd"/>
      <w:r>
        <w:rPr>
          <w:rStyle w:val="VerbatimChar"/>
        </w:rPr>
        <w:t xml:space="preserve">                             0.04269    0.02910   1.467    0.142    </w:t>
      </w:r>
      <w:r>
        <w:br/>
      </w:r>
      <w:proofErr w:type="spellStart"/>
      <w:r>
        <w:rPr>
          <w:rStyle w:val="VerbatimChar"/>
        </w:rPr>
        <w:t>eth_simplifiedWhite</w:t>
      </w:r>
      <w:proofErr w:type="spellEnd"/>
      <w:r>
        <w:rPr>
          <w:rStyle w:val="VerbatimChar"/>
        </w:rPr>
        <w:t xml:space="preserve">                 0.27626    0.03512   7.866 3.67e-15 ***</w:t>
      </w:r>
      <w:r>
        <w:br/>
      </w:r>
      <w:proofErr w:type="spellStart"/>
      <w:r>
        <w:rPr>
          <w:rStyle w:val="VerbatimChar"/>
        </w:rPr>
        <w:t>hascar</w:t>
      </w:r>
      <w:proofErr w:type="spellEnd"/>
      <w:r>
        <w:rPr>
          <w:rStyle w:val="VerbatimChar"/>
        </w:rPr>
        <w:t xml:space="preserve">                             -0.50003    0.03074 -16.268  &lt; 2e-16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99491  on 274672  degrees of freedom</w:t>
      </w:r>
      <w:r>
        <w:br/>
      </w:r>
      <w:r>
        <w:rPr>
          <w:rStyle w:val="VerbatimChar"/>
        </w:rPr>
        <w:t>Residual deviance: 42057  on 274660  degrees of freedom</w:t>
      </w:r>
      <w:r>
        <w:br/>
      </w:r>
      <w:r>
        <w:rPr>
          <w:rStyle w:val="VerbatimChar"/>
        </w:rPr>
        <w:t xml:space="preserve">  (72702 observations deleted due to missingness)</w:t>
      </w:r>
      <w:r>
        <w:br/>
      </w:r>
      <w:r>
        <w:rPr>
          <w:rStyle w:val="VerbatimChar"/>
        </w:rPr>
        <w:t>AIC: 42083</w:t>
      </w:r>
      <w:r>
        <w:br/>
      </w:r>
      <w:r>
        <w:br/>
      </w:r>
      <w:r>
        <w:rPr>
          <w:rStyle w:val="VerbatimChar"/>
        </w:rPr>
        <w:t>Number of Fisher Scoring iterations: 8</w:t>
      </w:r>
    </w:p>
    <w:p w14:paraId="54F55CE6" w14:textId="77777777" w:rsidR="008401AC" w:rsidRDefault="004E19BA">
      <w:pPr>
        <w:pStyle w:val="FirstParagraph"/>
      </w:pPr>
      <w:r>
        <w:t>Now to add the next block of variables: health</w:t>
      </w:r>
    </w:p>
    <w:p w14:paraId="63F9C33C" w14:textId="77777777" w:rsidR="008401AC" w:rsidRDefault="004E19BA">
      <w:pPr>
        <w:pStyle w:val="SourceCode"/>
      </w:pPr>
      <w:r>
        <w:lastRenderedPageBreak/>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r>
        <w:br/>
      </w:r>
      <w:r>
        <w:rPr>
          <w:rStyle w:val="VerbatimChar"/>
        </w:rPr>
        <w:t xml:space="preserve">    </w:t>
      </w:r>
      <w:proofErr w:type="spellStart"/>
      <w:r>
        <w:rPr>
          <w:rStyle w:val="VerbatimChar"/>
        </w:rPr>
        <w:t>eth_simplified</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lti</w:t>
      </w:r>
      <w:proofErr w:type="spellEnd"/>
      <w:r>
        <w:rPr>
          <w:rStyle w:val="VerbatimChar"/>
        </w:rPr>
        <w:t xml:space="preserve">, family = binomial, data = </w:t>
      </w:r>
      <w:proofErr w:type="spellStart"/>
      <w:r>
        <w:rPr>
          <w:rStyle w:val="VerbatimChar"/>
        </w:rPr>
        <w:t>data_tidied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-6.95842    0.08619 -80.738  &lt; 2e-16 ***</w:t>
      </w:r>
      <w:r>
        <w:br/>
      </w:r>
      <w:proofErr w:type="spellStart"/>
      <w:r>
        <w:rPr>
          <w:rStyle w:val="VerbatimChar"/>
        </w:rPr>
        <w:t>this_statusInactive</w:t>
      </w:r>
      <w:proofErr w:type="spellEnd"/>
      <w:r>
        <w:rPr>
          <w:rStyle w:val="VerbatimChar"/>
        </w:rPr>
        <w:t xml:space="preserve"> care            1.88101    0.05956  31.582  &lt; 2e-16 ***</w:t>
      </w:r>
      <w:r>
        <w:br/>
      </w:r>
      <w:proofErr w:type="spellStart"/>
      <w:r>
        <w:rPr>
          <w:rStyle w:val="VerbatimChar"/>
        </w:rPr>
        <w:t>this_statusInactive</w:t>
      </w:r>
      <w:proofErr w:type="spellEnd"/>
      <w:r>
        <w:rPr>
          <w:rStyle w:val="VerbatimChar"/>
        </w:rPr>
        <w:t xml:space="preserve"> long term sick  5.50304    0.04477 122.931  &lt; 2e-16 ***</w:t>
      </w:r>
      <w:r>
        <w:br/>
      </w:r>
      <w:proofErr w:type="spellStart"/>
      <w:r>
        <w:rPr>
          <w:rStyle w:val="VerbatimChar"/>
        </w:rPr>
        <w:t>this_statusInactive</w:t>
      </w:r>
      <w:proofErr w:type="spellEnd"/>
      <w:r>
        <w:rPr>
          <w:rStyle w:val="VerbatimChar"/>
        </w:rPr>
        <w:t xml:space="preserve"> other           2.25620    0.12478  18.081  &lt; 2e-16 ***</w:t>
      </w:r>
      <w:r>
        <w:br/>
      </w:r>
      <w:proofErr w:type="spellStart"/>
      <w:r>
        <w:rPr>
          <w:rStyle w:val="VerbatimChar"/>
        </w:rPr>
        <w:t>this_statusInactive</w:t>
      </w:r>
      <w:proofErr w:type="spellEnd"/>
      <w:r>
        <w:rPr>
          <w:rStyle w:val="VerbatimChar"/>
        </w:rPr>
        <w:t xml:space="preserve"> retired         1.51623    0.06695  22.649  &lt; 2e-16 ***</w:t>
      </w:r>
      <w:r>
        <w:br/>
      </w:r>
      <w:proofErr w:type="spellStart"/>
      <w:r>
        <w:rPr>
          <w:rStyle w:val="VerbatimChar"/>
        </w:rPr>
        <w:t>this_statusInactive</w:t>
      </w:r>
      <w:proofErr w:type="spellEnd"/>
      <w:r>
        <w:rPr>
          <w:rStyle w:val="VerbatimChar"/>
        </w:rPr>
        <w:t xml:space="preserve"> student         1.08326    0.11507   9.414  &lt; 2e-16 ***</w:t>
      </w:r>
      <w:r>
        <w:br/>
      </w:r>
      <w:proofErr w:type="spellStart"/>
      <w:r>
        <w:rPr>
          <w:rStyle w:val="VerbatimChar"/>
        </w:rPr>
        <w:t>this_statusUnemployed</w:t>
      </w:r>
      <w:proofErr w:type="spellEnd"/>
      <w:r>
        <w:rPr>
          <w:rStyle w:val="VerbatimChar"/>
        </w:rPr>
        <w:t xml:space="preserve">               2.81475    0.04962  56.727  &lt; 2e-16 ***</w:t>
      </w:r>
      <w:r>
        <w:br/>
      </w:r>
      <w:r>
        <w:rPr>
          <w:rStyle w:val="VerbatimChar"/>
        </w:rPr>
        <w:t>age_group25-44                      0.56288    0.06454   8.722  &lt; 2e-16 ***</w:t>
      </w:r>
      <w:r>
        <w:br/>
      </w:r>
      <w:r>
        <w:rPr>
          <w:rStyle w:val="VerbatimChar"/>
        </w:rPr>
        <w:t>age_group45-54                      0.95897    0.06529  14.687  &lt; 2e-16 ***</w:t>
      </w:r>
      <w:r>
        <w:br/>
      </w:r>
      <w:r>
        <w:rPr>
          <w:rStyle w:val="VerbatimChar"/>
        </w:rPr>
        <w:t>age_group55-64                      0.55836    0.06635   8.415  &lt; 2e-16 ***</w:t>
      </w:r>
      <w:r>
        <w:br/>
      </w:r>
      <w:proofErr w:type="spellStart"/>
      <w:r>
        <w:rPr>
          <w:rStyle w:val="VerbatimChar"/>
        </w:rPr>
        <w:t>sexmale</w:t>
      </w:r>
      <w:proofErr w:type="spellEnd"/>
      <w:r>
        <w:rPr>
          <w:rStyle w:val="VerbatimChar"/>
        </w:rPr>
        <w:t xml:space="preserve">                             0.08040    0.02958   2.718  0.00657 ** </w:t>
      </w:r>
      <w:r>
        <w:br/>
      </w:r>
      <w:proofErr w:type="spellStart"/>
      <w:r>
        <w:rPr>
          <w:rStyle w:val="VerbatimChar"/>
        </w:rPr>
        <w:t>eth_simplifiedWhite</w:t>
      </w:r>
      <w:proofErr w:type="spellEnd"/>
      <w:r>
        <w:rPr>
          <w:rStyle w:val="VerbatimChar"/>
        </w:rPr>
        <w:t xml:space="preserve">                 0.18205    0.03623   5.025 5.04e-07 ***</w:t>
      </w:r>
      <w:r>
        <w:br/>
      </w:r>
      <w:proofErr w:type="spellStart"/>
      <w:r>
        <w:rPr>
          <w:rStyle w:val="VerbatimChar"/>
        </w:rPr>
        <w:t>hascar</w:t>
      </w:r>
      <w:proofErr w:type="spellEnd"/>
      <w:r>
        <w:rPr>
          <w:rStyle w:val="VerbatimChar"/>
        </w:rPr>
        <w:t xml:space="preserve">                             -0.44214    0.03110 -14.215  &lt; 2e-16 ***</w:t>
      </w:r>
      <w:r>
        <w:br/>
      </w:r>
      <w:proofErr w:type="spellStart"/>
      <w:r>
        <w:rPr>
          <w:rStyle w:val="VerbatimChar"/>
        </w:rPr>
        <w:t>ltiyes</w:t>
      </w:r>
      <w:proofErr w:type="spellEnd"/>
      <w:r>
        <w:rPr>
          <w:rStyle w:val="VerbatimChar"/>
        </w:rPr>
        <w:t xml:space="preserve">                              2.05628    0.04236  48.545  &lt; 2e-16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99400  on 274412  degrees of freedom</w:t>
      </w:r>
      <w:r>
        <w:br/>
      </w:r>
      <w:r>
        <w:rPr>
          <w:rStyle w:val="VerbatimChar"/>
        </w:rPr>
        <w:t>Residual deviance: 39061  on 274399  degrees of freedom</w:t>
      </w:r>
      <w:r>
        <w:br/>
      </w:r>
      <w:r>
        <w:rPr>
          <w:rStyle w:val="VerbatimChar"/>
        </w:rPr>
        <w:t xml:space="preserve">  (72962 observations deleted due to missingness)</w:t>
      </w:r>
      <w:r>
        <w:br/>
      </w:r>
      <w:r>
        <w:rPr>
          <w:rStyle w:val="VerbatimChar"/>
        </w:rPr>
        <w:t>AIC: 39089</w:t>
      </w:r>
      <w:r>
        <w:br/>
      </w:r>
      <w:r>
        <w:br/>
      </w:r>
      <w:r>
        <w:rPr>
          <w:rStyle w:val="VerbatimChar"/>
        </w:rPr>
        <w:t>Number of Fisher Scoring iterations: 8</w:t>
      </w:r>
    </w:p>
    <w:p w14:paraId="7FC3D346" w14:textId="77777777" w:rsidR="008401AC" w:rsidRDefault="004E19BA">
      <w:pPr>
        <w:pStyle w:val="FirstParagraph"/>
      </w:pPr>
      <w:r>
        <w:t>Now health as continuous variables</w:t>
      </w:r>
    </w:p>
    <w:p w14:paraId="168D15A6"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r>
        <w:br/>
      </w:r>
      <w:r>
        <w:rPr>
          <w:rStyle w:val="VerbatimChar"/>
        </w:rPr>
        <w:t xml:space="preserve">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family = binomial, data = </w:t>
      </w:r>
      <w:proofErr w:type="spellStart"/>
      <w:r>
        <w:rPr>
          <w:rStyle w:val="VerbatimChar"/>
        </w:rPr>
        <w:t>data_tidied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(Intercept)                        -0.429428   0.133318  -3.221  0.00128 ** </w:t>
      </w:r>
      <w:r>
        <w:br/>
      </w:r>
      <w:proofErr w:type="spellStart"/>
      <w:r>
        <w:rPr>
          <w:rStyle w:val="VerbatimChar"/>
        </w:rPr>
        <w:t>this_statusInactive</w:t>
      </w:r>
      <w:proofErr w:type="spellEnd"/>
      <w:r>
        <w:rPr>
          <w:rStyle w:val="VerbatimChar"/>
        </w:rPr>
        <w:t xml:space="preserve"> care            1.508376   0.066405  22.715  &lt; 2e-16 ***</w:t>
      </w:r>
      <w:r>
        <w:br/>
      </w:r>
      <w:proofErr w:type="spellStart"/>
      <w:r>
        <w:rPr>
          <w:rStyle w:val="VerbatimChar"/>
        </w:rPr>
        <w:t>this_statusInactive</w:t>
      </w:r>
      <w:proofErr w:type="spellEnd"/>
      <w:r>
        <w:rPr>
          <w:rStyle w:val="VerbatimChar"/>
        </w:rPr>
        <w:t xml:space="preserve"> long term sick  4.804996   0.051967  92.463  &lt; 2e-16 ***</w:t>
      </w:r>
      <w:r>
        <w:br/>
      </w:r>
      <w:proofErr w:type="spellStart"/>
      <w:r>
        <w:rPr>
          <w:rStyle w:val="VerbatimChar"/>
        </w:rPr>
        <w:t>this_statusInactive</w:t>
      </w:r>
      <w:proofErr w:type="spellEnd"/>
      <w:r>
        <w:rPr>
          <w:rStyle w:val="VerbatimChar"/>
        </w:rPr>
        <w:t xml:space="preserve"> other           2.021429   0.140777  14.359  &lt; 2e-16 ***</w:t>
      </w:r>
      <w:r>
        <w:br/>
      </w:r>
      <w:proofErr w:type="spellStart"/>
      <w:r>
        <w:rPr>
          <w:rStyle w:val="VerbatimChar"/>
        </w:rPr>
        <w:t>this_statusInactive</w:t>
      </w:r>
      <w:proofErr w:type="spellEnd"/>
      <w:r>
        <w:rPr>
          <w:rStyle w:val="VerbatimChar"/>
        </w:rPr>
        <w:t xml:space="preserve"> retired         1.282066   0.076053  16.857  &lt; 2e-16 ***</w:t>
      </w:r>
      <w:r>
        <w:br/>
      </w:r>
      <w:proofErr w:type="spellStart"/>
      <w:r>
        <w:rPr>
          <w:rStyle w:val="VerbatimChar"/>
        </w:rPr>
        <w:t>this_statusInactive</w:t>
      </w:r>
      <w:proofErr w:type="spellEnd"/>
      <w:r>
        <w:rPr>
          <w:rStyle w:val="VerbatimChar"/>
        </w:rPr>
        <w:t xml:space="preserve"> student         0.643392   0.140127   4.591 4.40e-06 ***</w:t>
      </w:r>
      <w:r>
        <w:br/>
      </w:r>
      <w:proofErr w:type="spellStart"/>
      <w:r>
        <w:rPr>
          <w:rStyle w:val="VerbatimChar"/>
        </w:rPr>
        <w:t>this_statusUnemployed</w:t>
      </w:r>
      <w:proofErr w:type="spellEnd"/>
      <w:r>
        <w:rPr>
          <w:rStyle w:val="VerbatimChar"/>
        </w:rPr>
        <w:t xml:space="preserve">               2.410940   0.055531  43.416  &lt; 2e-16 ***</w:t>
      </w:r>
      <w:r>
        <w:br/>
      </w:r>
      <w:r>
        <w:rPr>
          <w:rStyle w:val="VerbatimChar"/>
        </w:rPr>
        <w:t>age_group25-44                      0.572001   0.076125   7.514 5.73e-14 ***</w:t>
      </w:r>
      <w:r>
        <w:br/>
      </w:r>
      <w:r>
        <w:rPr>
          <w:rStyle w:val="VerbatimChar"/>
        </w:rPr>
        <w:lastRenderedPageBreak/>
        <w:t>age_group45-54                      0.901074   0.077535  11.622  &lt; 2e-16 ***</w:t>
      </w:r>
      <w:r>
        <w:br/>
      </w:r>
      <w:r>
        <w:rPr>
          <w:rStyle w:val="VerbatimChar"/>
        </w:rPr>
        <w:t>age_group55-64                      0.451309   0.080003   5.641 1.69e-08 ***</w:t>
      </w:r>
      <w:r>
        <w:br/>
      </w:r>
      <w:proofErr w:type="spellStart"/>
      <w:r>
        <w:rPr>
          <w:rStyle w:val="VerbatimChar"/>
        </w:rPr>
        <w:t>sexmale</w:t>
      </w:r>
      <w:proofErr w:type="spellEnd"/>
      <w:r>
        <w:rPr>
          <w:rStyle w:val="VerbatimChar"/>
        </w:rPr>
        <w:t xml:space="preserve">                             0.229690   0.034090   6.738 1.61e-11 ***</w:t>
      </w:r>
      <w:r>
        <w:br/>
      </w:r>
      <w:proofErr w:type="spellStart"/>
      <w:r>
        <w:rPr>
          <w:rStyle w:val="VerbatimChar"/>
        </w:rPr>
        <w:t>hascar</w:t>
      </w:r>
      <w:proofErr w:type="spellEnd"/>
      <w:r>
        <w:rPr>
          <w:rStyle w:val="VerbatimChar"/>
        </w:rPr>
        <w:t xml:space="preserve">                             -0.555532   0.035047 -15.851  &lt; 2e-16 ***</w:t>
      </w:r>
      <w:r>
        <w:br/>
      </w:r>
      <w:proofErr w:type="spellStart"/>
      <w:r>
        <w:rPr>
          <w:rStyle w:val="VerbatimChar"/>
        </w:rPr>
        <w:t>eth_simplifiedWhite</w:t>
      </w:r>
      <w:proofErr w:type="spellEnd"/>
      <w:r>
        <w:rPr>
          <w:rStyle w:val="VerbatimChar"/>
        </w:rPr>
        <w:t xml:space="preserve">                 0.374324   0.042506   8.806  &lt; 2e-16 ***</w:t>
      </w:r>
      <w:r>
        <w:br/>
      </w:r>
      <w:proofErr w:type="spellStart"/>
      <w:r>
        <w:rPr>
          <w:rStyle w:val="VerbatimChar"/>
        </w:rPr>
        <w:t>mh</w:t>
      </w:r>
      <w:proofErr w:type="spellEnd"/>
      <w:r>
        <w:rPr>
          <w:rStyle w:val="VerbatimChar"/>
        </w:rPr>
        <w:t xml:space="preserve">                                 -0.044757   0.001315 -34.036  &lt; 2e-16 ***</w:t>
      </w:r>
      <w:r>
        <w:br/>
      </w:r>
      <w:proofErr w:type="spellStart"/>
      <w:r>
        <w:rPr>
          <w:rStyle w:val="VerbatimChar"/>
        </w:rPr>
        <w:t>ph</w:t>
      </w:r>
      <w:proofErr w:type="spellEnd"/>
      <w:r>
        <w:rPr>
          <w:rStyle w:val="VerbatimChar"/>
        </w:rPr>
        <w:t xml:space="preserve">                                 -0.071427   0.001327 -53.846  &lt; 2e-16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82752  on 243719  degrees of freedom</w:t>
      </w:r>
      <w:r>
        <w:br/>
      </w:r>
      <w:r>
        <w:rPr>
          <w:rStyle w:val="VerbatimChar"/>
        </w:rPr>
        <w:t>Residual deviance: 30987  on 243705  degrees of freedom</w:t>
      </w:r>
      <w:r>
        <w:br/>
      </w:r>
      <w:r>
        <w:rPr>
          <w:rStyle w:val="VerbatimChar"/>
        </w:rPr>
        <w:t xml:space="preserve">  (103655 observations deleted due to missingness)</w:t>
      </w:r>
      <w:r>
        <w:br/>
      </w:r>
      <w:r>
        <w:rPr>
          <w:rStyle w:val="VerbatimChar"/>
        </w:rPr>
        <w:t>AIC: 31017</w:t>
      </w:r>
      <w:r>
        <w:br/>
      </w:r>
      <w:r>
        <w:br/>
      </w:r>
      <w:r>
        <w:rPr>
          <w:rStyle w:val="VerbatimChar"/>
        </w:rPr>
        <w:t>Number of Fisher Scoring iterations: 8</w:t>
      </w:r>
    </w:p>
    <w:p w14:paraId="3D844677" w14:textId="77777777" w:rsidR="008401AC" w:rsidRDefault="004E19BA">
      <w:pPr>
        <w:pStyle w:val="FirstParagraph"/>
      </w:pPr>
      <w:r>
        <w:t xml:space="preserve">Finally let’s look at both health and </w:t>
      </w:r>
      <w:proofErr w:type="spellStart"/>
      <w:r>
        <w:t>lti</w:t>
      </w:r>
      <w:proofErr w:type="spellEnd"/>
    </w:p>
    <w:p w14:paraId="16900FCF"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r>
        <w:br/>
      </w:r>
      <w:r>
        <w:rPr>
          <w:rStyle w:val="VerbatimChar"/>
        </w:rPr>
        <w:t xml:space="preserve">    </w:t>
      </w:r>
      <w:proofErr w:type="spellStart"/>
      <w:r>
        <w:rPr>
          <w:rStyle w:val="VerbatimChar"/>
        </w:rPr>
        <w:t>eth_simplified</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lti</w:t>
      </w:r>
      <w:proofErr w:type="spellEnd"/>
      <w:r>
        <w:rPr>
          <w:rStyle w:val="VerbatimChar"/>
        </w:rPr>
        <w:t xml:space="preserve">, family = binomial, </w:t>
      </w:r>
      <w:r>
        <w:br/>
      </w:r>
      <w:r>
        <w:rPr>
          <w:rStyle w:val="VerbatimChar"/>
        </w:rPr>
        <w:t xml:space="preserve">    data = </w:t>
      </w:r>
      <w:proofErr w:type="spellStart"/>
      <w:r>
        <w:rPr>
          <w:rStyle w:val="VerbatimChar"/>
        </w:rPr>
        <w:t>data_tidied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-1.998743   0.148004 -13.505  &lt; 2e-16 ***</w:t>
      </w:r>
      <w:r>
        <w:br/>
      </w:r>
      <w:proofErr w:type="spellStart"/>
      <w:r>
        <w:rPr>
          <w:rStyle w:val="VerbatimChar"/>
        </w:rPr>
        <w:t>this_statusInactive</w:t>
      </w:r>
      <w:proofErr w:type="spellEnd"/>
      <w:r>
        <w:rPr>
          <w:rStyle w:val="VerbatimChar"/>
        </w:rPr>
        <w:t xml:space="preserve"> care            1.456753   0.066737  21.828  &lt; 2e-16 ***</w:t>
      </w:r>
      <w:r>
        <w:br/>
      </w:r>
      <w:proofErr w:type="spellStart"/>
      <w:r>
        <w:rPr>
          <w:rStyle w:val="VerbatimChar"/>
        </w:rPr>
        <w:t>this_statusInactive</w:t>
      </w:r>
      <w:proofErr w:type="spellEnd"/>
      <w:r>
        <w:rPr>
          <w:rStyle w:val="VerbatimChar"/>
        </w:rPr>
        <w:t xml:space="preserve"> long term sick  4.524810   0.052024  86.975  &lt; 2e-16 ***</w:t>
      </w:r>
      <w:r>
        <w:br/>
      </w:r>
      <w:proofErr w:type="spellStart"/>
      <w:r>
        <w:rPr>
          <w:rStyle w:val="VerbatimChar"/>
        </w:rPr>
        <w:t>this_statusInactive</w:t>
      </w:r>
      <w:proofErr w:type="spellEnd"/>
      <w:r>
        <w:rPr>
          <w:rStyle w:val="VerbatimChar"/>
        </w:rPr>
        <w:t xml:space="preserve"> other           1.921301   0.141816  13.548  &lt; 2e-16 ***</w:t>
      </w:r>
      <w:r>
        <w:br/>
      </w:r>
      <w:proofErr w:type="spellStart"/>
      <w:r>
        <w:rPr>
          <w:rStyle w:val="VerbatimChar"/>
        </w:rPr>
        <w:t>this_statusInactive</w:t>
      </w:r>
      <w:proofErr w:type="spellEnd"/>
      <w:r>
        <w:rPr>
          <w:rStyle w:val="VerbatimChar"/>
        </w:rPr>
        <w:t xml:space="preserve"> retired         1.125488   0.075513  14.905  &lt; 2e-16 ***</w:t>
      </w:r>
      <w:r>
        <w:br/>
      </w:r>
      <w:proofErr w:type="spellStart"/>
      <w:r>
        <w:rPr>
          <w:rStyle w:val="VerbatimChar"/>
        </w:rPr>
        <w:t>this_statusInactive</w:t>
      </w:r>
      <w:proofErr w:type="spellEnd"/>
      <w:r>
        <w:rPr>
          <w:rStyle w:val="VerbatimChar"/>
        </w:rPr>
        <w:t xml:space="preserve"> student         0.720100   0.140736   5.117 3.11e-07 ***</w:t>
      </w:r>
      <w:r>
        <w:br/>
      </w:r>
      <w:proofErr w:type="spellStart"/>
      <w:r>
        <w:rPr>
          <w:rStyle w:val="VerbatimChar"/>
        </w:rPr>
        <w:t>this_statusUnemployed</w:t>
      </w:r>
      <w:proofErr w:type="spellEnd"/>
      <w:r>
        <w:rPr>
          <w:rStyle w:val="VerbatimChar"/>
        </w:rPr>
        <w:t xml:space="preserve">               2.339414   0.056058  41.732  &lt; 2e-16 ***</w:t>
      </w:r>
      <w:r>
        <w:br/>
      </w:r>
      <w:r>
        <w:rPr>
          <w:rStyle w:val="VerbatimChar"/>
        </w:rPr>
        <w:t>age_group25-44                      0.477625   0.078062   6.119 9.44e-10 ***</w:t>
      </w:r>
      <w:r>
        <w:br/>
      </w:r>
      <w:r>
        <w:rPr>
          <w:rStyle w:val="VerbatimChar"/>
        </w:rPr>
        <w:t>age_group45-54                      0.755825   0.079423   9.516  &lt; 2e-16 ***</w:t>
      </w:r>
      <w:r>
        <w:br/>
      </w:r>
      <w:r>
        <w:rPr>
          <w:rStyle w:val="VerbatimChar"/>
        </w:rPr>
        <w:t>age_group55-64                      0.304891   0.081493   3.741 0.000183 ***</w:t>
      </w:r>
      <w:r>
        <w:br/>
      </w:r>
      <w:proofErr w:type="spellStart"/>
      <w:r>
        <w:rPr>
          <w:rStyle w:val="VerbatimChar"/>
        </w:rPr>
        <w:t>sexmale</w:t>
      </w:r>
      <w:proofErr w:type="spellEnd"/>
      <w:r>
        <w:rPr>
          <w:rStyle w:val="VerbatimChar"/>
        </w:rPr>
        <w:t xml:space="preserve">                             0.212207   0.034089   6.225 4.81e-10 ***</w:t>
      </w:r>
      <w:r>
        <w:br/>
      </w:r>
      <w:proofErr w:type="spellStart"/>
      <w:r>
        <w:rPr>
          <w:rStyle w:val="VerbatimChar"/>
        </w:rPr>
        <w:t>eth_simplifiedWhite</w:t>
      </w:r>
      <w:proofErr w:type="spellEnd"/>
      <w:r>
        <w:rPr>
          <w:rStyle w:val="VerbatimChar"/>
        </w:rPr>
        <w:t xml:space="preserve">                 0.290800   0.043041   6.756 1.42e-11 ***</w:t>
      </w:r>
      <w:r>
        <w:br/>
      </w:r>
      <w:proofErr w:type="spellStart"/>
      <w:r>
        <w:rPr>
          <w:rStyle w:val="VerbatimChar"/>
        </w:rPr>
        <w:t>hascar</w:t>
      </w:r>
      <w:proofErr w:type="spellEnd"/>
      <w:r>
        <w:rPr>
          <w:rStyle w:val="VerbatimChar"/>
        </w:rPr>
        <w:t xml:space="preserve">                             -0.522201   0.035132 -14.864  &lt; 2e-16 ***</w:t>
      </w:r>
      <w:r>
        <w:br/>
      </w:r>
      <w:proofErr w:type="spellStart"/>
      <w:r>
        <w:rPr>
          <w:rStyle w:val="VerbatimChar"/>
        </w:rPr>
        <w:t>mh</w:t>
      </w:r>
      <w:proofErr w:type="spellEnd"/>
      <w:r>
        <w:rPr>
          <w:rStyle w:val="VerbatimChar"/>
        </w:rPr>
        <w:t xml:space="preserve">                                 -0.036517   0.001341 -27.236  &lt; 2e-16 ***</w:t>
      </w:r>
      <w:r>
        <w:br/>
      </w:r>
      <w:proofErr w:type="spellStart"/>
      <w:r>
        <w:rPr>
          <w:rStyle w:val="VerbatimChar"/>
        </w:rPr>
        <w:t>ph</w:t>
      </w:r>
      <w:proofErr w:type="spellEnd"/>
      <w:r>
        <w:rPr>
          <w:rStyle w:val="VerbatimChar"/>
        </w:rPr>
        <w:t xml:space="preserve">                                 -0.057356   0.001408 -40.739  &lt; 2e-16 ***</w:t>
      </w:r>
      <w:r>
        <w:br/>
      </w:r>
      <w:proofErr w:type="spellStart"/>
      <w:r>
        <w:rPr>
          <w:rStyle w:val="VerbatimChar"/>
        </w:rPr>
        <w:t>ltiyes</w:t>
      </w:r>
      <w:proofErr w:type="spellEnd"/>
      <w:r>
        <w:rPr>
          <w:rStyle w:val="VerbatimChar"/>
        </w:rPr>
        <w:t xml:space="preserve">                              1.297349   0.051534  25.174  &lt; 2e-16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lastRenderedPageBreak/>
        <w:t xml:space="preserve">    Null deviance: 82687  on 243549  degrees of freedom</w:t>
      </w:r>
      <w:r>
        <w:br/>
      </w:r>
      <w:r>
        <w:rPr>
          <w:rStyle w:val="VerbatimChar"/>
        </w:rPr>
        <w:t>Residual deviance: 30229  on 243534  degrees of freedom</w:t>
      </w:r>
      <w:r>
        <w:br/>
      </w:r>
      <w:r>
        <w:rPr>
          <w:rStyle w:val="VerbatimChar"/>
        </w:rPr>
        <w:t xml:space="preserve">  (103825 observations deleted due to missingness)</w:t>
      </w:r>
      <w:r>
        <w:br/>
      </w:r>
      <w:r>
        <w:rPr>
          <w:rStyle w:val="VerbatimChar"/>
        </w:rPr>
        <w:t>AIC: 30261</w:t>
      </w:r>
      <w:r>
        <w:br/>
      </w:r>
      <w:r>
        <w:br/>
      </w:r>
      <w:r>
        <w:rPr>
          <w:rStyle w:val="VerbatimChar"/>
        </w:rPr>
        <w:t>Number of Fisher Scoring iterations: 8</w:t>
      </w:r>
    </w:p>
    <w:p w14:paraId="2FBB441A" w14:textId="77777777" w:rsidR="008401AC" w:rsidRDefault="004E19BA">
      <w:pPr>
        <w:pStyle w:val="FirstParagraph"/>
      </w:pPr>
      <w:r>
        <w:t xml:space="preserve">But is the AIC of including both types of health better than just sf12 or </w:t>
      </w:r>
      <w:proofErr w:type="spellStart"/>
      <w:r>
        <w:t>lti</w:t>
      </w:r>
      <w:proofErr w:type="spellEnd"/>
      <w:r>
        <w:t>?</w:t>
      </w:r>
    </w:p>
    <w:p w14:paraId="3E30735C" w14:textId="77777777" w:rsidR="008401AC" w:rsidRDefault="004E19BA">
      <w:pPr>
        <w:pStyle w:val="SourceCode"/>
      </w:pPr>
      <w:r>
        <w:rPr>
          <w:rStyle w:val="VerbatimChar"/>
        </w:rPr>
        <w:t xml:space="preserve">                                    </w:t>
      </w:r>
      <w:proofErr w:type="spellStart"/>
      <w:r>
        <w:rPr>
          <w:rStyle w:val="VerbatimChar"/>
        </w:rPr>
        <w:t>df</w:t>
      </w:r>
      <w:proofErr w:type="spellEnd"/>
      <w:r>
        <w:rPr>
          <w:rStyle w:val="VerbatimChar"/>
        </w:rPr>
        <w:t xml:space="preserve">      AIC</w:t>
      </w:r>
      <w:r>
        <w:br/>
      </w:r>
      <w:r>
        <w:rPr>
          <w:rStyle w:val="VerbatimChar"/>
        </w:rPr>
        <w:t>mod_history_demographics_car_sf12   15 31016.72</w:t>
      </w:r>
      <w:r>
        <w:br/>
      </w:r>
      <w:proofErr w:type="spellStart"/>
      <w:r>
        <w:rPr>
          <w:rStyle w:val="VerbatimChar"/>
        </w:rPr>
        <w:t>mod_history_demographics_car_lti</w:t>
      </w:r>
      <w:proofErr w:type="spellEnd"/>
      <w:r>
        <w:rPr>
          <w:rStyle w:val="VerbatimChar"/>
        </w:rPr>
        <w:t xml:space="preserve">    14 39089.14</w:t>
      </w:r>
      <w:r>
        <w:br/>
      </w:r>
      <w:proofErr w:type="spellStart"/>
      <w:r>
        <w:rPr>
          <w:rStyle w:val="VerbatimChar"/>
        </w:rPr>
        <w:t>mod_history_demographics_car_health</w:t>
      </w:r>
      <w:proofErr w:type="spellEnd"/>
      <w:r>
        <w:rPr>
          <w:rStyle w:val="VerbatimChar"/>
        </w:rPr>
        <w:t xml:space="preserve"> 16 30260.91</w:t>
      </w:r>
    </w:p>
    <w:p w14:paraId="63C6690F" w14:textId="77777777" w:rsidR="008401AC" w:rsidRDefault="004E19BA">
      <w:pPr>
        <w:pStyle w:val="FirstParagraph"/>
      </w:pPr>
      <w:r>
        <w:t xml:space="preserve">The number of observations aren’t exactly the same, so we can’t directly compare AICs. However, the AIC of the model with both types of health is lower than the AIC of the model with just one type of health. However it appears that the sf12 derived variables are more useful than the </w:t>
      </w:r>
      <w:proofErr w:type="spellStart"/>
      <w:r>
        <w:t>lti</w:t>
      </w:r>
      <w:proofErr w:type="spellEnd"/>
      <w:r>
        <w:t xml:space="preserve">/no </w:t>
      </w:r>
      <w:proofErr w:type="spellStart"/>
      <w:r>
        <w:t>lti</w:t>
      </w:r>
      <w:proofErr w:type="spellEnd"/>
      <w:r>
        <w:t xml:space="preserve"> binary variable</w:t>
      </w:r>
    </w:p>
    <w:p w14:paraId="4DB96015" w14:textId="77777777" w:rsidR="008401AC" w:rsidRDefault="004E19BA">
      <w:pPr>
        <w:pStyle w:val="BodyText"/>
      </w:pPr>
      <w:r>
        <w:t xml:space="preserve">So let’s use </w:t>
      </w:r>
      <w:proofErr w:type="spellStart"/>
      <w:r>
        <w:t>mh</w:t>
      </w:r>
      <w:proofErr w:type="spellEnd"/>
      <w:r>
        <w:t xml:space="preserve"> and </w:t>
      </w:r>
      <w:proofErr w:type="spellStart"/>
      <w:r>
        <w:t>ph</w:t>
      </w:r>
      <w:proofErr w:type="spellEnd"/>
      <w:r>
        <w:t>, before moving onto the next block of variables: household</w:t>
      </w:r>
    </w:p>
    <w:p w14:paraId="5BA7D43A"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r>
        <w:br/>
      </w:r>
      <w:r>
        <w:rPr>
          <w:rStyle w:val="VerbatimChar"/>
        </w:rPr>
        <w:t xml:space="preserve">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has_children</w:t>
      </w:r>
      <w:proofErr w:type="spellEnd"/>
      <w:r>
        <w:rPr>
          <w:rStyle w:val="VerbatimChar"/>
        </w:rPr>
        <w:t xml:space="preserve">, family = binomial, </w:t>
      </w:r>
      <w:r>
        <w:br/>
      </w:r>
      <w:r>
        <w:rPr>
          <w:rStyle w:val="VerbatimChar"/>
        </w:rPr>
        <w:t xml:space="preserve">    data = </w:t>
      </w:r>
      <w:proofErr w:type="spellStart"/>
      <w:r>
        <w:rPr>
          <w:rStyle w:val="VerbatimChar"/>
        </w:rPr>
        <w:t>data_tidied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-2.126822   0.145400 -14.627  &lt; 2e-16 ***</w:t>
      </w:r>
      <w:r>
        <w:br/>
      </w:r>
      <w:proofErr w:type="spellStart"/>
      <w:r>
        <w:rPr>
          <w:rStyle w:val="VerbatimChar"/>
        </w:rPr>
        <w:t>this_statusInactive</w:t>
      </w:r>
      <w:proofErr w:type="spellEnd"/>
      <w:r>
        <w:rPr>
          <w:rStyle w:val="VerbatimChar"/>
        </w:rPr>
        <w:t xml:space="preserve"> care            1.616602   0.066401  24.346  &lt; 2e-16 ***</w:t>
      </w:r>
      <w:r>
        <w:br/>
      </w:r>
      <w:proofErr w:type="spellStart"/>
      <w:r>
        <w:rPr>
          <w:rStyle w:val="VerbatimChar"/>
        </w:rPr>
        <w:t>this_statusInactive</w:t>
      </w:r>
      <w:proofErr w:type="spellEnd"/>
      <w:r>
        <w:rPr>
          <w:rStyle w:val="VerbatimChar"/>
        </w:rPr>
        <w:t xml:space="preserve"> long term sick  4.633204   0.050543  91.668  &lt; 2e-16 ***</w:t>
      </w:r>
      <w:r>
        <w:br/>
      </w:r>
      <w:proofErr w:type="spellStart"/>
      <w:r>
        <w:rPr>
          <w:rStyle w:val="VerbatimChar"/>
        </w:rPr>
        <w:t>this_statusInactive</w:t>
      </w:r>
      <w:proofErr w:type="spellEnd"/>
      <w:r>
        <w:rPr>
          <w:rStyle w:val="VerbatimChar"/>
        </w:rPr>
        <w:t xml:space="preserve"> other           1.951821   0.140017  13.940  &lt; 2e-16 ***</w:t>
      </w:r>
      <w:r>
        <w:br/>
      </w:r>
      <w:proofErr w:type="spellStart"/>
      <w:r>
        <w:rPr>
          <w:rStyle w:val="VerbatimChar"/>
        </w:rPr>
        <w:t>this_statusInactive</w:t>
      </w:r>
      <w:proofErr w:type="spellEnd"/>
      <w:r>
        <w:rPr>
          <w:rStyle w:val="VerbatimChar"/>
        </w:rPr>
        <w:t xml:space="preserve"> retired         1.139327   0.073956  15.406  &lt; 2e-16 ***</w:t>
      </w:r>
      <w:r>
        <w:br/>
      </w:r>
      <w:proofErr w:type="spellStart"/>
      <w:r>
        <w:rPr>
          <w:rStyle w:val="VerbatimChar"/>
        </w:rPr>
        <w:t>this_statusInactive</w:t>
      </w:r>
      <w:proofErr w:type="spellEnd"/>
      <w:r>
        <w:rPr>
          <w:rStyle w:val="VerbatimChar"/>
        </w:rPr>
        <w:t xml:space="preserve"> student         0.808770   0.139328   5.805 6.45e-09 ***</w:t>
      </w:r>
      <w:r>
        <w:br/>
      </w:r>
      <w:proofErr w:type="spellStart"/>
      <w:r>
        <w:rPr>
          <w:rStyle w:val="VerbatimChar"/>
        </w:rPr>
        <w:t>this_statusUnemployed</w:t>
      </w:r>
      <w:proofErr w:type="spellEnd"/>
      <w:r>
        <w:rPr>
          <w:rStyle w:val="VerbatimChar"/>
        </w:rPr>
        <w:t xml:space="preserve">               2.491928   0.053899  46.234  &lt; 2e-16 ***</w:t>
      </w:r>
      <w:r>
        <w:br/>
      </w:r>
      <w:r>
        <w:rPr>
          <w:rStyle w:val="VerbatimChar"/>
        </w:rPr>
        <w:t>age_group25-44                      0.515059   0.077150   6.676 2.45e-11 ***</w:t>
      </w:r>
      <w:r>
        <w:br/>
      </w:r>
      <w:r>
        <w:rPr>
          <w:rStyle w:val="VerbatimChar"/>
        </w:rPr>
        <w:t>age_group45-54                      0.676430   0.078712   8.594  &lt; 2e-16 ***</w:t>
      </w:r>
      <w:r>
        <w:br/>
      </w:r>
      <w:r>
        <w:rPr>
          <w:rStyle w:val="VerbatimChar"/>
        </w:rPr>
        <w:t xml:space="preserve">age_group55-64                      0.148588   0.081717   1.818    0.069 .  </w:t>
      </w:r>
      <w:r>
        <w:br/>
      </w:r>
      <w:proofErr w:type="spellStart"/>
      <w:r>
        <w:rPr>
          <w:rStyle w:val="VerbatimChar"/>
        </w:rPr>
        <w:t>sexmale</w:t>
      </w:r>
      <w:proofErr w:type="spellEnd"/>
      <w:r>
        <w:rPr>
          <w:rStyle w:val="VerbatimChar"/>
        </w:rPr>
        <w:t xml:space="preserve">                             0.192425   0.033656   5.717 1.08e-08 ***</w:t>
      </w:r>
      <w:r>
        <w:br/>
      </w:r>
      <w:proofErr w:type="spellStart"/>
      <w:r>
        <w:rPr>
          <w:rStyle w:val="VerbatimChar"/>
        </w:rPr>
        <w:t>eth_simplifiedWhite</w:t>
      </w:r>
      <w:proofErr w:type="spellEnd"/>
      <w:r>
        <w:rPr>
          <w:rStyle w:val="VerbatimChar"/>
        </w:rPr>
        <w:t xml:space="preserve">                 0.212236   0.042596   4.983 6.28e-07 ***</w:t>
      </w:r>
      <w:r>
        <w:br/>
      </w:r>
      <w:proofErr w:type="spellStart"/>
      <w:r>
        <w:rPr>
          <w:rStyle w:val="VerbatimChar"/>
        </w:rPr>
        <w:t>ltiyes</w:t>
      </w:r>
      <w:proofErr w:type="spellEnd"/>
      <w:r>
        <w:rPr>
          <w:rStyle w:val="VerbatimChar"/>
        </w:rPr>
        <w:t xml:space="preserve">                              1.294258   0.050967  25.394  &lt; 2e-16 ***</w:t>
      </w:r>
      <w:r>
        <w:br/>
      </w:r>
      <w:proofErr w:type="spellStart"/>
      <w:r>
        <w:rPr>
          <w:rStyle w:val="VerbatimChar"/>
        </w:rPr>
        <w:t>mh</w:t>
      </w:r>
      <w:proofErr w:type="spellEnd"/>
      <w:r>
        <w:rPr>
          <w:rStyle w:val="VerbatimChar"/>
        </w:rPr>
        <w:t xml:space="preserve">                                 -0.037514   0.001322 -28.379  &lt; 2e-16 ***</w:t>
      </w:r>
      <w:r>
        <w:br/>
      </w:r>
      <w:proofErr w:type="spellStart"/>
      <w:r>
        <w:rPr>
          <w:rStyle w:val="VerbatimChar"/>
        </w:rPr>
        <w:t>ph</w:t>
      </w:r>
      <w:proofErr w:type="spellEnd"/>
      <w:r>
        <w:rPr>
          <w:rStyle w:val="VerbatimChar"/>
        </w:rPr>
        <w:t xml:space="preserve">                                 -0.057109   0.001387 -41.188  &lt; 2e-16 ***</w:t>
      </w:r>
      <w:r>
        <w:br/>
      </w:r>
      <w:proofErr w:type="spellStart"/>
      <w:r>
        <w:rPr>
          <w:rStyle w:val="VerbatimChar"/>
        </w:rPr>
        <w:t>has_childrenTRUE</w:t>
      </w:r>
      <w:proofErr w:type="spellEnd"/>
      <w:r>
        <w:rPr>
          <w:rStyle w:val="VerbatimChar"/>
        </w:rPr>
        <w:t xml:space="preserve">                   -0.402256   0.038110 -10.555  &lt; 2e-16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lastRenderedPageBreak/>
        <w:t xml:space="preserve">    Null deviance: 84625  on 248916  degrees of freedom</w:t>
      </w:r>
      <w:r>
        <w:br/>
      </w:r>
      <w:r>
        <w:rPr>
          <w:rStyle w:val="VerbatimChar"/>
        </w:rPr>
        <w:t>Residual deviance: 31047  on 248901  degrees of freedom</w:t>
      </w:r>
      <w:r>
        <w:br/>
      </w:r>
      <w:r>
        <w:rPr>
          <w:rStyle w:val="VerbatimChar"/>
        </w:rPr>
        <w:t xml:space="preserve">  (98458 observations deleted due to missingness)</w:t>
      </w:r>
      <w:r>
        <w:br/>
      </w:r>
      <w:r>
        <w:rPr>
          <w:rStyle w:val="VerbatimChar"/>
        </w:rPr>
        <w:t>AIC: 31079</w:t>
      </w:r>
      <w:r>
        <w:br/>
      </w:r>
      <w:r>
        <w:br/>
      </w:r>
      <w:r>
        <w:rPr>
          <w:rStyle w:val="VerbatimChar"/>
        </w:rPr>
        <w:t>Number of Fisher Scoring iterations: 8</w:t>
      </w:r>
    </w:p>
    <w:p w14:paraId="5085A3AA" w14:textId="77777777" w:rsidR="008401AC" w:rsidRDefault="004E19BA">
      <w:pPr>
        <w:pStyle w:val="FirstParagraph"/>
      </w:pPr>
      <w:r>
        <w:t xml:space="preserve">Now </w:t>
      </w:r>
      <w:proofErr w:type="spellStart"/>
      <w:r>
        <w:t>hh</w:t>
      </w:r>
      <w:proofErr w:type="spellEnd"/>
      <w:r>
        <w:t xml:space="preserve"> category</w:t>
      </w:r>
    </w:p>
    <w:p w14:paraId="31E48E7F"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r>
        <w:br/>
      </w:r>
      <w:r>
        <w:rPr>
          <w:rStyle w:val="VerbatimChar"/>
        </w:rPr>
        <w:t xml:space="preserve">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family = binomial, </w:t>
      </w:r>
      <w:r>
        <w:br/>
      </w:r>
      <w:r>
        <w:rPr>
          <w:rStyle w:val="VerbatimChar"/>
        </w:rPr>
        <w:t xml:space="preserve">    data = </w:t>
      </w:r>
      <w:proofErr w:type="spellStart"/>
      <w:r>
        <w:rPr>
          <w:rStyle w:val="VerbatimChar"/>
        </w:rPr>
        <w:t>data_tidied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-1.444565   0.203602  -7.095 1.29e-12 ***</w:t>
      </w:r>
      <w:r>
        <w:br/>
      </w:r>
      <w:proofErr w:type="spellStart"/>
      <w:r>
        <w:rPr>
          <w:rStyle w:val="VerbatimChar"/>
        </w:rPr>
        <w:t>this_statusInactive</w:t>
      </w:r>
      <w:proofErr w:type="spellEnd"/>
      <w:r>
        <w:rPr>
          <w:rStyle w:val="VerbatimChar"/>
        </w:rPr>
        <w:t xml:space="preserve"> care               1.486190   0.084503  17.588  &lt; 2e-16 ***</w:t>
      </w:r>
      <w:r>
        <w:br/>
      </w:r>
      <w:proofErr w:type="spellStart"/>
      <w:r>
        <w:rPr>
          <w:rStyle w:val="VerbatimChar"/>
        </w:rPr>
        <w:t>this_statusInactive</w:t>
      </w:r>
      <w:proofErr w:type="spellEnd"/>
      <w:r>
        <w:rPr>
          <w:rStyle w:val="VerbatimChar"/>
        </w:rPr>
        <w:t xml:space="preserve"> long term sick     4.395104   0.063427  69.294  &lt; 2e-16 ***</w:t>
      </w:r>
      <w:r>
        <w:br/>
      </w:r>
      <w:proofErr w:type="spellStart"/>
      <w:r>
        <w:rPr>
          <w:rStyle w:val="VerbatimChar"/>
        </w:rPr>
        <w:t>this_statusInactive</w:t>
      </w:r>
      <w:proofErr w:type="spellEnd"/>
      <w:r>
        <w:rPr>
          <w:rStyle w:val="VerbatimChar"/>
        </w:rPr>
        <w:t xml:space="preserve"> other              1.957847   0.173866  11.261  &lt; 2e-16 ***</w:t>
      </w:r>
      <w:r>
        <w:br/>
      </w:r>
      <w:proofErr w:type="spellStart"/>
      <w:r>
        <w:rPr>
          <w:rStyle w:val="VerbatimChar"/>
        </w:rPr>
        <w:t>this_statusInactive</w:t>
      </w:r>
      <w:proofErr w:type="spellEnd"/>
      <w:r>
        <w:rPr>
          <w:rStyle w:val="VerbatimChar"/>
        </w:rPr>
        <w:t xml:space="preserve"> retired            1.229633   0.091304  13.467  &lt; 2e-16 ***</w:t>
      </w:r>
      <w:r>
        <w:br/>
      </w:r>
      <w:proofErr w:type="spellStart"/>
      <w:r>
        <w:rPr>
          <w:rStyle w:val="VerbatimChar"/>
        </w:rPr>
        <w:t>this_statusInactive</w:t>
      </w:r>
      <w:proofErr w:type="spellEnd"/>
      <w:r>
        <w:rPr>
          <w:rStyle w:val="VerbatimChar"/>
        </w:rPr>
        <w:t xml:space="preserve"> student            0.928661   0.189587   4.898 9.67e-07 ***</w:t>
      </w:r>
      <w:r>
        <w:br/>
      </w:r>
      <w:proofErr w:type="spellStart"/>
      <w:r>
        <w:rPr>
          <w:rStyle w:val="VerbatimChar"/>
        </w:rPr>
        <w:t>this_statusUnemployed</w:t>
      </w:r>
      <w:proofErr w:type="spellEnd"/>
      <w:r>
        <w:rPr>
          <w:rStyle w:val="VerbatimChar"/>
        </w:rPr>
        <w:t xml:space="preserve">                  2.256186   0.069163  32.621  &lt; 2e-16 ***</w:t>
      </w:r>
      <w:r>
        <w:br/>
      </w:r>
      <w:r>
        <w:rPr>
          <w:rStyle w:val="VerbatimChar"/>
        </w:rPr>
        <w:t>age_group25-44                         0.678116   0.125470   5.405 6.49e-08 ***</w:t>
      </w:r>
      <w:r>
        <w:br/>
      </w:r>
      <w:r>
        <w:rPr>
          <w:rStyle w:val="VerbatimChar"/>
        </w:rPr>
        <w:t>age_group45-54                         0.913669   0.128504   7.110 1.16e-12 ***</w:t>
      </w:r>
      <w:r>
        <w:br/>
      </w:r>
      <w:r>
        <w:rPr>
          <w:rStyle w:val="VerbatimChar"/>
        </w:rPr>
        <w:t>age_group55-64                         0.572838   0.133064   4.305 1.67e-05 ***</w:t>
      </w:r>
      <w:r>
        <w:br/>
      </w:r>
      <w:proofErr w:type="spellStart"/>
      <w:r>
        <w:rPr>
          <w:rStyle w:val="VerbatimChar"/>
        </w:rPr>
        <w:t>sexmale</w:t>
      </w:r>
      <w:proofErr w:type="spellEnd"/>
      <w:r>
        <w:rPr>
          <w:rStyle w:val="VerbatimChar"/>
        </w:rPr>
        <w:t xml:space="preserve">                                0.093554   0.043920   2.130   0.0332 *  </w:t>
      </w:r>
      <w:r>
        <w:br/>
      </w:r>
      <w:proofErr w:type="spellStart"/>
      <w:r>
        <w:rPr>
          <w:rStyle w:val="VerbatimChar"/>
        </w:rPr>
        <w:t>hascar</w:t>
      </w:r>
      <w:proofErr w:type="spellEnd"/>
      <w:r>
        <w:rPr>
          <w:rStyle w:val="VerbatimChar"/>
        </w:rPr>
        <w:t xml:space="preserve">                                -0.486297   0.047316 -10.278  &lt; 2e-16 ***</w:t>
      </w:r>
      <w:r>
        <w:br/>
      </w:r>
      <w:proofErr w:type="spellStart"/>
      <w:r>
        <w:rPr>
          <w:rStyle w:val="VerbatimChar"/>
        </w:rPr>
        <w:t>eth_simplifiedWhite</w:t>
      </w:r>
      <w:proofErr w:type="spellEnd"/>
      <w:r>
        <w:rPr>
          <w:rStyle w:val="VerbatimChar"/>
        </w:rPr>
        <w:t xml:space="preserve">                    0.224398   0.056841   3.948 7.89e-05 ***</w:t>
      </w:r>
      <w:r>
        <w:br/>
      </w:r>
      <w:proofErr w:type="spellStart"/>
      <w:r>
        <w:rPr>
          <w:rStyle w:val="VerbatimChar"/>
        </w:rPr>
        <w:t>ltiyes</w:t>
      </w:r>
      <w:proofErr w:type="spellEnd"/>
      <w:r>
        <w:rPr>
          <w:rStyle w:val="VerbatimChar"/>
        </w:rPr>
        <w:t xml:space="preserve">                                 1.235665   0.063929  19.329  &lt; 2e-16 ***</w:t>
      </w:r>
      <w:r>
        <w:br/>
      </w:r>
      <w:proofErr w:type="spellStart"/>
      <w:r>
        <w:rPr>
          <w:rStyle w:val="VerbatimChar"/>
        </w:rPr>
        <w:t>mh</w:t>
      </w:r>
      <w:proofErr w:type="spellEnd"/>
      <w:r>
        <w:rPr>
          <w:rStyle w:val="VerbatimChar"/>
        </w:rPr>
        <w:t xml:space="preserve">                                    -0.038245   0.001652 -23.150  &lt; 2e-16 ***</w:t>
      </w:r>
      <w:r>
        <w:br/>
      </w:r>
      <w:proofErr w:type="spellStart"/>
      <w:r>
        <w:rPr>
          <w:rStyle w:val="VerbatimChar"/>
        </w:rPr>
        <w:t>ph</w:t>
      </w:r>
      <w:proofErr w:type="spellEnd"/>
      <w:r>
        <w:rPr>
          <w:rStyle w:val="VerbatimChar"/>
        </w:rPr>
        <w:t xml:space="preserve">                                    -0.060273   0.001723 -34.989  &lt; 2e-16 ***</w:t>
      </w:r>
      <w:r>
        <w:br/>
      </w:r>
      <w:proofErr w:type="spellStart"/>
      <w:r>
        <w:rPr>
          <w:rStyle w:val="VerbatimChar"/>
        </w:rPr>
        <w:t>hh_typeSmall</w:t>
      </w:r>
      <w:proofErr w:type="spellEnd"/>
      <w:r>
        <w:rPr>
          <w:rStyle w:val="VerbatimChar"/>
        </w:rPr>
        <w:t xml:space="preserve"> Adult                    -0.376975   0.059776  -6.306 2.85e-10 ***</w:t>
      </w:r>
      <w:r>
        <w:br/>
      </w:r>
      <w:proofErr w:type="spellStart"/>
      <w:r>
        <w:rPr>
          <w:rStyle w:val="VerbatimChar"/>
        </w:rPr>
        <w:lastRenderedPageBreak/>
        <w:t>hh_typeSingle</w:t>
      </w:r>
      <w:proofErr w:type="spellEnd"/>
      <w:r>
        <w:rPr>
          <w:rStyle w:val="VerbatimChar"/>
        </w:rPr>
        <w:t xml:space="preserve"> Parent                  -0.429186   0.077776  -5.518 3.42e-08 ***</w:t>
      </w:r>
      <w:r>
        <w:br/>
      </w:r>
      <w:proofErr w:type="spellStart"/>
      <w:r>
        <w:rPr>
          <w:rStyle w:val="VerbatimChar"/>
        </w:rPr>
        <w:t>hh_typeFamily</w:t>
      </w:r>
      <w:proofErr w:type="spellEnd"/>
      <w:r>
        <w:rPr>
          <w:rStyle w:val="VerbatimChar"/>
        </w:rPr>
        <w:t xml:space="preserve"> with 1-2 Children       -0.596903   0.067558  -8.835  &lt; 2e-16 ***</w:t>
      </w:r>
      <w:r>
        <w:br/>
      </w:r>
      <w:proofErr w:type="spellStart"/>
      <w:r>
        <w:rPr>
          <w:rStyle w:val="VerbatimChar"/>
        </w:rPr>
        <w:t>hh_typeFamily</w:t>
      </w:r>
      <w:proofErr w:type="spellEnd"/>
      <w:r>
        <w:rPr>
          <w:rStyle w:val="VerbatimChar"/>
        </w:rPr>
        <w:t xml:space="preserve"> with 3 or more Children -0.775609   0.095714  -8.103 5.34e-16 ***</w:t>
      </w:r>
      <w:r>
        <w:br/>
      </w:r>
      <w:proofErr w:type="spellStart"/>
      <w:r>
        <w:rPr>
          <w:rStyle w:val="VerbatimChar"/>
        </w:rPr>
        <w:t>hh_typeSingle</w:t>
      </w:r>
      <w:proofErr w:type="spellEnd"/>
      <w:r>
        <w:rPr>
          <w:rStyle w:val="VerbatimChar"/>
        </w:rPr>
        <w:t xml:space="preserve"> Pensioner               -1.074282   0.116606  -9.213  &lt; 2e-16 ***</w:t>
      </w:r>
      <w:r>
        <w:br/>
      </w:r>
      <w:proofErr w:type="spellStart"/>
      <w:r>
        <w:rPr>
          <w:rStyle w:val="VerbatimChar"/>
        </w:rPr>
        <w:t>hh_typePensioner</w:t>
      </w:r>
      <w:proofErr w:type="spellEnd"/>
      <w:r>
        <w:rPr>
          <w:rStyle w:val="VerbatimChar"/>
        </w:rPr>
        <w:t xml:space="preserve"> Couple               -0.894505   0.081699 -10.949  &lt; 2e-16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55849  on 166110  degrees of freedom</w:t>
      </w:r>
      <w:r>
        <w:br/>
      </w:r>
      <w:r>
        <w:rPr>
          <w:rStyle w:val="VerbatimChar"/>
        </w:rPr>
        <w:t>Residual deviance: 20011  on 166089  degrees of freedom</w:t>
      </w:r>
      <w:r>
        <w:br/>
      </w:r>
      <w:r>
        <w:rPr>
          <w:rStyle w:val="VerbatimChar"/>
        </w:rPr>
        <w:t xml:space="preserve">  (181264 observations deleted due to missingness)</w:t>
      </w:r>
      <w:r>
        <w:br/>
      </w:r>
      <w:r>
        <w:rPr>
          <w:rStyle w:val="VerbatimChar"/>
        </w:rPr>
        <w:t>AIC: 20055</w:t>
      </w:r>
      <w:r>
        <w:br/>
      </w:r>
      <w:r>
        <w:br/>
      </w:r>
      <w:r>
        <w:rPr>
          <w:rStyle w:val="VerbatimChar"/>
        </w:rPr>
        <w:t>Number of Fisher Scoring iterations: 8</w:t>
      </w:r>
    </w:p>
    <w:p w14:paraId="283B5A88" w14:textId="77777777" w:rsidR="008401AC" w:rsidRDefault="004E19BA">
      <w:pPr>
        <w:pStyle w:val="FirstParagraph"/>
      </w:pPr>
      <w:r>
        <w:t>Now qualifications, which we think is the last block</w:t>
      </w:r>
    </w:p>
    <w:p w14:paraId="080CD652"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r>
        <w:br/>
      </w:r>
      <w:r>
        <w:rPr>
          <w:rStyle w:val="VerbatimChar"/>
        </w:rPr>
        <w:t xml:space="preserve">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w:t>
      </w:r>
      <w:r>
        <w:br/>
      </w:r>
      <w:r>
        <w:rPr>
          <w:rStyle w:val="VerbatimChar"/>
        </w:rPr>
        <w:t xml:space="preserve">    family = binomial, data = </w:t>
      </w:r>
      <w:proofErr w:type="spellStart"/>
      <w:r>
        <w:rPr>
          <w:rStyle w:val="VerbatimChar"/>
        </w:rPr>
        <w:t>data_tidied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-1.489855   0.209272  -7.119 1.09e-12 ***</w:t>
      </w:r>
      <w:r>
        <w:br/>
      </w:r>
      <w:proofErr w:type="spellStart"/>
      <w:r>
        <w:rPr>
          <w:rStyle w:val="VerbatimChar"/>
        </w:rPr>
        <w:t>this_statusInactive</w:t>
      </w:r>
      <w:proofErr w:type="spellEnd"/>
      <w:r>
        <w:rPr>
          <w:rStyle w:val="VerbatimChar"/>
        </w:rPr>
        <w:t xml:space="preserve"> care               1.383321   0.085565  16.167  &lt; 2e-16 ***</w:t>
      </w:r>
      <w:r>
        <w:br/>
      </w:r>
      <w:proofErr w:type="spellStart"/>
      <w:r>
        <w:rPr>
          <w:rStyle w:val="VerbatimChar"/>
        </w:rPr>
        <w:t>this_statusInactive</w:t>
      </w:r>
      <w:proofErr w:type="spellEnd"/>
      <w:r>
        <w:rPr>
          <w:rStyle w:val="VerbatimChar"/>
        </w:rPr>
        <w:t xml:space="preserve"> long term sick     4.292269   0.064163  66.896  &lt; 2e-16 ***</w:t>
      </w:r>
      <w:r>
        <w:br/>
      </w:r>
      <w:proofErr w:type="spellStart"/>
      <w:r>
        <w:rPr>
          <w:rStyle w:val="VerbatimChar"/>
        </w:rPr>
        <w:t>this_statusInactive</w:t>
      </w:r>
      <w:proofErr w:type="spellEnd"/>
      <w:r>
        <w:rPr>
          <w:rStyle w:val="VerbatimChar"/>
        </w:rPr>
        <w:t xml:space="preserve"> other              1.907683   0.174489  10.933  &lt; 2e-16 ***</w:t>
      </w:r>
      <w:r>
        <w:br/>
      </w:r>
      <w:proofErr w:type="spellStart"/>
      <w:r>
        <w:rPr>
          <w:rStyle w:val="VerbatimChar"/>
        </w:rPr>
        <w:t>this_statusInactive</w:t>
      </w:r>
      <w:proofErr w:type="spellEnd"/>
      <w:r>
        <w:rPr>
          <w:rStyle w:val="VerbatimChar"/>
        </w:rPr>
        <w:t xml:space="preserve"> retired            1.188993   0.091991  12.925  &lt; 2e-16 ***</w:t>
      </w:r>
      <w:r>
        <w:br/>
      </w:r>
      <w:proofErr w:type="spellStart"/>
      <w:r>
        <w:rPr>
          <w:rStyle w:val="VerbatimChar"/>
        </w:rPr>
        <w:t>this_statusInactive</w:t>
      </w:r>
      <w:proofErr w:type="spellEnd"/>
      <w:r>
        <w:rPr>
          <w:rStyle w:val="VerbatimChar"/>
        </w:rPr>
        <w:t xml:space="preserve"> student            0.911707   0.191371   4.764 1.90e-06 ***</w:t>
      </w:r>
      <w:r>
        <w:br/>
      </w:r>
      <w:proofErr w:type="spellStart"/>
      <w:r>
        <w:rPr>
          <w:rStyle w:val="VerbatimChar"/>
        </w:rPr>
        <w:t>this_statusUnemployed</w:t>
      </w:r>
      <w:proofErr w:type="spellEnd"/>
      <w:r>
        <w:rPr>
          <w:rStyle w:val="VerbatimChar"/>
        </w:rPr>
        <w:t xml:space="preserve">                  2.159671   0.070122  30.799  &lt; 2e-16 ***</w:t>
      </w:r>
      <w:r>
        <w:br/>
      </w:r>
      <w:r>
        <w:rPr>
          <w:rStyle w:val="VerbatimChar"/>
        </w:rPr>
        <w:t>age_group25-44                         0.714528   0.127378   5.609 2.03e-08 ***</w:t>
      </w:r>
      <w:r>
        <w:br/>
      </w:r>
      <w:r>
        <w:rPr>
          <w:rStyle w:val="VerbatimChar"/>
        </w:rPr>
        <w:t>age_group45-54                         0.922738   0.130664   7.062 1.64e-12 ***</w:t>
      </w:r>
      <w:r>
        <w:br/>
      </w:r>
      <w:r>
        <w:rPr>
          <w:rStyle w:val="VerbatimChar"/>
        </w:rPr>
        <w:lastRenderedPageBreak/>
        <w:t>age_group55-64                         0.545290   0.135435   4.026 5.67e-05 ***</w:t>
      </w:r>
      <w:r>
        <w:br/>
      </w:r>
      <w:proofErr w:type="spellStart"/>
      <w:r>
        <w:rPr>
          <w:rStyle w:val="VerbatimChar"/>
        </w:rPr>
        <w:t>sexmale</w:t>
      </w:r>
      <w:proofErr w:type="spellEnd"/>
      <w:r>
        <w:rPr>
          <w:rStyle w:val="VerbatimChar"/>
        </w:rPr>
        <w:t xml:space="preserve">                                0.076076   0.044292   1.718  0.08587 .  </w:t>
      </w:r>
      <w:r>
        <w:br/>
      </w:r>
      <w:proofErr w:type="spellStart"/>
      <w:r>
        <w:rPr>
          <w:rStyle w:val="VerbatimChar"/>
        </w:rPr>
        <w:t>hascar</w:t>
      </w:r>
      <w:proofErr w:type="spellEnd"/>
      <w:r>
        <w:rPr>
          <w:rStyle w:val="VerbatimChar"/>
        </w:rPr>
        <w:t xml:space="preserve">                                -0.394998   0.048476  -8.148 3.69e-16 ***</w:t>
      </w:r>
      <w:r>
        <w:br/>
      </w:r>
      <w:proofErr w:type="spellStart"/>
      <w:r>
        <w:rPr>
          <w:rStyle w:val="VerbatimChar"/>
        </w:rPr>
        <w:t>eth_simplifiedWhite</w:t>
      </w:r>
      <w:proofErr w:type="spellEnd"/>
      <w:r>
        <w:rPr>
          <w:rStyle w:val="VerbatimChar"/>
        </w:rPr>
        <w:t xml:space="preserve">                    0.181965   0.057622   3.158  0.00159 ** </w:t>
      </w:r>
      <w:r>
        <w:br/>
      </w:r>
      <w:proofErr w:type="spellStart"/>
      <w:r>
        <w:rPr>
          <w:rStyle w:val="VerbatimChar"/>
        </w:rPr>
        <w:t>ltiyes</w:t>
      </w:r>
      <w:proofErr w:type="spellEnd"/>
      <w:r>
        <w:rPr>
          <w:rStyle w:val="VerbatimChar"/>
        </w:rPr>
        <w:t xml:space="preserve">                                 1.227335   0.064174  19.125  &lt; 2e-16 ***</w:t>
      </w:r>
      <w:r>
        <w:br/>
      </w:r>
      <w:proofErr w:type="spellStart"/>
      <w:r>
        <w:rPr>
          <w:rStyle w:val="VerbatimChar"/>
        </w:rPr>
        <w:t>mh</w:t>
      </w:r>
      <w:proofErr w:type="spellEnd"/>
      <w:r>
        <w:rPr>
          <w:rStyle w:val="VerbatimChar"/>
        </w:rPr>
        <w:t xml:space="preserve">                                    -0.037589   0.001659 -22.662  &lt; 2e-16 ***</w:t>
      </w:r>
      <w:r>
        <w:br/>
      </w:r>
      <w:proofErr w:type="spellStart"/>
      <w:r>
        <w:rPr>
          <w:rStyle w:val="VerbatimChar"/>
        </w:rPr>
        <w:t>ph</w:t>
      </w:r>
      <w:proofErr w:type="spellEnd"/>
      <w:r>
        <w:rPr>
          <w:rStyle w:val="VerbatimChar"/>
        </w:rPr>
        <w:t xml:space="preserve">                                    -0.059200   0.001737 -34.079  &lt; 2e-16 ***</w:t>
      </w:r>
      <w:r>
        <w:br/>
      </w:r>
      <w:proofErr w:type="spellStart"/>
      <w:r>
        <w:rPr>
          <w:rStyle w:val="VerbatimChar"/>
        </w:rPr>
        <w:t>hh_typeSmall</w:t>
      </w:r>
      <w:proofErr w:type="spellEnd"/>
      <w:r>
        <w:rPr>
          <w:rStyle w:val="VerbatimChar"/>
        </w:rPr>
        <w:t xml:space="preserve"> Adult                    -0.400592   0.060216  -6.653 2.88e-11 ***</w:t>
      </w:r>
      <w:r>
        <w:br/>
      </w:r>
      <w:proofErr w:type="spellStart"/>
      <w:r>
        <w:rPr>
          <w:rStyle w:val="VerbatimChar"/>
        </w:rPr>
        <w:t>hh_typeSingle</w:t>
      </w:r>
      <w:proofErr w:type="spellEnd"/>
      <w:r>
        <w:rPr>
          <w:rStyle w:val="VerbatimChar"/>
        </w:rPr>
        <w:t xml:space="preserve"> Parent                  -0.468823   0.078287  -5.989 2.12e-09 ***</w:t>
      </w:r>
      <w:r>
        <w:br/>
      </w:r>
      <w:proofErr w:type="spellStart"/>
      <w:r>
        <w:rPr>
          <w:rStyle w:val="VerbatimChar"/>
        </w:rPr>
        <w:t>hh_typeFamily</w:t>
      </w:r>
      <w:proofErr w:type="spellEnd"/>
      <w:r>
        <w:rPr>
          <w:rStyle w:val="VerbatimChar"/>
        </w:rPr>
        <w:t xml:space="preserve"> with 1-2 Children       -0.605993   0.067919  -8.922  &lt; 2e-16 ***</w:t>
      </w:r>
      <w:r>
        <w:br/>
      </w:r>
      <w:proofErr w:type="spellStart"/>
      <w:r>
        <w:rPr>
          <w:rStyle w:val="VerbatimChar"/>
        </w:rPr>
        <w:t>hh_typeFamily</w:t>
      </w:r>
      <w:proofErr w:type="spellEnd"/>
      <w:r>
        <w:rPr>
          <w:rStyle w:val="VerbatimChar"/>
        </w:rPr>
        <w:t xml:space="preserve"> with 3 or more Children -0.824808   0.096061  -8.586  &lt; 2e-16 ***</w:t>
      </w:r>
      <w:r>
        <w:br/>
      </w:r>
      <w:proofErr w:type="spellStart"/>
      <w:r>
        <w:rPr>
          <w:rStyle w:val="VerbatimChar"/>
        </w:rPr>
        <w:t>hh_typeSingle</w:t>
      </w:r>
      <w:proofErr w:type="spellEnd"/>
      <w:r>
        <w:rPr>
          <w:rStyle w:val="VerbatimChar"/>
        </w:rPr>
        <w:t xml:space="preserve"> Pensioner               -1.125300   0.116953  -9.622  &lt; 2e-16 ***</w:t>
      </w:r>
      <w:r>
        <w:br/>
      </w:r>
      <w:proofErr w:type="spellStart"/>
      <w:r>
        <w:rPr>
          <w:rStyle w:val="VerbatimChar"/>
        </w:rPr>
        <w:t>hh_typePensioner</w:t>
      </w:r>
      <w:proofErr w:type="spellEnd"/>
      <w:r>
        <w:rPr>
          <w:rStyle w:val="VerbatimChar"/>
        </w:rPr>
        <w:t xml:space="preserve"> Couple               -0.951806   0.082293 -11.566  &lt; 2e-16 ***</w:t>
      </w:r>
      <w:r>
        <w:br/>
      </w:r>
      <w:proofErr w:type="spellStart"/>
      <w:r>
        <w:rPr>
          <w:rStyle w:val="VerbatimChar"/>
        </w:rPr>
        <w:t>hiqual_dvDegree</w:t>
      </w:r>
      <w:proofErr w:type="spellEnd"/>
      <w:r>
        <w:rPr>
          <w:rStyle w:val="VerbatimChar"/>
        </w:rPr>
        <w:t xml:space="preserve">                       -0.336396   0.073994  -4.546 5.46e-06 ***</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0.111135   0.061660   1.802  0.07149 .  </w:t>
      </w:r>
      <w:r>
        <w:br/>
      </w:r>
      <w:proofErr w:type="spellStart"/>
      <w:r>
        <w:rPr>
          <w:rStyle w:val="VerbatimChar"/>
        </w:rPr>
        <w:t>hiqual_dvNo</w:t>
      </w:r>
      <w:proofErr w:type="spellEnd"/>
      <w:r>
        <w:rPr>
          <w:rStyle w:val="VerbatimChar"/>
        </w:rPr>
        <w:t xml:space="preserve"> qualification              0.342377   0.066033   5.185 2.16e-07 ***</w:t>
      </w:r>
      <w:r>
        <w:br/>
      </w:r>
      <w:proofErr w:type="spellStart"/>
      <w:r>
        <w:rPr>
          <w:rStyle w:val="VerbatimChar"/>
        </w:rPr>
        <w:t>hiqual_dvOther</w:t>
      </w:r>
      <w:proofErr w:type="spellEnd"/>
      <w:r>
        <w:rPr>
          <w:rStyle w:val="VerbatimChar"/>
        </w:rPr>
        <w:t xml:space="preserve"> higher degree          -0.137755   0.080659  -1.708  0.08766 .  </w:t>
      </w:r>
      <w:r>
        <w:br/>
      </w:r>
      <w:proofErr w:type="spellStart"/>
      <w:r>
        <w:rPr>
          <w:rStyle w:val="VerbatimChar"/>
        </w:rPr>
        <w:t>hiqual_dvOther</w:t>
      </w:r>
      <w:proofErr w:type="spellEnd"/>
      <w:r>
        <w:rPr>
          <w:rStyle w:val="VerbatimChar"/>
        </w:rPr>
        <w:t xml:space="preserve"> qualification           0.198317   0.071517   2.773  0.00555 **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55525  on 164794  degrees of freedom</w:t>
      </w:r>
      <w:r>
        <w:br/>
      </w:r>
      <w:r>
        <w:rPr>
          <w:rStyle w:val="VerbatimChar"/>
        </w:rPr>
        <w:t>Residual deviance: 19821  on 164768  degrees of freedom</w:t>
      </w:r>
      <w:r>
        <w:br/>
      </w:r>
      <w:r>
        <w:rPr>
          <w:rStyle w:val="VerbatimChar"/>
        </w:rPr>
        <w:t xml:space="preserve">  (182580 observations deleted due to missingness)</w:t>
      </w:r>
      <w:r>
        <w:br/>
      </w:r>
      <w:r>
        <w:rPr>
          <w:rStyle w:val="VerbatimChar"/>
        </w:rPr>
        <w:t>AIC: 19875</w:t>
      </w:r>
      <w:r>
        <w:br/>
      </w:r>
      <w:r>
        <w:br/>
      </w:r>
      <w:r>
        <w:rPr>
          <w:rStyle w:val="VerbatimChar"/>
        </w:rPr>
        <w:t>Number of Fisher Scoring iterations: 8</w:t>
      </w:r>
    </w:p>
    <w:p w14:paraId="6F86C321" w14:textId="77777777" w:rsidR="008401AC" w:rsidRDefault="004E19BA">
      <w:pPr>
        <w:pStyle w:val="FirstParagraph"/>
      </w:pPr>
      <w:r>
        <w:t xml:space="preserve">We now have a series of models, </w:t>
      </w:r>
      <w:proofErr w:type="spellStart"/>
      <w:r>
        <w:t>organised</w:t>
      </w:r>
      <w:proofErr w:type="spellEnd"/>
      <w:r>
        <w:t xml:space="preserve"> into blocks, which build up in complexity incrementally. Each appears to increase the proportion explained. Let’s use Nagelkerke’s R^2 to compare the models</w:t>
      </w:r>
    </w:p>
    <w:p w14:paraId="1FF8C3CC" w14:textId="77777777" w:rsidR="008401AC" w:rsidRDefault="004E19BA">
      <w:pPr>
        <w:pStyle w:val="SourceCode"/>
      </w:pPr>
      <w:r>
        <w:rPr>
          <w:rStyle w:val="VerbatimChar"/>
        </w:rPr>
        <w:lastRenderedPageBreak/>
        <w:t>$N</w:t>
      </w:r>
      <w:r>
        <w:br/>
      </w:r>
      <w:r>
        <w:rPr>
          <w:rStyle w:val="VerbatimChar"/>
        </w:rPr>
        <w:t>[1] 284718</w:t>
      </w:r>
      <w:r>
        <w:br/>
      </w:r>
      <w:r>
        <w:br/>
      </w:r>
      <w:r>
        <w:rPr>
          <w:rStyle w:val="VerbatimChar"/>
        </w:rPr>
        <w:t>$R2</w:t>
      </w:r>
      <w:r>
        <w:br/>
      </w:r>
      <w:r>
        <w:rPr>
          <w:rStyle w:val="VerbatimChar"/>
        </w:rPr>
        <w:t>[1] 5.303035e-12</w:t>
      </w:r>
    </w:p>
    <w:p w14:paraId="257C37DC" w14:textId="77777777" w:rsidR="008401AC" w:rsidRDefault="004E19BA">
      <w:pPr>
        <w:pStyle w:val="SourceCode"/>
      </w:pPr>
      <w:r>
        <w:rPr>
          <w:rStyle w:val="VerbatimChar"/>
        </w:rPr>
        <w:t>$N</w:t>
      </w:r>
      <w:r>
        <w:br/>
      </w:r>
      <w:r>
        <w:rPr>
          <w:rStyle w:val="VerbatimChar"/>
        </w:rPr>
        <w:t>[1] 284718</w:t>
      </w:r>
      <w:r>
        <w:br/>
      </w:r>
      <w:r>
        <w:br/>
      </w:r>
      <w:r>
        <w:rPr>
          <w:rStyle w:val="VerbatimChar"/>
        </w:rPr>
        <w:t>$R2</w:t>
      </w:r>
      <w:r>
        <w:br/>
      </w:r>
      <w:r>
        <w:rPr>
          <w:rStyle w:val="VerbatimChar"/>
        </w:rPr>
        <w:t>[1] 0.6118141</w:t>
      </w:r>
    </w:p>
    <w:p w14:paraId="2977C917" w14:textId="77777777" w:rsidR="008401AC" w:rsidRDefault="004E19BA">
      <w:pPr>
        <w:pStyle w:val="SourceCode"/>
      </w:pPr>
      <w:r>
        <w:rPr>
          <w:rStyle w:val="VerbatimChar"/>
        </w:rPr>
        <w:t>$N</w:t>
      </w:r>
      <w:r>
        <w:br/>
      </w:r>
      <w:r>
        <w:rPr>
          <w:rStyle w:val="VerbatimChar"/>
        </w:rPr>
        <w:t>[1] 284024</w:t>
      </w:r>
      <w:r>
        <w:br/>
      </w:r>
      <w:r>
        <w:br/>
      </w:r>
      <w:r>
        <w:rPr>
          <w:rStyle w:val="VerbatimChar"/>
        </w:rPr>
        <w:t>$R2</w:t>
      </w:r>
      <w:r>
        <w:br/>
      </w:r>
      <w:r>
        <w:rPr>
          <w:rStyle w:val="VerbatimChar"/>
        </w:rPr>
        <w:t>[1] 0.6175377</w:t>
      </w:r>
    </w:p>
    <w:p w14:paraId="736A4CD9" w14:textId="77777777" w:rsidR="008401AC" w:rsidRDefault="004E19BA">
      <w:pPr>
        <w:pStyle w:val="SourceCode"/>
      </w:pPr>
      <w:r>
        <w:rPr>
          <w:rStyle w:val="VerbatimChar"/>
        </w:rPr>
        <w:t>$N</w:t>
      </w:r>
      <w:r>
        <w:br/>
      </w:r>
      <w:r>
        <w:rPr>
          <w:rStyle w:val="VerbatimChar"/>
        </w:rPr>
        <w:t>[1] 274673</w:t>
      </w:r>
      <w:r>
        <w:br/>
      </w:r>
      <w:r>
        <w:br/>
      </w:r>
      <w:r>
        <w:rPr>
          <w:rStyle w:val="VerbatimChar"/>
        </w:rPr>
        <w:t>$R2</w:t>
      </w:r>
      <w:r>
        <w:br/>
      </w:r>
      <w:r>
        <w:rPr>
          <w:rStyle w:val="VerbatimChar"/>
        </w:rPr>
        <w:t>[1] 0.6209505</w:t>
      </w:r>
    </w:p>
    <w:p w14:paraId="50130456" w14:textId="77777777" w:rsidR="008401AC" w:rsidRDefault="004E19BA">
      <w:pPr>
        <w:pStyle w:val="SourceCode"/>
      </w:pPr>
      <w:r>
        <w:rPr>
          <w:rStyle w:val="VerbatimChar"/>
        </w:rPr>
        <w:t>$N</w:t>
      </w:r>
      <w:r>
        <w:br/>
      </w:r>
      <w:r>
        <w:rPr>
          <w:rStyle w:val="VerbatimChar"/>
        </w:rPr>
        <w:t>[1] 243550</w:t>
      </w:r>
      <w:r>
        <w:br/>
      </w:r>
      <w:r>
        <w:br/>
      </w:r>
      <w:r>
        <w:rPr>
          <w:rStyle w:val="VerbatimChar"/>
        </w:rPr>
        <w:t>$R2</w:t>
      </w:r>
      <w:r>
        <w:br/>
      </w:r>
      <w:r>
        <w:rPr>
          <w:rStyle w:val="VerbatimChar"/>
        </w:rPr>
        <w:t>[1] 0.6731046</w:t>
      </w:r>
    </w:p>
    <w:p w14:paraId="049A397A" w14:textId="77777777" w:rsidR="008401AC" w:rsidRDefault="004E19BA">
      <w:pPr>
        <w:pStyle w:val="SourceCode"/>
      </w:pPr>
      <w:r>
        <w:rPr>
          <w:rStyle w:val="VerbatimChar"/>
        </w:rPr>
        <w:t>$N</w:t>
      </w:r>
      <w:r>
        <w:br/>
      </w:r>
      <w:r>
        <w:rPr>
          <w:rStyle w:val="VerbatimChar"/>
        </w:rPr>
        <w:t>[1] 248917</w:t>
      </w:r>
      <w:r>
        <w:br/>
      </w:r>
      <w:r>
        <w:br/>
      </w:r>
      <w:r>
        <w:rPr>
          <w:rStyle w:val="VerbatimChar"/>
        </w:rPr>
        <w:t>$R2</w:t>
      </w:r>
      <w:r>
        <w:br/>
      </w:r>
      <w:r>
        <w:rPr>
          <w:rStyle w:val="VerbatimChar"/>
        </w:rPr>
        <w:t>[1] 0.6719252</w:t>
      </w:r>
    </w:p>
    <w:p w14:paraId="2B9BB5D1" w14:textId="77777777" w:rsidR="008401AC" w:rsidRDefault="004E19BA">
      <w:pPr>
        <w:pStyle w:val="SourceCode"/>
      </w:pPr>
      <w:r>
        <w:rPr>
          <w:rStyle w:val="VerbatimChar"/>
        </w:rPr>
        <w:t>$N</w:t>
      </w:r>
      <w:r>
        <w:br/>
      </w:r>
      <w:r>
        <w:rPr>
          <w:rStyle w:val="VerbatimChar"/>
        </w:rPr>
        <w:t>[1] 166111</w:t>
      </w:r>
      <w:r>
        <w:br/>
      </w:r>
      <w:r>
        <w:br/>
      </w:r>
      <w:r>
        <w:rPr>
          <w:rStyle w:val="VerbatimChar"/>
        </w:rPr>
        <w:t>$R2</w:t>
      </w:r>
      <w:r>
        <w:br/>
      </w:r>
      <w:r>
        <w:rPr>
          <w:rStyle w:val="VerbatimChar"/>
        </w:rPr>
        <w:t>[1] 0.6796468</w:t>
      </w:r>
    </w:p>
    <w:p w14:paraId="0F9AEB1F" w14:textId="77777777" w:rsidR="008401AC" w:rsidRDefault="004E19BA">
      <w:pPr>
        <w:pStyle w:val="SourceCode"/>
      </w:pPr>
      <w:r>
        <w:rPr>
          <w:rStyle w:val="VerbatimChar"/>
        </w:rPr>
        <w:t>$N</w:t>
      </w:r>
      <w:r>
        <w:br/>
      </w:r>
      <w:r>
        <w:rPr>
          <w:rStyle w:val="VerbatimChar"/>
        </w:rPr>
        <w:t>[1] 164795</w:t>
      </w:r>
      <w:r>
        <w:br/>
      </w:r>
      <w:r>
        <w:br/>
      </w:r>
      <w:r>
        <w:rPr>
          <w:rStyle w:val="VerbatimChar"/>
        </w:rPr>
        <w:t>$R2</w:t>
      </w:r>
      <w:r>
        <w:br/>
      </w:r>
      <w:r>
        <w:rPr>
          <w:rStyle w:val="VerbatimChar"/>
        </w:rPr>
        <w:t>[1] 0.6810013</w:t>
      </w:r>
    </w:p>
    <w:p w14:paraId="453AAFB8" w14:textId="77777777" w:rsidR="008401AC" w:rsidRDefault="004E19BA">
      <w:pPr>
        <w:pStyle w:val="FirstParagraph"/>
      </w:pPr>
      <w:r>
        <w:t>Now to make this a table</w:t>
      </w:r>
    </w:p>
    <w:tbl>
      <w:tblPr>
        <w:tblStyle w:val="Table"/>
        <w:tblW w:w="0" w:type="auto"/>
        <w:tblLook w:val="0020" w:firstRow="1" w:lastRow="0" w:firstColumn="0" w:lastColumn="0" w:noHBand="0" w:noVBand="0"/>
      </w:tblPr>
      <w:tblGrid>
        <w:gridCol w:w="4977"/>
        <w:gridCol w:w="1329"/>
      </w:tblGrid>
      <w:tr w:rsidR="008401AC" w14:paraId="7BBFF4BE" w14:textId="77777777" w:rsidTr="008401AC">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0D2B" w14:textId="77777777" w:rsidR="008401AC" w:rsidRDefault="004E19BA">
            <w:pPr>
              <w:pStyle w:val="Compact"/>
            </w:pPr>
            <w:r>
              <w:lastRenderedPageBreak/>
              <w:t>label</w:t>
            </w:r>
          </w:p>
        </w:tc>
        <w:tc>
          <w:tcPr>
            <w:tcW w:w="0" w:type="auto"/>
          </w:tcPr>
          <w:p w14:paraId="3A2A16F8" w14:textId="77777777" w:rsidR="008401AC" w:rsidRDefault="004E19BA">
            <w:pPr>
              <w:pStyle w:val="Compact"/>
              <w:jc w:val="right"/>
            </w:pPr>
            <w:r>
              <w:t>nr2</w:t>
            </w:r>
          </w:p>
        </w:tc>
      </w:tr>
      <w:tr w:rsidR="008401AC" w14:paraId="49FB9953" w14:textId="77777777">
        <w:tc>
          <w:tcPr>
            <w:tcW w:w="0" w:type="auto"/>
          </w:tcPr>
          <w:p w14:paraId="0E1D1643" w14:textId="77777777" w:rsidR="008401AC" w:rsidRDefault="004E19BA">
            <w:pPr>
              <w:pStyle w:val="Compact"/>
            </w:pPr>
            <w:r>
              <w:t>null</w:t>
            </w:r>
          </w:p>
        </w:tc>
        <w:tc>
          <w:tcPr>
            <w:tcW w:w="0" w:type="auto"/>
          </w:tcPr>
          <w:p w14:paraId="0CEBB7EC" w14:textId="77777777" w:rsidR="008401AC" w:rsidRDefault="004E19BA">
            <w:pPr>
              <w:pStyle w:val="Compact"/>
              <w:jc w:val="right"/>
            </w:pPr>
            <w:r>
              <w:t>0.0000000</w:t>
            </w:r>
          </w:p>
        </w:tc>
      </w:tr>
      <w:tr w:rsidR="008401AC" w14:paraId="274DFC24" w14:textId="77777777">
        <w:tc>
          <w:tcPr>
            <w:tcW w:w="0" w:type="auto"/>
          </w:tcPr>
          <w:p w14:paraId="5435CEA8" w14:textId="77777777" w:rsidR="008401AC" w:rsidRDefault="004E19BA">
            <w:pPr>
              <w:pStyle w:val="Compact"/>
            </w:pPr>
            <w:r>
              <w:t>history</w:t>
            </w:r>
          </w:p>
        </w:tc>
        <w:tc>
          <w:tcPr>
            <w:tcW w:w="0" w:type="auto"/>
          </w:tcPr>
          <w:p w14:paraId="2F45E424" w14:textId="77777777" w:rsidR="008401AC" w:rsidRDefault="004E19BA">
            <w:pPr>
              <w:pStyle w:val="Compact"/>
              <w:jc w:val="right"/>
            </w:pPr>
            <w:r>
              <w:t>0.6118141</w:t>
            </w:r>
          </w:p>
        </w:tc>
      </w:tr>
      <w:tr w:rsidR="008401AC" w14:paraId="4A8CF4A0" w14:textId="77777777">
        <w:tc>
          <w:tcPr>
            <w:tcW w:w="0" w:type="auto"/>
          </w:tcPr>
          <w:p w14:paraId="75CEBA5B" w14:textId="77777777" w:rsidR="008401AC" w:rsidRDefault="004E19BA">
            <w:pPr>
              <w:pStyle w:val="Compact"/>
            </w:pPr>
            <w:proofErr w:type="spellStart"/>
            <w:r>
              <w:t>history_demographics</w:t>
            </w:r>
            <w:proofErr w:type="spellEnd"/>
          </w:p>
        </w:tc>
        <w:tc>
          <w:tcPr>
            <w:tcW w:w="0" w:type="auto"/>
          </w:tcPr>
          <w:p w14:paraId="16D027A0" w14:textId="77777777" w:rsidR="008401AC" w:rsidRDefault="004E19BA">
            <w:pPr>
              <w:pStyle w:val="Compact"/>
              <w:jc w:val="right"/>
            </w:pPr>
            <w:r>
              <w:t>0.6175377</w:t>
            </w:r>
          </w:p>
        </w:tc>
      </w:tr>
      <w:tr w:rsidR="008401AC" w14:paraId="6490F271" w14:textId="77777777">
        <w:tc>
          <w:tcPr>
            <w:tcW w:w="0" w:type="auto"/>
          </w:tcPr>
          <w:p w14:paraId="1C916D40" w14:textId="77777777" w:rsidR="008401AC" w:rsidRDefault="004E19BA">
            <w:pPr>
              <w:pStyle w:val="Compact"/>
            </w:pPr>
            <w:proofErr w:type="spellStart"/>
            <w:r>
              <w:t>history_demographics_hascar</w:t>
            </w:r>
            <w:proofErr w:type="spellEnd"/>
          </w:p>
        </w:tc>
        <w:tc>
          <w:tcPr>
            <w:tcW w:w="0" w:type="auto"/>
          </w:tcPr>
          <w:p w14:paraId="121902E6" w14:textId="77777777" w:rsidR="008401AC" w:rsidRDefault="004E19BA">
            <w:pPr>
              <w:pStyle w:val="Compact"/>
              <w:jc w:val="right"/>
            </w:pPr>
            <w:r>
              <w:t>0.6209505</w:t>
            </w:r>
          </w:p>
        </w:tc>
      </w:tr>
      <w:tr w:rsidR="008401AC" w14:paraId="73E4090C" w14:textId="77777777">
        <w:tc>
          <w:tcPr>
            <w:tcW w:w="0" w:type="auto"/>
          </w:tcPr>
          <w:p w14:paraId="27B1BE6E" w14:textId="77777777" w:rsidR="008401AC" w:rsidRDefault="004E19BA">
            <w:pPr>
              <w:pStyle w:val="Compact"/>
            </w:pPr>
            <w:proofErr w:type="spellStart"/>
            <w:r>
              <w:t>history_demographics_car_health</w:t>
            </w:r>
            <w:proofErr w:type="spellEnd"/>
          </w:p>
        </w:tc>
        <w:tc>
          <w:tcPr>
            <w:tcW w:w="0" w:type="auto"/>
          </w:tcPr>
          <w:p w14:paraId="68E35295" w14:textId="77777777" w:rsidR="008401AC" w:rsidRDefault="004E19BA">
            <w:pPr>
              <w:pStyle w:val="Compact"/>
              <w:jc w:val="right"/>
            </w:pPr>
            <w:r>
              <w:t>0.6731046</w:t>
            </w:r>
          </w:p>
        </w:tc>
      </w:tr>
      <w:tr w:rsidR="008401AC" w14:paraId="24C0016B" w14:textId="77777777">
        <w:tc>
          <w:tcPr>
            <w:tcW w:w="0" w:type="auto"/>
          </w:tcPr>
          <w:p w14:paraId="0E3C1948" w14:textId="77777777" w:rsidR="008401AC" w:rsidRDefault="004E19BA">
            <w:pPr>
              <w:pStyle w:val="Compact"/>
            </w:pPr>
            <w:proofErr w:type="spellStart"/>
            <w:r>
              <w:t>history_demographics_health_car_hhchildren</w:t>
            </w:r>
            <w:proofErr w:type="spellEnd"/>
          </w:p>
        </w:tc>
        <w:tc>
          <w:tcPr>
            <w:tcW w:w="0" w:type="auto"/>
          </w:tcPr>
          <w:p w14:paraId="32A2A5D1" w14:textId="77777777" w:rsidR="008401AC" w:rsidRDefault="004E19BA">
            <w:pPr>
              <w:pStyle w:val="Compact"/>
              <w:jc w:val="right"/>
            </w:pPr>
            <w:r>
              <w:t>0.6719252</w:t>
            </w:r>
          </w:p>
        </w:tc>
      </w:tr>
      <w:tr w:rsidR="008401AC" w14:paraId="5624916B" w14:textId="77777777">
        <w:tc>
          <w:tcPr>
            <w:tcW w:w="0" w:type="auto"/>
          </w:tcPr>
          <w:p w14:paraId="75032C13" w14:textId="77777777" w:rsidR="008401AC" w:rsidRDefault="004E19BA">
            <w:pPr>
              <w:pStyle w:val="Compact"/>
            </w:pPr>
            <w:proofErr w:type="spellStart"/>
            <w:r>
              <w:t>history_demographics_health_car_hhtype</w:t>
            </w:r>
            <w:proofErr w:type="spellEnd"/>
          </w:p>
        </w:tc>
        <w:tc>
          <w:tcPr>
            <w:tcW w:w="0" w:type="auto"/>
          </w:tcPr>
          <w:p w14:paraId="15BEDCAD" w14:textId="77777777" w:rsidR="008401AC" w:rsidRDefault="004E19BA">
            <w:pPr>
              <w:pStyle w:val="Compact"/>
              <w:jc w:val="right"/>
            </w:pPr>
            <w:r>
              <w:t>0.6796468</w:t>
            </w:r>
          </w:p>
        </w:tc>
      </w:tr>
      <w:tr w:rsidR="008401AC" w14:paraId="7F331F01" w14:textId="77777777">
        <w:tc>
          <w:tcPr>
            <w:tcW w:w="0" w:type="auto"/>
          </w:tcPr>
          <w:p w14:paraId="53EB9507" w14:textId="77777777" w:rsidR="008401AC" w:rsidRDefault="004E19BA">
            <w:pPr>
              <w:pStyle w:val="Compact"/>
            </w:pPr>
            <w:proofErr w:type="spellStart"/>
            <w:r>
              <w:t>history_demographics_health_car_hhtype_qual</w:t>
            </w:r>
            <w:proofErr w:type="spellEnd"/>
          </w:p>
        </w:tc>
        <w:tc>
          <w:tcPr>
            <w:tcW w:w="0" w:type="auto"/>
          </w:tcPr>
          <w:p w14:paraId="0FC1219C" w14:textId="77777777" w:rsidR="008401AC" w:rsidRDefault="004E19BA">
            <w:pPr>
              <w:pStyle w:val="Compact"/>
              <w:jc w:val="right"/>
            </w:pPr>
            <w:r>
              <w:t>0.6810013</w:t>
            </w:r>
          </w:p>
        </w:tc>
      </w:tr>
    </w:tbl>
    <w:p w14:paraId="6739788D" w14:textId="77777777" w:rsidR="008401AC" w:rsidRDefault="004E19BA">
      <w:pPr>
        <w:pStyle w:val="BodyText"/>
      </w:pPr>
      <w:r>
        <w:t>Let’s return to the demographics block and see if we can do better (using the spec previously arrived at )</w:t>
      </w:r>
    </w:p>
    <w:p w14:paraId="22D2978F"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sex + splines::bs(age, </w:t>
      </w:r>
      <w:r>
        <w:br/>
      </w:r>
      <w:r>
        <w:rPr>
          <w:rStyle w:val="VerbatimChar"/>
        </w:rPr>
        <w:t xml:space="preserve">    5) + sex + </w:t>
      </w:r>
      <w:proofErr w:type="spellStart"/>
      <w:r>
        <w:rPr>
          <w:rStyle w:val="VerbatimChar"/>
        </w:rPr>
        <w:t>eth_simplified</w:t>
      </w:r>
      <w:proofErr w:type="spellEnd"/>
      <w:r>
        <w:rPr>
          <w:rStyle w:val="VerbatimChar"/>
        </w:rPr>
        <w:t xml:space="preserve">, family = binomial, data = </w:t>
      </w:r>
      <w:proofErr w:type="spellStart"/>
      <w:r>
        <w:rPr>
          <w:rStyle w:val="VerbatimChar"/>
        </w:rPr>
        <w:t>data_tidied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(Intercept)                                -7.29911    0.15367 -47.497  &lt; 2e-16</w:t>
      </w:r>
      <w:r>
        <w:br/>
      </w:r>
      <w:proofErr w:type="spellStart"/>
      <w:r>
        <w:rPr>
          <w:rStyle w:val="VerbatimChar"/>
        </w:rPr>
        <w:t>this_statusInactive</w:t>
      </w:r>
      <w:proofErr w:type="spellEnd"/>
      <w:r>
        <w:rPr>
          <w:rStyle w:val="VerbatimChar"/>
        </w:rPr>
        <w:t xml:space="preserve"> care                    2.00969    0.06578  30.553  &lt; 2e-16</w:t>
      </w:r>
      <w:r>
        <w:br/>
      </w:r>
      <w:proofErr w:type="spellStart"/>
      <w:r>
        <w:rPr>
          <w:rStyle w:val="VerbatimChar"/>
        </w:rPr>
        <w:t>this_statusInactive</w:t>
      </w:r>
      <w:proofErr w:type="spellEnd"/>
      <w:r>
        <w:rPr>
          <w:rStyle w:val="VerbatimChar"/>
        </w:rPr>
        <w:t xml:space="preserve"> long term sick          6.48097    0.05583 116.075  &lt; 2e-16</w:t>
      </w:r>
      <w:r>
        <w:br/>
      </w:r>
      <w:proofErr w:type="spellStart"/>
      <w:r>
        <w:rPr>
          <w:rStyle w:val="VerbatimChar"/>
        </w:rPr>
        <w:t>this_statusInactive</w:t>
      </w:r>
      <w:proofErr w:type="spellEnd"/>
      <w:r>
        <w:rPr>
          <w:rStyle w:val="VerbatimChar"/>
        </w:rPr>
        <w:t xml:space="preserve"> other                   2.30230    0.16892  13.630  &lt; 2e-16</w:t>
      </w:r>
      <w:r>
        <w:br/>
      </w:r>
      <w:proofErr w:type="spellStart"/>
      <w:r>
        <w:rPr>
          <w:rStyle w:val="VerbatimChar"/>
        </w:rPr>
        <w:t>this_statusInactive</w:t>
      </w:r>
      <w:proofErr w:type="spellEnd"/>
      <w:r>
        <w:rPr>
          <w:rStyle w:val="VerbatimChar"/>
        </w:rPr>
        <w:t xml:space="preserve"> retired                 1.98284    0.08890  22.305  &lt; 2e-16</w:t>
      </w:r>
      <w:r>
        <w:br/>
      </w:r>
      <w:proofErr w:type="spellStart"/>
      <w:r>
        <w:rPr>
          <w:rStyle w:val="VerbatimChar"/>
        </w:rPr>
        <w:t>this_statusInactive</w:t>
      </w:r>
      <w:proofErr w:type="spellEnd"/>
      <w:r>
        <w:rPr>
          <w:rStyle w:val="VerbatimChar"/>
        </w:rPr>
        <w:t xml:space="preserve"> student                 1.18139    0.15326   7.709 1.27e-14</w:t>
      </w:r>
      <w:r>
        <w:br/>
      </w:r>
      <w:proofErr w:type="spellStart"/>
      <w:r>
        <w:rPr>
          <w:rStyle w:val="VerbatimChar"/>
        </w:rPr>
        <w:t>this_statusUnemployed</w:t>
      </w:r>
      <w:proofErr w:type="spellEnd"/>
      <w:r>
        <w:rPr>
          <w:rStyle w:val="VerbatimChar"/>
        </w:rPr>
        <w:t xml:space="preserve">                       3.20384    0.06413  49.959  &lt; 2e-16</w:t>
      </w:r>
      <w:r>
        <w:br/>
      </w:r>
      <w:proofErr w:type="spellStart"/>
      <w:r>
        <w:rPr>
          <w:rStyle w:val="VerbatimChar"/>
        </w:rPr>
        <w:t>sexmale</w:t>
      </w:r>
      <w:proofErr w:type="spellEnd"/>
      <w:r>
        <w:rPr>
          <w:rStyle w:val="VerbatimChar"/>
        </w:rPr>
        <w:t xml:space="preserve">                                    -0.17094    0.07176  -2.382 0.017213</w:t>
      </w:r>
      <w:r>
        <w:br/>
      </w:r>
      <w:r>
        <w:rPr>
          <w:rStyle w:val="VerbatimChar"/>
        </w:rPr>
        <w:t>splines::bs(age, 5)1                        1.07505    0.22816   4.712 2.45e-06</w:t>
      </w:r>
      <w:r>
        <w:br/>
      </w:r>
      <w:r>
        <w:rPr>
          <w:rStyle w:val="VerbatimChar"/>
        </w:rPr>
        <w:t>splines::bs(age, 5)2                        1.39106    0.14643   9.500  &lt; 2e-16</w:t>
      </w:r>
      <w:r>
        <w:br/>
      </w:r>
      <w:r>
        <w:rPr>
          <w:rStyle w:val="VerbatimChar"/>
        </w:rPr>
        <w:t>splines::bs(age, 5)3                        1.84290    0.18022  10.226  &lt; 2e-16</w:t>
      </w:r>
      <w:r>
        <w:br/>
      </w:r>
      <w:r>
        <w:rPr>
          <w:rStyle w:val="VerbatimChar"/>
        </w:rPr>
        <w:t>splines::bs(age, 5)4                        2.53725    0.15095  16.809  &lt; 2e-16</w:t>
      </w:r>
      <w:r>
        <w:br/>
      </w:r>
      <w:r>
        <w:rPr>
          <w:rStyle w:val="VerbatimChar"/>
        </w:rPr>
        <w:t>splines::bs(age, 5)5                        0.47966    0.15986   3.000 0.002695</w:t>
      </w:r>
      <w:r>
        <w:br/>
      </w:r>
      <w:proofErr w:type="spellStart"/>
      <w:r>
        <w:rPr>
          <w:rStyle w:val="VerbatimChar"/>
        </w:rPr>
        <w:lastRenderedPageBreak/>
        <w:t>eth_simplifiedWhite</w:t>
      </w:r>
      <w:proofErr w:type="spellEnd"/>
      <w:r>
        <w:rPr>
          <w:rStyle w:val="VerbatimChar"/>
        </w:rPr>
        <w:t xml:space="preserve">                         0.23946    0.03439   6.964 3.31e-12</w:t>
      </w:r>
      <w:r>
        <w:br/>
      </w:r>
      <w:proofErr w:type="spellStart"/>
      <w:r>
        <w:rPr>
          <w:rStyle w:val="VerbatimChar"/>
        </w:rPr>
        <w:t>this_statusInactive</w:t>
      </w:r>
      <w:proofErr w:type="spellEnd"/>
      <w:r>
        <w:rPr>
          <w:rStyle w:val="VerbatimChar"/>
        </w:rPr>
        <w:t xml:space="preserve"> </w:t>
      </w:r>
      <w:proofErr w:type="spellStart"/>
      <w:r>
        <w:rPr>
          <w:rStyle w:val="VerbatimChar"/>
        </w:rPr>
        <w:t>care:sexmale</w:t>
      </w:r>
      <w:proofErr w:type="spellEnd"/>
      <w:r>
        <w:rPr>
          <w:rStyle w:val="VerbatimChar"/>
        </w:rPr>
        <w:t xml:space="preserve">            0.31402    0.18442   1.703 0.088620</w:t>
      </w:r>
      <w:r>
        <w:br/>
      </w:r>
      <w:proofErr w:type="spellStart"/>
      <w:r>
        <w:rPr>
          <w:rStyle w:val="VerbatimChar"/>
        </w:rPr>
        <w:t>this_statusInactive</w:t>
      </w:r>
      <w:proofErr w:type="spellEnd"/>
      <w:r>
        <w:rPr>
          <w:rStyle w:val="VerbatimChar"/>
        </w:rPr>
        <w:t xml:space="preserve"> long term </w:t>
      </w:r>
      <w:proofErr w:type="spellStart"/>
      <w:r>
        <w:rPr>
          <w:rStyle w:val="VerbatimChar"/>
        </w:rPr>
        <w:t>sick:sexmale</w:t>
      </w:r>
      <w:proofErr w:type="spellEnd"/>
      <w:r>
        <w:rPr>
          <w:rStyle w:val="VerbatimChar"/>
        </w:rPr>
        <w:t xml:space="preserve">  0.31299    0.08365   3.742 0.000183</w:t>
      </w:r>
      <w:r>
        <w:br/>
      </w:r>
      <w:proofErr w:type="spellStart"/>
      <w:r>
        <w:rPr>
          <w:rStyle w:val="VerbatimChar"/>
        </w:rPr>
        <w:t>this_statusInactive</w:t>
      </w:r>
      <w:proofErr w:type="spellEnd"/>
      <w:r>
        <w:rPr>
          <w:rStyle w:val="VerbatimChar"/>
        </w:rPr>
        <w:t xml:space="preserve"> </w:t>
      </w:r>
      <w:proofErr w:type="spellStart"/>
      <w:r>
        <w:rPr>
          <w:rStyle w:val="VerbatimChar"/>
        </w:rPr>
        <w:t>other:sexmale</w:t>
      </w:r>
      <w:proofErr w:type="spellEnd"/>
      <w:r>
        <w:rPr>
          <w:rStyle w:val="VerbatimChar"/>
        </w:rPr>
        <w:t xml:space="preserve">           0.56931    0.24269   2.346 0.018985</w:t>
      </w:r>
      <w:r>
        <w:br/>
      </w:r>
      <w:proofErr w:type="spellStart"/>
      <w:r>
        <w:rPr>
          <w:rStyle w:val="VerbatimChar"/>
        </w:rPr>
        <w:t>this_statusInactive</w:t>
      </w:r>
      <w:proofErr w:type="spellEnd"/>
      <w:r>
        <w:rPr>
          <w:rStyle w:val="VerbatimChar"/>
        </w:rPr>
        <w:t xml:space="preserve"> </w:t>
      </w:r>
      <w:proofErr w:type="spellStart"/>
      <w:r>
        <w:rPr>
          <w:rStyle w:val="VerbatimChar"/>
        </w:rPr>
        <w:t>retired:sexmale</w:t>
      </w:r>
      <w:proofErr w:type="spellEnd"/>
      <w:r>
        <w:rPr>
          <w:rStyle w:val="VerbatimChar"/>
        </w:rPr>
        <w:t xml:space="preserve">         0.62219    0.12161   5.116 3.11e-07</w:t>
      </w:r>
      <w:r>
        <w:br/>
      </w:r>
      <w:proofErr w:type="spellStart"/>
      <w:r>
        <w:rPr>
          <w:rStyle w:val="VerbatimChar"/>
        </w:rPr>
        <w:t>this_statusInactive</w:t>
      </w:r>
      <w:proofErr w:type="spellEnd"/>
      <w:r>
        <w:rPr>
          <w:rStyle w:val="VerbatimChar"/>
        </w:rPr>
        <w:t xml:space="preserve"> </w:t>
      </w:r>
      <w:proofErr w:type="spellStart"/>
      <w:r>
        <w:rPr>
          <w:rStyle w:val="VerbatimChar"/>
        </w:rPr>
        <w:t>student:sexmale</w:t>
      </w:r>
      <w:proofErr w:type="spellEnd"/>
      <w:r>
        <w:rPr>
          <w:rStyle w:val="VerbatimChar"/>
        </w:rPr>
        <w:t xml:space="preserve">         0.39506    0.20453   1.932 0.053418</w:t>
      </w:r>
      <w:r>
        <w:br/>
      </w:r>
      <w:proofErr w:type="spellStart"/>
      <w:r>
        <w:rPr>
          <w:rStyle w:val="VerbatimChar"/>
        </w:rPr>
        <w:t>this_statusUnemployed:sexmale</w:t>
      </w:r>
      <w:proofErr w:type="spellEnd"/>
      <w:r>
        <w:rPr>
          <w:rStyle w:val="VerbatimChar"/>
        </w:rPr>
        <w:t xml:space="preserve">               0.15391    0.09239   1.666 0.095743</w:t>
      </w:r>
      <w:r>
        <w:br/>
      </w:r>
      <w:r>
        <w:rPr>
          <w:rStyle w:val="VerbatimChar"/>
        </w:rPr>
        <w:t xml:space="preserve">                                              </w:t>
      </w:r>
      <w:r>
        <w:br/>
      </w:r>
      <w:r>
        <w:rPr>
          <w:rStyle w:val="VerbatimChar"/>
        </w:rPr>
        <w:t>(Intercept)                                ***</w:t>
      </w:r>
      <w:r>
        <w:br/>
      </w:r>
      <w:proofErr w:type="spellStart"/>
      <w:r>
        <w:rPr>
          <w:rStyle w:val="VerbatimChar"/>
        </w:rPr>
        <w:t>this_statusInactive</w:t>
      </w:r>
      <w:proofErr w:type="spellEnd"/>
      <w:r>
        <w:rPr>
          <w:rStyle w:val="VerbatimChar"/>
        </w:rPr>
        <w:t xml:space="preserve"> care                   ***</w:t>
      </w:r>
      <w:r>
        <w:br/>
      </w:r>
      <w:proofErr w:type="spellStart"/>
      <w:r>
        <w:rPr>
          <w:rStyle w:val="VerbatimChar"/>
        </w:rPr>
        <w:t>this_statusInactive</w:t>
      </w:r>
      <w:proofErr w:type="spellEnd"/>
      <w:r>
        <w:rPr>
          <w:rStyle w:val="VerbatimChar"/>
        </w:rPr>
        <w:t xml:space="preserve"> long term sick         ***</w:t>
      </w:r>
      <w:r>
        <w:br/>
      </w:r>
      <w:proofErr w:type="spellStart"/>
      <w:r>
        <w:rPr>
          <w:rStyle w:val="VerbatimChar"/>
        </w:rPr>
        <w:t>this_statusInactive</w:t>
      </w:r>
      <w:proofErr w:type="spellEnd"/>
      <w:r>
        <w:rPr>
          <w:rStyle w:val="VerbatimChar"/>
        </w:rPr>
        <w:t xml:space="preserve"> other                  ***</w:t>
      </w:r>
      <w:r>
        <w:br/>
      </w:r>
      <w:proofErr w:type="spellStart"/>
      <w:r>
        <w:rPr>
          <w:rStyle w:val="VerbatimChar"/>
        </w:rPr>
        <w:t>this_statusInactive</w:t>
      </w:r>
      <w:proofErr w:type="spellEnd"/>
      <w:r>
        <w:rPr>
          <w:rStyle w:val="VerbatimChar"/>
        </w:rPr>
        <w:t xml:space="preserve"> retired                ***</w:t>
      </w:r>
      <w:r>
        <w:br/>
      </w:r>
      <w:proofErr w:type="spellStart"/>
      <w:r>
        <w:rPr>
          <w:rStyle w:val="VerbatimChar"/>
        </w:rPr>
        <w:t>this_statusInactive</w:t>
      </w:r>
      <w:proofErr w:type="spellEnd"/>
      <w:r>
        <w:rPr>
          <w:rStyle w:val="VerbatimChar"/>
        </w:rPr>
        <w:t xml:space="preserve"> student                ***</w:t>
      </w:r>
      <w:r>
        <w:br/>
      </w:r>
      <w:proofErr w:type="spellStart"/>
      <w:r>
        <w:rPr>
          <w:rStyle w:val="VerbatimChar"/>
        </w:rPr>
        <w:t>this_statusUnemployed</w:t>
      </w:r>
      <w:proofErr w:type="spellEnd"/>
      <w:r>
        <w:rPr>
          <w:rStyle w:val="VerbatimChar"/>
        </w:rPr>
        <w:t xml:space="preserve">                      ***</w:t>
      </w:r>
      <w:r>
        <w:br/>
      </w:r>
      <w:proofErr w:type="spellStart"/>
      <w:r>
        <w:rPr>
          <w:rStyle w:val="VerbatimChar"/>
        </w:rPr>
        <w:t>sexmale</w:t>
      </w:r>
      <w:proofErr w:type="spellEnd"/>
      <w:r>
        <w:rPr>
          <w:rStyle w:val="VerbatimChar"/>
        </w:rPr>
        <w:t xml:space="preserve">                                    *  </w:t>
      </w:r>
      <w:r>
        <w:br/>
      </w:r>
      <w:r>
        <w:rPr>
          <w:rStyle w:val="VerbatimChar"/>
        </w:rPr>
        <w:t>splines::bs(age, 5)1                       ***</w:t>
      </w:r>
      <w:r>
        <w:br/>
      </w:r>
      <w:r>
        <w:rPr>
          <w:rStyle w:val="VerbatimChar"/>
        </w:rPr>
        <w:t>splines::bs(age, 5)2                       ***</w:t>
      </w:r>
      <w:r>
        <w:br/>
      </w:r>
      <w:r>
        <w:rPr>
          <w:rStyle w:val="VerbatimChar"/>
        </w:rPr>
        <w:t>splines::bs(age, 5)3                       ***</w:t>
      </w:r>
      <w:r>
        <w:br/>
      </w:r>
      <w:r>
        <w:rPr>
          <w:rStyle w:val="VerbatimChar"/>
        </w:rPr>
        <w:t>splines::bs(age, 5)4                       ***</w:t>
      </w:r>
      <w:r>
        <w:br/>
      </w:r>
      <w:r>
        <w:rPr>
          <w:rStyle w:val="VerbatimChar"/>
        </w:rPr>
        <w:t xml:space="preserve">splines::bs(age, 5)5                       ** </w:t>
      </w:r>
      <w:r>
        <w:br/>
      </w:r>
      <w:proofErr w:type="spellStart"/>
      <w:r>
        <w:rPr>
          <w:rStyle w:val="VerbatimChar"/>
        </w:rPr>
        <w:t>eth_simplifiedWhite</w:t>
      </w:r>
      <w:proofErr w:type="spellEnd"/>
      <w:r>
        <w:rPr>
          <w:rStyle w:val="VerbatimChar"/>
        </w:rPr>
        <w:t xml:space="preserve">                        ***</w:t>
      </w:r>
      <w:r>
        <w:br/>
      </w:r>
      <w:proofErr w:type="spellStart"/>
      <w:r>
        <w:rPr>
          <w:rStyle w:val="VerbatimChar"/>
        </w:rPr>
        <w:t>this_statusInactive</w:t>
      </w:r>
      <w:proofErr w:type="spellEnd"/>
      <w:r>
        <w:rPr>
          <w:rStyle w:val="VerbatimChar"/>
        </w:rPr>
        <w:t xml:space="preserve"> </w:t>
      </w:r>
      <w:proofErr w:type="spellStart"/>
      <w:r>
        <w:rPr>
          <w:rStyle w:val="VerbatimChar"/>
        </w:rPr>
        <w:t>care:sexmale</w:t>
      </w:r>
      <w:proofErr w:type="spellEnd"/>
      <w:r>
        <w:rPr>
          <w:rStyle w:val="VerbatimChar"/>
        </w:rPr>
        <w:t xml:space="preserve">           .  </w:t>
      </w:r>
      <w:r>
        <w:br/>
      </w:r>
      <w:proofErr w:type="spellStart"/>
      <w:r>
        <w:rPr>
          <w:rStyle w:val="VerbatimChar"/>
        </w:rPr>
        <w:t>this_statusInactive</w:t>
      </w:r>
      <w:proofErr w:type="spellEnd"/>
      <w:r>
        <w:rPr>
          <w:rStyle w:val="VerbatimChar"/>
        </w:rPr>
        <w:t xml:space="preserve"> long term </w:t>
      </w:r>
      <w:proofErr w:type="spellStart"/>
      <w:r>
        <w:rPr>
          <w:rStyle w:val="VerbatimChar"/>
        </w:rPr>
        <w:t>sick:sexmale</w:t>
      </w:r>
      <w:proofErr w:type="spellEnd"/>
      <w:r>
        <w:rPr>
          <w:rStyle w:val="VerbatimChar"/>
        </w:rPr>
        <w:t xml:space="preserve"> ***</w:t>
      </w:r>
      <w:r>
        <w:br/>
      </w:r>
      <w:proofErr w:type="spellStart"/>
      <w:r>
        <w:rPr>
          <w:rStyle w:val="VerbatimChar"/>
        </w:rPr>
        <w:t>this_statusInactive</w:t>
      </w:r>
      <w:proofErr w:type="spellEnd"/>
      <w:r>
        <w:rPr>
          <w:rStyle w:val="VerbatimChar"/>
        </w:rPr>
        <w:t xml:space="preserve"> </w:t>
      </w:r>
      <w:proofErr w:type="spellStart"/>
      <w:r>
        <w:rPr>
          <w:rStyle w:val="VerbatimChar"/>
        </w:rPr>
        <w:t>other:sexmale</w:t>
      </w:r>
      <w:proofErr w:type="spellEnd"/>
      <w:r>
        <w:rPr>
          <w:rStyle w:val="VerbatimChar"/>
        </w:rPr>
        <w:t xml:space="preserve">          *  </w:t>
      </w:r>
      <w:r>
        <w:br/>
      </w:r>
      <w:proofErr w:type="spellStart"/>
      <w:r>
        <w:rPr>
          <w:rStyle w:val="VerbatimChar"/>
        </w:rPr>
        <w:t>this_statusInactive</w:t>
      </w:r>
      <w:proofErr w:type="spellEnd"/>
      <w:r>
        <w:rPr>
          <w:rStyle w:val="VerbatimChar"/>
        </w:rPr>
        <w:t xml:space="preserve"> </w:t>
      </w:r>
      <w:proofErr w:type="spellStart"/>
      <w:r>
        <w:rPr>
          <w:rStyle w:val="VerbatimChar"/>
        </w:rPr>
        <w:t>retired:sexmale</w:t>
      </w:r>
      <w:proofErr w:type="spellEnd"/>
      <w:r>
        <w:rPr>
          <w:rStyle w:val="VerbatimChar"/>
        </w:rPr>
        <w:t xml:space="preserve">        ***</w:t>
      </w:r>
      <w:r>
        <w:br/>
      </w:r>
      <w:proofErr w:type="spellStart"/>
      <w:r>
        <w:rPr>
          <w:rStyle w:val="VerbatimChar"/>
        </w:rPr>
        <w:t>this_statusInactive</w:t>
      </w:r>
      <w:proofErr w:type="spellEnd"/>
      <w:r>
        <w:rPr>
          <w:rStyle w:val="VerbatimChar"/>
        </w:rPr>
        <w:t xml:space="preserve"> </w:t>
      </w:r>
      <w:proofErr w:type="spellStart"/>
      <w:r>
        <w:rPr>
          <w:rStyle w:val="VerbatimChar"/>
        </w:rPr>
        <w:t>student:sexmale</w:t>
      </w:r>
      <w:proofErr w:type="spellEnd"/>
      <w:r>
        <w:rPr>
          <w:rStyle w:val="VerbatimChar"/>
        </w:rPr>
        <w:t xml:space="preserve">        .  </w:t>
      </w:r>
      <w:r>
        <w:br/>
      </w:r>
      <w:proofErr w:type="spellStart"/>
      <w:r>
        <w:rPr>
          <w:rStyle w:val="VerbatimChar"/>
        </w:rPr>
        <w:t>this_statusUnemployed:sexmale</w:t>
      </w:r>
      <w:proofErr w:type="spellEnd"/>
      <w:r>
        <w:rPr>
          <w:rStyle w:val="VerbatimChar"/>
        </w:rPr>
        <w:t xml:space="preserve">              .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102697  on 284023  degrees of freedom</w:t>
      </w:r>
      <w:r>
        <w:br/>
      </w:r>
      <w:r>
        <w:rPr>
          <w:rStyle w:val="VerbatimChar"/>
        </w:rPr>
        <w:t>Residual deviance:  43199  on 284004  degrees of freedom</w:t>
      </w:r>
      <w:r>
        <w:br/>
      </w:r>
      <w:r>
        <w:rPr>
          <w:rStyle w:val="VerbatimChar"/>
        </w:rPr>
        <w:t xml:space="preserve">  (63351 observations deleted due to missingness)</w:t>
      </w:r>
      <w:r>
        <w:br/>
      </w:r>
      <w:r>
        <w:rPr>
          <w:rStyle w:val="VerbatimChar"/>
        </w:rPr>
        <w:t>AIC: 43239</w:t>
      </w:r>
      <w:r>
        <w:br/>
      </w:r>
      <w:r>
        <w:br/>
      </w:r>
      <w:r>
        <w:rPr>
          <w:rStyle w:val="VerbatimChar"/>
        </w:rPr>
        <w:t>Number of Fisher Scoring iterations: 8</w:t>
      </w:r>
    </w:p>
    <w:p w14:paraId="040D16BB" w14:textId="77777777" w:rsidR="008401AC" w:rsidRDefault="004E19BA">
      <w:pPr>
        <w:pStyle w:val="SourceCode"/>
      </w:pPr>
      <w:r>
        <w:rPr>
          <w:rStyle w:val="VerbatimChar"/>
        </w:rPr>
        <w:t>$N</w:t>
      </w:r>
      <w:r>
        <w:br/>
      </w:r>
      <w:r>
        <w:rPr>
          <w:rStyle w:val="VerbatimChar"/>
        </w:rPr>
        <w:t>[1] 284024</w:t>
      </w:r>
      <w:r>
        <w:br/>
      </w:r>
      <w:r>
        <w:br/>
      </w:r>
      <w:r>
        <w:rPr>
          <w:rStyle w:val="VerbatimChar"/>
        </w:rPr>
        <w:lastRenderedPageBreak/>
        <w:t>$R2</w:t>
      </w:r>
      <w:r>
        <w:br/>
      </w:r>
      <w:r>
        <w:rPr>
          <w:rStyle w:val="VerbatimChar"/>
        </w:rPr>
        <w:t>[1] 0.6228821</w:t>
      </w:r>
    </w:p>
    <w:p w14:paraId="052DA5E1" w14:textId="77777777" w:rsidR="008401AC" w:rsidRDefault="004E19BA">
      <w:pPr>
        <w:pStyle w:val="FirstParagraph"/>
      </w:pPr>
      <w:r>
        <w:t>Let’s now look at the stepwise AIC approach to see if similar variables are selected</w:t>
      </w:r>
    </w:p>
    <w:p w14:paraId="43416714" w14:textId="77777777" w:rsidR="008401AC" w:rsidRDefault="004E19BA">
      <w:pPr>
        <w:pStyle w:val="SourceCode"/>
      </w:pPr>
      <w:r>
        <w:rPr>
          <w:rStyle w:val="VerbatimChar"/>
        </w:rPr>
        <w:t>Start:  AIC=23518.89</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ph</w:t>
      </w:r>
      <w:proofErr w:type="spellEnd"/>
      <w:r>
        <w:rPr>
          <w:rStyle w:val="VerbatimChar"/>
        </w:rPr>
        <w:t xml:space="preserve">              1    21774 21800</w:t>
      </w:r>
      <w:r>
        <w:br/>
      </w:r>
      <w:r>
        <w:rPr>
          <w:rStyle w:val="VerbatimChar"/>
        </w:rPr>
        <w:t xml:space="preserve">+ </w:t>
      </w:r>
      <w:proofErr w:type="spellStart"/>
      <w:r>
        <w:rPr>
          <w:rStyle w:val="VerbatimChar"/>
        </w:rPr>
        <w:t>lti</w:t>
      </w:r>
      <w:proofErr w:type="spellEnd"/>
      <w:r>
        <w:rPr>
          <w:rStyle w:val="VerbatimChar"/>
        </w:rPr>
        <w:t xml:space="preserve">             1    21851 21877</w:t>
      </w:r>
      <w:r>
        <w:br/>
      </w:r>
      <w:r>
        <w:rPr>
          <w:rStyle w:val="VerbatimChar"/>
        </w:rPr>
        <w:t xml:space="preserve">+ </w:t>
      </w:r>
      <w:proofErr w:type="spellStart"/>
      <w:r>
        <w:rPr>
          <w:rStyle w:val="VerbatimChar"/>
        </w:rPr>
        <w:t>mh</w:t>
      </w:r>
      <w:proofErr w:type="spellEnd"/>
      <w:r>
        <w:rPr>
          <w:rStyle w:val="VerbatimChar"/>
        </w:rPr>
        <w:t xml:space="preserve">              1    22825 22851</w:t>
      </w:r>
      <w:r>
        <w:br/>
      </w:r>
      <w:r>
        <w:rPr>
          <w:rStyle w:val="VerbatimChar"/>
        </w:rPr>
        <w:t xml:space="preserve">+ </w:t>
      </w:r>
      <w:proofErr w:type="spellStart"/>
      <w:r>
        <w:rPr>
          <w:rStyle w:val="VerbatimChar"/>
        </w:rPr>
        <w:t>hh_type</w:t>
      </w:r>
      <w:proofErr w:type="spellEnd"/>
      <w:r>
        <w:rPr>
          <w:rStyle w:val="VerbatimChar"/>
        </w:rPr>
        <w:t xml:space="preserve">         6    23117 23153</w:t>
      </w:r>
      <w:r>
        <w:br/>
      </w:r>
      <w:r>
        <w:rPr>
          <w:rStyle w:val="VerbatimChar"/>
        </w:rPr>
        <w:t xml:space="preserve">+ </w:t>
      </w:r>
      <w:proofErr w:type="spellStart"/>
      <w:r>
        <w:rPr>
          <w:rStyle w:val="VerbatimChar"/>
        </w:rPr>
        <w:t>hiqual_dv</w:t>
      </w:r>
      <w:proofErr w:type="spellEnd"/>
      <w:r>
        <w:rPr>
          <w:rStyle w:val="VerbatimChar"/>
        </w:rPr>
        <w:t xml:space="preserve">       5    23225 23259</w:t>
      </w:r>
      <w:r>
        <w:br/>
      </w:r>
      <w:r>
        <w:rPr>
          <w:rStyle w:val="VerbatimChar"/>
        </w:rPr>
        <w:t xml:space="preserve">+ </w:t>
      </w:r>
      <w:proofErr w:type="spellStart"/>
      <w:r>
        <w:rPr>
          <w:rStyle w:val="VerbatimChar"/>
        </w:rPr>
        <w:t>hascar</w:t>
      </w:r>
      <w:proofErr w:type="spellEnd"/>
      <w:r>
        <w:rPr>
          <w:rStyle w:val="VerbatimChar"/>
        </w:rPr>
        <w:t xml:space="preserve">          1    23244 23270</w:t>
      </w:r>
      <w:r>
        <w:br/>
      </w:r>
      <w:r>
        <w:rPr>
          <w:rStyle w:val="VerbatimChar"/>
        </w:rPr>
        <w:t>- sex             1    23495 23517</w:t>
      </w:r>
      <w:r>
        <w:br/>
      </w:r>
      <w:r>
        <w:rPr>
          <w:rStyle w:val="VerbatimChar"/>
        </w:rPr>
        <w:t>&lt;none&gt;                 23495 23519</w:t>
      </w:r>
      <w:r>
        <w:br/>
      </w:r>
      <w:r>
        <w:rPr>
          <w:rStyle w:val="VerbatimChar"/>
        </w:rPr>
        <w:t xml:space="preserve">- </w:t>
      </w:r>
      <w:proofErr w:type="spellStart"/>
      <w:r>
        <w:rPr>
          <w:rStyle w:val="VerbatimChar"/>
        </w:rPr>
        <w:t>eth_simplified</w:t>
      </w:r>
      <w:proofErr w:type="spellEnd"/>
      <w:r>
        <w:rPr>
          <w:rStyle w:val="VerbatimChar"/>
        </w:rPr>
        <w:t xml:space="preserve">  1    23500 23522</w:t>
      </w:r>
      <w:r>
        <w:br/>
      </w:r>
      <w:r>
        <w:rPr>
          <w:rStyle w:val="VerbatimChar"/>
        </w:rPr>
        <w:t xml:space="preserve">- </w:t>
      </w:r>
      <w:proofErr w:type="spellStart"/>
      <w:r>
        <w:rPr>
          <w:rStyle w:val="VerbatimChar"/>
        </w:rPr>
        <w:t>age_group</w:t>
      </w:r>
      <w:proofErr w:type="spellEnd"/>
      <w:r>
        <w:rPr>
          <w:rStyle w:val="VerbatimChar"/>
        </w:rPr>
        <w:t xml:space="preserve">       3    23764 23782</w:t>
      </w:r>
      <w:r>
        <w:br/>
      </w:r>
      <w:r>
        <w:rPr>
          <w:rStyle w:val="VerbatimChar"/>
        </w:rPr>
        <w:t xml:space="preserve">- </w:t>
      </w:r>
      <w:proofErr w:type="spellStart"/>
      <w:r>
        <w:rPr>
          <w:rStyle w:val="VerbatimChar"/>
        </w:rPr>
        <w:t>this_status</w:t>
      </w:r>
      <w:proofErr w:type="spellEnd"/>
      <w:r>
        <w:rPr>
          <w:rStyle w:val="VerbatimChar"/>
        </w:rPr>
        <w:t xml:space="preserve">     6    53511 53523</w:t>
      </w:r>
      <w:r>
        <w:br/>
      </w:r>
      <w:r>
        <w:br/>
      </w:r>
      <w:r>
        <w:rPr>
          <w:rStyle w:val="VerbatimChar"/>
        </w:rPr>
        <w:t>Step:  AIC=21800.33</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r>
        <w:br/>
      </w:r>
      <w:r>
        <w:rPr>
          <w:rStyle w:val="VerbatimChar"/>
        </w:rPr>
        <w:t xml:space="preserve">    </w:t>
      </w:r>
      <w:proofErr w:type="spellStart"/>
      <w:r>
        <w:rPr>
          <w:rStyle w:val="VerbatimChar"/>
        </w:rPr>
        <w:t>ph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mh</w:t>
      </w:r>
      <w:proofErr w:type="spellEnd"/>
      <w:r>
        <w:rPr>
          <w:rStyle w:val="VerbatimChar"/>
        </w:rPr>
        <w:t xml:space="preserve">              1    20839 20867</w:t>
      </w:r>
      <w:r>
        <w:br/>
      </w:r>
      <w:r>
        <w:rPr>
          <w:rStyle w:val="VerbatimChar"/>
        </w:rPr>
        <w:t xml:space="preserve">+ </w:t>
      </w:r>
      <w:proofErr w:type="spellStart"/>
      <w:r>
        <w:rPr>
          <w:rStyle w:val="VerbatimChar"/>
        </w:rPr>
        <w:t>lti</w:t>
      </w:r>
      <w:proofErr w:type="spellEnd"/>
      <w:r>
        <w:rPr>
          <w:rStyle w:val="VerbatimChar"/>
        </w:rPr>
        <w:t xml:space="preserve">             1    20977 21005</w:t>
      </w:r>
      <w:r>
        <w:br/>
      </w:r>
      <w:r>
        <w:rPr>
          <w:rStyle w:val="VerbatimChar"/>
        </w:rPr>
        <w:t xml:space="preserve">+ </w:t>
      </w:r>
      <w:proofErr w:type="spellStart"/>
      <w:r>
        <w:rPr>
          <w:rStyle w:val="VerbatimChar"/>
        </w:rPr>
        <w:t>hh_type</w:t>
      </w:r>
      <w:proofErr w:type="spellEnd"/>
      <w:r>
        <w:rPr>
          <w:rStyle w:val="VerbatimChar"/>
        </w:rPr>
        <w:t xml:space="preserve">         6    21273 21311</w:t>
      </w:r>
      <w:r>
        <w:br/>
      </w:r>
      <w:r>
        <w:rPr>
          <w:rStyle w:val="VerbatimChar"/>
        </w:rPr>
        <w:t xml:space="preserve">+ </w:t>
      </w:r>
      <w:proofErr w:type="spellStart"/>
      <w:r>
        <w:rPr>
          <w:rStyle w:val="VerbatimChar"/>
        </w:rPr>
        <w:t>hascar</w:t>
      </w:r>
      <w:proofErr w:type="spellEnd"/>
      <w:r>
        <w:rPr>
          <w:rStyle w:val="VerbatimChar"/>
        </w:rPr>
        <w:t xml:space="preserve">          1    21436 21464</w:t>
      </w:r>
      <w:r>
        <w:br/>
      </w:r>
      <w:r>
        <w:rPr>
          <w:rStyle w:val="VerbatimChar"/>
        </w:rPr>
        <w:t xml:space="preserve">+ </w:t>
      </w:r>
      <w:proofErr w:type="spellStart"/>
      <w:r>
        <w:rPr>
          <w:rStyle w:val="VerbatimChar"/>
        </w:rPr>
        <w:t>hiqual_dv</w:t>
      </w:r>
      <w:proofErr w:type="spellEnd"/>
      <w:r>
        <w:rPr>
          <w:rStyle w:val="VerbatimChar"/>
        </w:rPr>
        <w:t xml:space="preserve">       5    21591 21627</w:t>
      </w:r>
      <w:r>
        <w:br/>
      </w:r>
      <w:r>
        <w:rPr>
          <w:rStyle w:val="VerbatimChar"/>
        </w:rPr>
        <w:t>&lt;none&gt;                 21774 21800</w:t>
      </w:r>
      <w:r>
        <w:br/>
      </w:r>
      <w:r>
        <w:rPr>
          <w:rStyle w:val="VerbatimChar"/>
        </w:rPr>
        <w:t>- sex             1    21779 21803</w:t>
      </w:r>
      <w:r>
        <w:br/>
      </w:r>
      <w:r>
        <w:rPr>
          <w:rStyle w:val="VerbatimChar"/>
        </w:rPr>
        <w:t xml:space="preserve">- </w:t>
      </w:r>
      <w:proofErr w:type="spellStart"/>
      <w:r>
        <w:rPr>
          <w:rStyle w:val="VerbatimChar"/>
        </w:rPr>
        <w:t>eth_simplified</w:t>
      </w:r>
      <w:proofErr w:type="spellEnd"/>
      <w:r>
        <w:rPr>
          <w:rStyle w:val="VerbatimChar"/>
        </w:rPr>
        <w:t xml:space="preserve">  1    21785 21809</w:t>
      </w:r>
      <w:r>
        <w:br/>
      </w:r>
      <w:r>
        <w:rPr>
          <w:rStyle w:val="VerbatimChar"/>
        </w:rPr>
        <w:t xml:space="preserve">- </w:t>
      </w:r>
      <w:proofErr w:type="spellStart"/>
      <w:r>
        <w:rPr>
          <w:rStyle w:val="VerbatimChar"/>
        </w:rPr>
        <w:t>age_group</w:t>
      </w:r>
      <w:proofErr w:type="spellEnd"/>
      <w:r>
        <w:rPr>
          <w:rStyle w:val="VerbatimChar"/>
        </w:rPr>
        <w:t xml:space="preserve">       3    21949 21969</w:t>
      </w:r>
      <w:r>
        <w:br/>
      </w:r>
      <w:r>
        <w:rPr>
          <w:rStyle w:val="VerbatimChar"/>
        </w:rPr>
        <w:t xml:space="preserve">- </w:t>
      </w:r>
      <w:proofErr w:type="spellStart"/>
      <w:r>
        <w:rPr>
          <w:rStyle w:val="VerbatimChar"/>
        </w:rPr>
        <w:t>ph</w:t>
      </w:r>
      <w:proofErr w:type="spellEnd"/>
      <w:r>
        <w:rPr>
          <w:rStyle w:val="VerbatimChar"/>
        </w:rPr>
        <w:t xml:space="preserve">              1    23495 23519</w:t>
      </w:r>
      <w:r>
        <w:br/>
      </w:r>
      <w:r>
        <w:rPr>
          <w:rStyle w:val="VerbatimChar"/>
        </w:rPr>
        <w:t xml:space="preserve">- </w:t>
      </w:r>
      <w:proofErr w:type="spellStart"/>
      <w:r>
        <w:rPr>
          <w:rStyle w:val="VerbatimChar"/>
        </w:rPr>
        <w:t>this_status</w:t>
      </w:r>
      <w:proofErr w:type="spellEnd"/>
      <w:r>
        <w:rPr>
          <w:rStyle w:val="VerbatimChar"/>
        </w:rPr>
        <w:t xml:space="preserve">     6    37059 37073</w:t>
      </w:r>
      <w:r>
        <w:br/>
      </w:r>
      <w:r>
        <w:br/>
      </w:r>
      <w:r>
        <w:rPr>
          <w:rStyle w:val="VerbatimChar"/>
        </w:rPr>
        <w:t>Step:  AIC=20866.64</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r>
        <w:br/>
      </w:r>
      <w:r>
        <w:rPr>
          <w:rStyle w:val="VerbatimChar"/>
        </w:rPr>
        <w:t xml:space="preserve">    </w:t>
      </w:r>
      <w:proofErr w:type="spellStart"/>
      <w:r>
        <w:rPr>
          <w:rStyle w:val="VerbatimChar"/>
        </w:rPr>
        <w:t>ph</w:t>
      </w:r>
      <w:proofErr w:type="spellEnd"/>
      <w:r>
        <w:rPr>
          <w:rStyle w:val="VerbatimChar"/>
        </w:rPr>
        <w:t xml:space="preserve"> + </w:t>
      </w:r>
      <w:proofErr w:type="spellStart"/>
      <w:r>
        <w:rPr>
          <w:rStyle w:val="VerbatimChar"/>
        </w:rPr>
        <w:t>mh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lti</w:t>
      </w:r>
      <w:proofErr w:type="spellEnd"/>
      <w:r>
        <w:rPr>
          <w:rStyle w:val="VerbatimChar"/>
        </w:rPr>
        <w:t xml:space="preserve">             1    20367 20397</w:t>
      </w:r>
      <w:r>
        <w:br/>
      </w:r>
      <w:r>
        <w:rPr>
          <w:rStyle w:val="VerbatimChar"/>
        </w:rPr>
        <w:t xml:space="preserve">+ </w:t>
      </w:r>
      <w:proofErr w:type="spellStart"/>
      <w:r>
        <w:rPr>
          <w:rStyle w:val="VerbatimChar"/>
        </w:rPr>
        <w:t>hh_type</w:t>
      </w:r>
      <w:proofErr w:type="spellEnd"/>
      <w:r>
        <w:rPr>
          <w:rStyle w:val="VerbatimChar"/>
        </w:rPr>
        <w:t xml:space="preserve">         6    20440 20480</w:t>
      </w:r>
      <w:r>
        <w:br/>
      </w:r>
      <w:r>
        <w:rPr>
          <w:rStyle w:val="VerbatimChar"/>
        </w:rPr>
        <w:t xml:space="preserve">+ </w:t>
      </w:r>
      <w:proofErr w:type="spellStart"/>
      <w:r>
        <w:rPr>
          <w:rStyle w:val="VerbatimChar"/>
        </w:rPr>
        <w:t>hascar</w:t>
      </w:r>
      <w:proofErr w:type="spellEnd"/>
      <w:r>
        <w:rPr>
          <w:rStyle w:val="VerbatimChar"/>
        </w:rPr>
        <w:t xml:space="preserve">          1    20577 20607</w:t>
      </w:r>
      <w:r>
        <w:br/>
      </w:r>
      <w:r>
        <w:rPr>
          <w:rStyle w:val="VerbatimChar"/>
        </w:rPr>
        <w:t xml:space="preserve">+ </w:t>
      </w:r>
      <w:proofErr w:type="spellStart"/>
      <w:r>
        <w:rPr>
          <w:rStyle w:val="VerbatimChar"/>
        </w:rPr>
        <w:t>hiqual_dv</w:t>
      </w:r>
      <w:proofErr w:type="spellEnd"/>
      <w:r>
        <w:rPr>
          <w:rStyle w:val="VerbatimChar"/>
        </w:rPr>
        <w:t xml:space="preserve">       5    20695 20733</w:t>
      </w:r>
      <w:r>
        <w:br/>
      </w:r>
      <w:r>
        <w:rPr>
          <w:rStyle w:val="VerbatimChar"/>
        </w:rPr>
        <w:t>&lt;none&gt;                 20839 20867</w:t>
      </w:r>
      <w:r>
        <w:br/>
      </w:r>
      <w:r>
        <w:rPr>
          <w:rStyle w:val="VerbatimChar"/>
        </w:rPr>
        <w:t xml:space="preserve">- </w:t>
      </w:r>
      <w:proofErr w:type="spellStart"/>
      <w:r>
        <w:rPr>
          <w:rStyle w:val="VerbatimChar"/>
        </w:rPr>
        <w:t>eth_simplified</w:t>
      </w:r>
      <w:proofErr w:type="spellEnd"/>
      <w:r>
        <w:rPr>
          <w:rStyle w:val="VerbatimChar"/>
        </w:rPr>
        <w:t xml:space="preserve">  1    20851 20877</w:t>
      </w:r>
      <w:r>
        <w:br/>
      </w:r>
      <w:r>
        <w:rPr>
          <w:rStyle w:val="VerbatimChar"/>
        </w:rPr>
        <w:t>- sex             1    20868 20894</w:t>
      </w:r>
      <w:r>
        <w:br/>
      </w:r>
      <w:r>
        <w:rPr>
          <w:rStyle w:val="VerbatimChar"/>
        </w:rPr>
        <w:lastRenderedPageBreak/>
        <w:t xml:space="preserve">- </w:t>
      </w:r>
      <w:proofErr w:type="spellStart"/>
      <w:r>
        <w:rPr>
          <w:rStyle w:val="VerbatimChar"/>
        </w:rPr>
        <w:t>age_group</w:t>
      </w:r>
      <w:proofErr w:type="spellEnd"/>
      <w:r>
        <w:rPr>
          <w:rStyle w:val="VerbatimChar"/>
        </w:rPr>
        <w:t xml:space="preserve">       3    20968 20990</w:t>
      </w:r>
      <w:r>
        <w:br/>
      </w:r>
      <w:r>
        <w:rPr>
          <w:rStyle w:val="VerbatimChar"/>
        </w:rPr>
        <w:t xml:space="preserve">- </w:t>
      </w:r>
      <w:proofErr w:type="spellStart"/>
      <w:r>
        <w:rPr>
          <w:rStyle w:val="VerbatimChar"/>
        </w:rPr>
        <w:t>mh</w:t>
      </w:r>
      <w:proofErr w:type="spellEnd"/>
      <w:r>
        <w:rPr>
          <w:rStyle w:val="VerbatimChar"/>
        </w:rPr>
        <w:t xml:space="preserve">              1    21774 21800</w:t>
      </w:r>
      <w:r>
        <w:br/>
      </w:r>
      <w:r>
        <w:rPr>
          <w:rStyle w:val="VerbatimChar"/>
        </w:rPr>
        <w:t xml:space="preserve">- </w:t>
      </w:r>
      <w:proofErr w:type="spellStart"/>
      <w:r>
        <w:rPr>
          <w:rStyle w:val="VerbatimChar"/>
        </w:rPr>
        <w:t>ph</w:t>
      </w:r>
      <w:proofErr w:type="spellEnd"/>
      <w:r>
        <w:rPr>
          <w:rStyle w:val="VerbatimChar"/>
        </w:rPr>
        <w:t xml:space="preserve">              1    22825 22851</w:t>
      </w:r>
      <w:r>
        <w:br/>
      </w:r>
      <w:r>
        <w:rPr>
          <w:rStyle w:val="VerbatimChar"/>
        </w:rPr>
        <w:t xml:space="preserve">- </w:t>
      </w:r>
      <w:proofErr w:type="spellStart"/>
      <w:r>
        <w:rPr>
          <w:rStyle w:val="VerbatimChar"/>
        </w:rPr>
        <w:t>this_status</w:t>
      </w:r>
      <w:proofErr w:type="spellEnd"/>
      <w:r>
        <w:rPr>
          <w:rStyle w:val="VerbatimChar"/>
        </w:rPr>
        <w:t xml:space="preserve">     6    31449 31465</w:t>
      </w:r>
      <w:r>
        <w:br/>
      </w:r>
      <w:r>
        <w:br/>
      </w:r>
      <w:r>
        <w:rPr>
          <w:rStyle w:val="VerbatimChar"/>
        </w:rPr>
        <w:t>Step:  AIC=20396.82</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r>
        <w:br/>
      </w:r>
      <w:r>
        <w:rPr>
          <w:rStyle w:val="VerbatimChar"/>
        </w:rPr>
        <w:t xml:space="preserve">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lti</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hh_type</w:t>
      </w:r>
      <w:proofErr w:type="spellEnd"/>
      <w:r>
        <w:rPr>
          <w:rStyle w:val="VerbatimChar"/>
        </w:rPr>
        <w:t xml:space="preserve">         6    20024 20066</w:t>
      </w:r>
      <w:r>
        <w:br/>
      </w:r>
      <w:r>
        <w:rPr>
          <w:rStyle w:val="VerbatimChar"/>
        </w:rPr>
        <w:t xml:space="preserve">+ </w:t>
      </w:r>
      <w:proofErr w:type="spellStart"/>
      <w:r>
        <w:rPr>
          <w:rStyle w:val="VerbatimChar"/>
        </w:rPr>
        <w:t>hascar</w:t>
      </w:r>
      <w:proofErr w:type="spellEnd"/>
      <w:r>
        <w:rPr>
          <w:rStyle w:val="VerbatimChar"/>
        </w:rPr>
        <w:t xml:space="preserve">          1    20138 20170</w:t>
      </w:r>
      <w:r>
        <w:br/>
      </w:r>
      <w:r>
        <w:rPr>
          <w:rStyle w:val="VerbatimChar"/>
        </w:rPr>
        <w:t xml:space="preserve">+ </w:t>
      </w:r>
      <w:proofErr w:type="spellStart"/>
      <w:r>
        <w:rPr>
          <w:rStyle w:val="VerbatimChar"/>
        </w:rPr>
        <w:t>hiqual_dv</w:t>
      </w:r>
      <w:proofErr w:type="spellEnd"/>
      <w:r>
        <w:rPr>
          <w:rStyle w:val="VerbatimChar"/>
        </w:rPr>
        <w:t xml:space="preserve">       5    20231 20271</w:t>
      </w:r>
      <w:r>
        <w:br/>
      </w:r>
      <w:r>
        <w:rPr>
          <w:rStyle w:val="VerbatimChar"/>
        </w:rPr>
        <w:t>&lt;none&gt;                 20367 20397</w:t>
      </w:r>
      <w:r>
        <w:br/>
      </w:r>
      <w:r>
        <w:rPr>
          <w:rStyle w:val="VerbatimChar"/>
        </w:rPr>
        <w:t xml:space="preserve">- </w:t>
      </w:r>
      <w:proofErr w:type="spellStart"/>
      <w:r>
        <w:rPr>
          <w:rStyle w:val="VerbatimChar"/>
        </w:rPr>
        <w:t>eth_simplified</w:t>
      </w:r>
      <w:proofErr w:type="spellEnd"/>
      <w:r>
        <w:rPr>
          <w:rStyle w:val="VerbatimChar"/>
        </w:rPr>
        <w:t xml:space="preserve">  1    20372 20400</w:t>
      </w:r>
      <w:r>
        <w:br/>
      </w:r>
      <w:r>
        <w:rPr>
          <w:rStyle w:val="VerbatimChar"/>
        </w:rPr>
        <w:t>- sex             1    20392 20420</w:t>
      </w:r>
      <w:r>
        <w:br/>
      </w:r>
      <w:r>
        <w:rPr>
          <w:rStyle w:val="VerbatimChar"/>
        </w:rPr>
        <w:t xml:space="preserve">- </w:t>
      </w:r>
      <w:proofErr w:type="spellStart"/>
      <w:r>
        <w:rPr>
          <w:rStyle w:val="VerbatimChar"/>
        </w:rPr>
        <w:t>age_group</w:t>
      </w:r>
      <w:proofErr w:type="spellEnd"/>
      <w:r>
        <w:rPr>
          <w:rStyle w:val="VerbatimChar"/>
        </w:rPr>
        <w:t xml:space="preserve">       3    20471 20495</w:t>
      </w:r>
      <w:r>
        <w:br/>
      </w:r>
      <w:r>
        <w:rPr>
          <w:rStyle w:val="VerbatimChar"/>
        </w:rPr>
        <w:t xml:space="preserve">- </w:t>
      </w:r>
      <w:proofErr w:type="spellStart"/>
      <w:r>
        <w:rPr>
          <w:rStyle w:val="VerbatimChar"/>
        </w:rPr>
        <w:t>lti</w:t>
      </w:r>
      <w:proofErr w:type="spellEnd"/>
      <w:r>
        <w:rPr>
          <w:rStyle w:val="VerbatimChar"/>
        </w:rPr>
        <w:t xml:space="preserve">             1    20839 20867</w:t>
      </w:r>
      <w:r>
        <w:br/>
      </w:r>
      <w:r>
        <w:rPr>
          <w:rStyle w:val="VerbatimChar"/>
        </w:rPr>
        <w:t xml:space="preserve">- </w:t>
      </w:r>
      <w:proofErr w:type="spellStart"/>
      <w:r>
        <w:rPr>
          <w:rStyle w:val="VerbatimChar"/>
        </w:rPr>
        <w:t>mh</w:t>
      </w:r>
      <w:proofErr w:type="spellEnd"/>
      <w:r>
        <w:rPr>
          <w:rStyle w:val="VerbatimChar"/>
        </w:rPr>
        <w:t xml:space="preserve">              1    20977 21005</w:t>
      </w:r>
      <w:r>
        <w:br/>
      </w:r>
      <w:r>
        <w:rPr>
          <w:rStyle w:val="VerbatimChar"/>
        </w:rPr>
        <w:t xml:space="preserve">- </w:t>
      </w:r>
      <w:proofErr w:type="spellStart"/>
      <w:r>
        <w:rPr>
          <w:rStyle w:val="VerbatimChar"/>
        </w:rPr>
        <w:t>ph</w:t>
      </w:r>
      <w:proofErr w:type="spellEnd"/>
      <w:r>
        <w:rPr>
          <w:rStyle w:val="VerbatimChar"/>
        </w:rPr>
        <w:t xml:space="preserve">              1    21497 21525</w:t>
      </w:r>
      <w:r>
        <w:br/>
      </w:r>
      <w:r>
        <w:rPr>
          <w:rStyle w:val="VerbatimChar"/>
        </w:rPr>
        <w:t xml:space="preserve">- </w:t>
      </w:r>
      <w:proofErr w:type="spellStart"/>
      <w:r>
        <w:rPr>
          <w:rStyle w:val="VerbatimChar"/>
        </w:rPr>
        <w:t>this_status</w:t>
      </w:r>
      <w:proofErr w:type="spellEnd"/>
      <w:r>
        <w:rPr>
          <w:rStyle w:val="VerbatimChar"/>
        </w:rPr>
        <w:t xml:space="preserve">     6    29985 30003</w:t>
      </w:r>
      <w:r>
        <w:br/>
      </w:r>
      <w:r>
        <w:br/>
      </w:r>
      <w:r>
        <w:rPr>
          <w:rStyle w:val="VerbatimChar"/>
        </w:rPr>
        <w:t>Step:  AIC=20065.83</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r>
        <w:br/>
      </w:r>
      <w:r>
        <w:rPr>
          <w:rStyle w:val="VerbatimChar"/>
        </w:rPr>
        <w:t xml:space="preserve">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hh_type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hiqual_dv</w:t>
      </w:r>
      <w:proofErr w:type="spellEnd"/>
      <w:r>
        <w:rPr>
          <w:rStyle w:val="VerbatimChar"/>
        </w:rPr>
        <w:t xml:space="preserve">       5    19886 19938</w:t>
      </w:r>
      <w:r>
        <w:br/>
      </w:r>
      <w:r>
        <w:rPr>
          <w:rStyle w:val="VerbatimChar"/>
        </w:rPr>
        <w:t xml:space="preserve">+ </w:t>
      </w:r>
      <w:proofErr w:type="spellStart"/>
      <w:r>
        <w:rPr>
          <w:rStyle w:val="VerbatimChar"/>
        </w:rPr>
        <w:t>hascar</w:t>
      </w:r>
      <w:proofErr w:type="spellEnd"/>
      <w:r>
        <w:rPr>
          <w:rStyle w:val="VerbatimChar"/>
        </w:rPr>
        <w:t xml:space="preserve">          1    19920 19964</w:t>
      </w:r>
      <w:r>
        <w:br/>
      </w:r>
      <w:r>
        <w:rPr>
          <w:rStyle w:val="VerbatimChar"/>
        </w:rPr>
        <w:t>&lt;none&gt;                 20024 20066</w:t>
      </w:r>
      <w:r>
        <w:br/>
      </w:r>
      <w:r>
        <w:rPr>
          <w:rStyle w:val="VerbatimChar"/>
        </w:rPr>
        <w:t>- sex             1    20030 20070</w:t>
      </w:r>
      <w:r>
        <w:br/>
      </w:r>
      <w:r>
        <w:rPr>
          <w:rStyle w:val="VerbatimChar"/>
        </w:rPr>
        <w:t xml:space="preserve">- </w:t>
      </w:r>
      <w:proofErr w:type="spellStart"/>
      <w:r>
        <w:rPr>
          <w:rStyle w:val="VerbatimChar"/>
        </w:rPr>
        <w:t>eth_simplified</w:t>
      </w:r>
      <w:proofErr w:type="spellEnd"/>
      <w:r>
        <w:rPr>
          <w:rStyle w:val="VerbatimChar"/>
        </w:rPr>
        <w:t xml:space="preserve">  1    20033 20073</w:t>
      </w:r>
      <w:r>
        <w:br/>
      </w:r>
      <w:r>
        <w:rPr>
          <w:rStyle w:val="VerbatimChar"/>
        </w:rPr>
        <w:t xml:space="preserve">- </w:t>
      </w:r>
      <w:proofErr w:type="spellStart"/>
      <w:r>
        <w:rPr>
          <w:rStyle w:val="VerbatimChar"/>
        </w:rPr>
        <w:t>age_group</w:t>
      </w:r>
      <w:proofErr w:type="spellEnd"/>
      <w:r>
        <w:rPr>
          <w:rStyle w:val="VerbatimChar"/>
        </w:rPr>
        <w:t xml:space="preserve">       3    20093 20129</w:t>
      </w:r>
      <w:r>
        <w:br/>
      </w:r>
      <w:r>
        <w:rPr>
          <w:rStyle w:val="VerbatimChar"/>
        </w:rPr>
        <w:t xml:space="preserve">- </w:t>
      </w:r>
      <w:proofErr w:type="spellStart"/>
      <w:r>
        <w:rPr>
          <w:rStyle w:val="VerbatimChar"/>
        </w:rPr>
        <w:t>hh_type</w:t>
      </w:r>
      <w:proofErr w:type="spellEnd"/>
      <w:r>
        <w:rPr>
          <w:rStyle w:val="VerbatimChar"/>
        </w:rPr>
        <w:t xml:space="preserve">         6    20367 20397</w:t>
      </w:r>
      <w:r>
        <w:br/>
      </w:r>
      <w:r>
        <w:rPr>
          <w:rStyle w:val="VerbatimChar"/>
        </w:rPr>
        <w:t xml:space="preserve">- </w:t>
      </w:r>
      <w:proofErr w:type="spellStart"/>
      <w:r>
        <w:rPr>
          <w:rStyle w:val="VerbatimChar"/>
        </w:rPr>
        <w:t>lti</w:t>
      </w:r>
      <w:proofErr w:type="spellEnd"/>
      <w:r>
        <w:rPr>
          <w:rStyle w:val="VerbatimChar"/>
        </w:rPr>
        <w:t xml:space="preserve">             1    20440 20480</w:t>
      </w:r>
      <w:r>
        <w:br/>
      </w:r>
      <w:r>
        <w:rPr>
          <w:rStyle w:val="VerbatimChar"/>
        </w:rPr>
        <w:t xml:space="preserve">- </w:t>
      </w:r>
      <w:proofErr w:type="spellStart"/>
      <w:r>
        <w:rPr>
          <w:rStyle w:val="VerbatimChar"/>
        </w:rPr>
        <w:t>mh</w:t>
      </w:r>
      <w:proofErr w:type="spellEnd"/>
      <w:r>
        <w:rPr>
          <w:rStyle w:val="VerbatimChar"/>
        </w:rPr>
        <w:t xml:space="preserve">              1    20574 20614</w:t>
      </w:r>
      <w:r>
        <w:br/>
      </w:r>
      <w:r>
        <w:rPr>
          <w:rStyle w:val="VerbatimChar"/>
        </w:rPr>
        <w:t xml:space="preserve">- </w:t>
      </w:r>
      <w:proofErr w:type="spellStart"/>
      <w:r>
        <w:rPr>
          <w:rStyle w:val="VerbatimChar"/>
        </w:rPr>
        <w:t>ph</w:t>
      </w:r>
      <w:proofErr w:type="spellEnd"/>
      <w:r>
        <w:rPr>
          <w:rStyle w:val="VerbatimChar"/>
        </w:rPr>
        <w:t xml:space="preserve">              1    21243 21283</w:t>
      </w:r>
      <w:r>
        <w:br/>
      </w:r>
      <w:r>
        <w:rPr>
          <w:rStyle w:val="VerbatimChar"/>
        </w:rPr>
        <w:t xml:space="preserve">- </w:t>
      </w:r>
      <w:proofErr w:type="spellStart"/>
      <w:r>
        <w:rPr>
          <w:rStyle w:val="VerbatimChar"/>
        </w:rPr>
        <w:t>this_status</w:t>
      </w:r>
      <w:proofErr w:type="spellEnd"/>
      <w:r>
        <w:rPr>
          <w:rStyle w:val="VerbatimChar"/>
        </w:rPr>
        <w:t xml:space="preserve">     6    28682 28712</w:t>
      </w:r>
      <w:r>
        <w:br/>
      </w:r>
      <w:r>
        <w:br/>
      </w:r>
      <w:r>
        <w:rPr>
          <w:rStyle w:val="VerbatimChar"/>
        </w:rPr>
        <w:t>Step:  AIC=19938.15</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r>
        <w:br/>
      </w:r>
      <w:r>
        <w:rPr>
          <w:rStyle w:val="VerbatimChar"/>
        </w:rPr>
        <w:t xml:space="preserve">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hascar</w:t>
      </w:r>
      <w:proofErr w:type="spellEnd"/>
      <w:r>
        <w:rPr>
          <w:rStyle w:val="VerbatimChar"/>
        </w:rPr>
        <w:t xml:space="preserve">          1    19820 19874</w:t>
      </w:r>
      <w:r>
        <w:br/>
      </w:r>
      <w:r>
        <w:rPr>
          <w:rStyle w:val="VerbatimChar"/>
        </w:rPr>
        <w:t>&lt;none&gt;                 19886 19938</w:t>
      </w:r>
      <w:r>
        <w:br/>
      </w:r>
      <w:r>
        <w:rPr>
          <w:rStyle w:val="VerbatimChar"/>
        </w:rPr>
        <w:t>- sex             1    19890 19940</w:t>
      </w:r>
      <w:r>
        <w:br/>
      </w:r>
      <w:r>
        <w:rPr>
          <w:rStyle w:val="VerbatimChar"/>
        </w:rPr>
        <w:t xml:space="preserve">- </w:t>
      </w:r>
      <w:proofErr w:type="spellStart"/>
      <w:r>
        <w:rPr>
          <w:rStyle w:val="VerbatimChar"/>
        </w:rPr>
        <w:t>eth_simplified</w:t>
      </w:r>
      <w:proofErr w:type="spellEnd"/>
      <w:r>
        <w:rPr>
          <w:rStyle w:val="VerbatimChar"/>
        </w:rPr>
        <w:t xml:space="preserve">  1    19892 19942</w:t>
      </w:r>
      <w:r>
        <w:br/>
      </w:r>
      <w:r>
        <w:rPr>
          <w:rStyle w:val="VerbatimChar"/>
        </w:rPr>
        <w:t xml:space="preserve">- </w:t>
      </w:r>
      <w:proofErr w:type="spellStart"/>
      <w:r>
        <w:rPr>
          <w:rStyle w:val="VerbatimChar"/>
        </w:rPr>
        <w:t>age_group</w:t>
      </w:r>
      <w:proofErr w:type="spellEnd"/>
      <w:r>
        <w:rPr>
          <w:rStyle w:val="VerbatimChar"/>
        </w:rPr>
        <w:t xml:space="preserve">       3    19966 20012</w:t>
      </w:r>
      <w:r>
        <w:br/>
      </w:r>
      <w:r>
        <w:rPr>
          <w:rStyle w:val="VerbatimChar"/>
        </w:rPr>
        <w:lastRenderedPageBreak/>
        <w:t xml:space="preserve">- </w:t>
      </w:r>
      <w:proofErr w:type="spellStart"/>
      <w:r>
        <w:rPr>
          <w:rStyle w:val="VerbatimChar"/>
        </w:rPr>
        <w:t>hiqual_dv</w:t>
      </w:r>
      <w:proofErr w:type="spellEnd"/>
      <w:r>
        <w:rPr>
          <w:rStyle w:val="VerbatimChar"/>
        </w:rPr>
        <w:t xml:space="preserve">       5    20024 20066</w:t>
      </w:r>
      <w:r>
        <w:br/>
      </w:r>
      <w:r>
        <w:rPr>
          <w:rStyle w:val="VerbatimChar"/>
        </w:rPr>
        <w:t xml:space="preserve">- </w:t>
      </w:r>
      <w:proofErr w:type="spellStart"/>
      <w:r>
        <w:rPr>
          <w:rStyle w:val="VerbatimChar"/>
        </w:rPr>
        <w:t>hh_type</w:t>
      </w:r>
      <w:proofErr w:type="spellEnd"/>
      <w:r>
        <w:rPr>
          <w:rStyle w:val="VerbatimChar"/>
        </w:rPr>
        <w:t xml:space="preserve">         6    20231 20271</w:t>
      </w:r>
      <w:r>
        <w:br/>
      </w:r>
      <w:r>
        <w:rPr>
          <w:rStyle w:val="VerbatimChar"/>
        </w:rPr>
        <w:t xml:space="preserve">- </w:t>
      </w:r>
      <w:proofErr w:type="spellStart"/>
      <w:r>
        <w:rPr>
          <w:rStyle w:val="VerbatimChar"/>
        </w:rPr>
        <w:t>lti</w:t>
      </w:r>
      <w:proofErr w:type="spellEnd"/>
      <w:r>
        <w:rPr>
          <w:rStyle w:val="VerbatimChar"/>
        </w:rPr>
        <w:t xml:space="preserve">             1    20295 20345</w:t>
      </w:r>
      <w:r>
        <w:br/>
      </w:r>
      <w:r>
        <w:rPr>
          <w:rStyle w:val="VerbatimChar"/>
        </w:rPr>
        <w:t xml:space="preserve">- </w:t>
      </w:r>
      <w:proofErr w:type="spellStart"/>
      <w:r>
        <w:rPr>
          <w:rStyle w:val="VerbatimChar"/>
        </w:rPr>
        <w:t>mh</w:t>
      </w:r>
      <w:proofErr w:type="spellEnd"/>
      <w:r>
        <w:rPr>
          <w:rStyle w:val="VerbatimChar"/>
        </w:rPr>
        <w:t xml:space="preserve">              1    20411 20461</w:t>
      </w:r>
      <w:r>
        <w:br/>
      </w:r>
      <w:r>
        <w:rPr>
          <w:rStyle w:val="VerbatimChar"/>
        </w:rPr>
        <w:t xml:space="preserve">- </w:t>
      </w:r>
      <w:proofErr w:type="spellStart"/>
      <w:r>
        <w:rPr>
          <w:rStyle w:val="VerbatimChar"/>
        </w:rPr>
        <w:t>ph</w:t>
      </w:r>
      <w:proofErr w:type="spellEnd"/>
      <w:r>
        <w:rPr>
          <w:rStyle w:val="VerbatimChar"/>
        </w:rPr>
        <w:t xml:space="preserve">              1    21045 21095</w:t>
      </w:r>
      <w:r>
        <w:br/>
      </w:r>
      <w:r>
        <w:rPr>
          <w:rStyle w:val="VerbatimChar"/>
        </w:rPr>
        <w:t xml:space="preserve">- </w:t>
      </w:r>
      <w:proofErr w:type="spellStart"/>
      <w:r>
        <w:rPr>
          <w:rStyle w:val="VerbatimChar"/>
        </w:rPr>
        <w:t>this_status</w:t>
      </w:r>
      <w:proofErr w:type="spellEnd"/>
      <w:r>
        <w:rPr>
          <w:rStyle w:val="VerbatimChar"/>
        </w:rPr>
        <w:t xml:space="preserve">     6    27646 27686</w:t>
      </w:r>
      <w:r>
        <w:br/>
      </w:r>
      <w:r>
        <w:br/>
      </w:r>
      <w:r>
        <w:rPr>
          <w:rStyle w:val="VerbatimChar"/>
        </w:rPr>
        <w:t>Step:  AIC=19874.06</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r>
        <w:br/>
      </w:r>
      <w:r>
        <w:rPr>
          <w:rStyle w:val="VerbatimChar"/>
        </w:rPr>
        <w:t xml:space="preserve">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hascar</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&lt;none&gt;                 19820 19874</w:t>
      </w:r>
      <w:r>
        <w:br/>
      </w:r>
      <w:r>
        <w:rPr>
          <w:rStyle w:val="VerbatimChar"/>
        </w:rPr>
        <w:t>- sex             1    19823 19875</w:t>
      </w:r>
      <w:r>
        <w:br/>
      </w:r>
      <w:r>
        <w:rPr>
          <w:rStyle w:val="VerbatimChar"/>
        </w:rPr>
        <w:t xml:space="preserve">- </w:t>
      </w:r>
      <w:proofErr w:type="spellStart"/>
      <w:r>
        <w:rPr>
          <w:rStyle w:val="VerbatimChar"/>
        </w:rPr>
        <w:t>eth_simplified</w:t>
      </w:r>
      <w:proofErr w:type="spellEnd"/>
      <w:r>
        <w:rPr>
          <w:rStyle w:val="VerbatimChar"/>
        </w:rPr>
        <w:t xml:space="preserve">  1    19830 19882</w:t>
      </w:r>
      <w:r>
        <w:br/>
      </w:r>
      <w:r>
        <w:rPr>
          <w:rStyle w:val="VerbatimChar"/>
        </w:rPr>
        <w:t xml:space="preserve">- </w:t>
      </w:r>
      <w:proofErr w:type="spellStart"/>
      <w:r>
        <w:rPr>
          <w:rStyle w:val="VerbatimChar"/>
        </w:rPr>
        <w:t>hascar</w:t>
      </w:r>
      <w:proofErr w:type="spellEnd"/>
      <w:r>
        <w:rPr>
          <w:rStyle w:val="VerbatimChar"/>
        </w:rPr>
        <w:t xml:space="preserve">          1    19886 19938</w:t>
      </w:r>
      <w:r>
        <w:br/>
      </w:r>
      <w:r>
        <w:rPr>
          <w:rStyle w:val="VerbatimChar"/>
        </w:rPr>
        <w:t xml:space="preserve">- </w:t>
      </w:r>
      <w:proofErr w:type="spellStart"/>
      <w:r>
        <w:rPr>
          <w:rStyle w:val="VerbatimChar"/>
        </w:rPr>
        <w:t>age_group</w:t>
      </w:r>
      <w:proofErr w:type="spellEnd"/>
      <w:r>
        <w:rPr>
          <w:rStyle w:val="VerbatimChar"/>
        </w:rPr>
        <w:t xml:space="preserve">       3    19903 19951</w:t>
      </w:r>
      <w:r>
        <w:br/>
      </w:r>
      <w:r>
        <w:rPr>
          <w:rStyle w:val="VerbatimChar"/>
        </w:rPr>
        <w:t xml:space="preserve">- </w:t>
      </w:r>
      <w:proofErr w:type="spellStart"/>
      <w:r>
        <w:rPr>
          <w:rStyle w:val="VerbatimChar"/>
        </w:rPr>
        <w:t>hiqual_dv</w:t>
      </w:r>
      <w:proofErr w:type="spellEnd"/>
      <w:r>
        <w:rPr>
          <w:rStyle w:val="VerbatimChar"/>
        </w:rPr>
        <w:t xml:space="preserve">       5    19920 19964</w:t>
      </w:r>
      <w:r>
        <w:br/>
      </w:r>
      <w:r>
        <w:rPr>
          <w:rStyle w:val="VerbatimChar"/>
        </w:rPr>
        <w:t xml:space="preserve">- </w:t>
      </w:r>
      <w:proofErr w:type="spellStart"/>
      <w:r>
        <w:rPr>
          <w:rStyle w:val="VerbatimChar"/>
        </w:rPr>
        <w:t>hh_type</w:t>
      </w:r>
      <w:proofErr w:type="spellEnd"/>
      <w:r>
        <w:rPr>
          <w:rStyle w:val="VerbatimChar"/>
        </w:rPr>
        <w:t xml:space="preserve">         6    20059 20101</w:t>
      </w:r>
      <w:r>
        <w:br/>
      </w:r>
      <w:r>
        <w:rPr>
          <w:rStyle w:val="VerbatimChar"/>
        </w:rPr>
        <w:t xml:space="preserve">- </w:t>
      </w:r>
      <w:proofErr w:type="spellStart"/>
      <w:r>
        <w:rPr>
          <w:rStyle w:val="VerbatimChar"/>
        </w:rPr>
        <w:t>lti</w:t>
      </w:r>
      <w:proofErr w:type="spellEnd"/>
      <w:r>
        <w:rPr>
          <w:rStyle w:val="VerbatimChar"/>
        </w:rPr>
        <w:t xml:space="preserve">             1    20221 20273</w:t>
      </w:r>
      <w:r>
        <w:br/>
      </w:r>
      <w:r>
        <w:rPr>
          <w:rStyle w:val="VerbatimChar"/>
        </w:rPr>
        <w:t xml:space="preserve">- </w:t>
      </w:r>
      <w:proofErr w:type="spellStart"/>
      <w:r>
        <w:rPr>
          <w:rStyle w:val="VerbatimChar"/>
        </w:rPr>
        <w:t>mh</w:t>
      </w:r>
      <w:proofErr w:type="spellEnd"/>
      <w:r>
        <w:rPr>
          <w:rStyle w:val="VerbatimChar"/>
        </w:rPr>
        <w:t xml:space="preserve">              1    20335 20387</w:t>
      </w:r>
      <w:r>
        <w:br/>
      </w:r>
      <w:r>
        <w:rPr>
          <w:rStyle w:val="VerbatimChar"/>
        </w:rPr>
        <w:t xml:space="preserve">- </w:t>
      </w:r>
      <w:proofErr w:type="spellStart"/>
      <w:r>
        <w:rPr>
          <w:rStyle w:val="VerbatimChar"/>
        </w:rPr>
        <w:t>ph</w:t>
      </w:r>
      <w:proofErr w:type="spellEnd"/>
      <w:r>
        <w:rPr>
          <w:rStyle w:val="VerbatimChar"/>
        </w:rPr>
        <w:t xml:space="preserve">              1    21011 21063</w:t>
      </w:r>
      <w:r>
        <w:br/>
      </w:r>
      <w:r>
        <w:rPr>
          <w:rStyle w:val="VerbatimChar"/>
        </w:rPr>
        <w:t xml:space="preserve">- </w:t>
      </w:r>
      <w:proofErr w:type="spellStart"/>
      <w:r>
        <w:rPr>
          <w:rStyle w:val="VerbatimChar"/>
        </w:rPr>
        <w:t>this_status</w:t>
      </w:r>
      <w:proofErr w:type="spellEnd"/>
      <w:r>
        <w:rPr>
          <w:rStyle w:val="VerbatimChar"/>
        </w:rPr>
        <w:t xml:space="preserve">     6    27063 27105</w:t>
      </w:r>
    </w:p>
    <w:p w14:paraId="3F1C48E7" w14:textId="77777777" w:rsidR="008401AC" w:rsidRDefault="004E19BA">
      <w:pPr>
        <w:pStyle w:val="FirstParagraph"/>
      </w:pPr>
      <w:r>
        <w:t>Let’s see the final specification arrived at</w:t>
      </w:r>
    </w:p>
    <w:p w14:paraId="3B258934"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r>
        <w:br/>
      </w:r>
      <w:r>
        <w:rPr>
          <w:rStyle w:val="VerbatimChar"/>
        </w:rPr>
        <w:t xml:space="preserve">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hascar</w:t>
      </w:r>
      <w:proofErr w:type="spellEnd"/>
      <w:r>
        <w:rPr>
          <w:rStyle w:val="VerbatimChar"/>
        </w:rPr>
        <w:t xml:space="preserve">, </w:t>
      </w:r>
      <w:r>
        <w:br/>
      </w:r>
      <w:r>
        <w:rPr>
          <w:rStyle w:val="VerbatimChar"/>
        </w:rPr>
        <w:t xml:space="preserve">    family = binomial, data = </w:t>
      </w:r>
      <w:proofErr w:type="spellStart"/>
      <w:r>
        <w:rPr>
          <w:rStyle w:val="VerbatimChar"/>
        </w:rPr>
        <w:t>complete_data</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-1.489860   0.209268  -7.119 1.08e-12 ***</w:t>
      </w:r>
      <w:r>
        <w:br/>
      </w:r>
      <w:proofErr w:type="spellStart"/>
      <w:r>
        <w:rPr>
          <w:rStyle w:val="VerbatimChar"/>
        </w:rPr>
        <w:t>this_statusInactive</w:t>
      </w:r>
      <w:proofErr w:type="spellEnd"/>
      <w:r>
        <w:rPr>
          <w:rStyle w:val="VerbatimChar"/>
        </w:rPr>
        <w:t xml:space="preserve"> care               1.383259   0.085565  16.166  &lt; 2e-16 ***</w:t>
      </w:r>
      <w:r>
        <w:br/>
      </w:r>
      <w:proofErr w:type="spellStart"/>
      <w:r>
        <w:rPr>
          <w:rStyle w:val="VerbatimChar"/>
        </w:rPr>
        <w:t>this_statusInactive</w:t>
      </w:r>
      <w:proofErr w:type="spellEnd"/>
      <w:r>
        <w:rPr>
          <w:rStyle w:val="VerbatimChar"/>
        </w:rPr>
        <w:t xml:space="preserve"> long term sick     4.292131   0.064162  66.895  &lt; 2e-16 ***</w:t>
      </w:r>
      <w:r>
        <w:br/>
      </w:r>
      <w:proofErr w:type="spellStart"/>
      <w:r>
        <w:rPr>
          <w:rStyle w:val="VerbatimChar"/>
        </w:rPr>
        <w:t>this_statusInactive</w:t>
      </w:r>
      <w:proofErr w:type="spellEnd"/>
      <w:r>
        <w:rPr>
          <w:rStyle w:val="VerbatimChar"/>
        </w:rPr>
        <w:t xml:space="preserve"> other              1.909042   0.174523  10.939  &lt; 2e-16 ***</w:t>
      </w:r>
      <w:r>
        <w:br/>
      </w:r>
      <w:proofErr w:type="spellStart"/>
      <w:r>
        <w:rPr>
          <w:rStyle w:val="VerbatimChar"/>
        </w:rPr>
        <w:t>this_statusInactive</w:t>
      </w:r>
      <w:proofErr w:type="spellEnd"/>
      <w:r>
        <w:rPr>
          <w:rStyle w:val="VerbatimChar"/>
        </w:rPr>
        <w:t xml:space="preserve"> retired            1.189942   0.091990  12.936  &lt; 2e-16 ***</w:t>
      </w:r>
      <w:r>
        <w:br/>
      </w:r>
      <w:proofErr w:type="spellStart"/>
      <w:r>
        <w:rPr>
          <w:rStyle w:val="VerbatimChar"/>
        </w:rPr>
        <w:t>this_statusInactive</w:t>
      </w:r>
      <w:proofErr w:type="spellEnd"/>
      <w:r>
        <w:rPr>
          <w:rStyle w:val="VerbatimChar"/>
        </w:rPr>
        <w:t xml:space="preserve"> student            0.911692   0.191369   4.764 1.90e-06 ***</w:t>
      </w:r>
      <w:r>
        <w:br/>
      </w:r>
      <w:proofErr w:type="spellStart"/>
      <w:r>
        <w:rPr>
          <w:rStyle w:val="VerbatimChar"/>
        </w:rPr>
        <w:t>this_statusUnemployed</w:t>
      </w:r>
      <w:proofErr w:type="spellEnd"/>
      <w:r>
        <w:rPr>
          <w:rStyle w:val="VerbatimChar"/>
        </w:rPr>
        <w:t xml:space="preserve">                  2.159479   0.070123  30.796  &lt; 2e-16 ***</w:t>
      </w:r>
      <w:r>
        <w:br/>
      </w:r>
      <w:r>
        <w:rPr>
          <w:rStyle w:val="VerbatimChar"/>
        </w:rPr>
        <w:t>age_group25-44                         0.714655   0.127377   5.611 2.02e-08 ***</w:t>
      </w:r>
      <w:r>
        <w:br/>
      </w:r>
      <w:r>
        <w:rPr>
          <w:rStyle w:val="VerbatimChar"/>
        </w:rPr>
        <w:lastRenderedPageBreak/>
        <w:t>age_group45-54                         0.922760   0.130662   7.062 1.64e-12 ***</w:t>
      </w:r>
      <w:r>
        <w:br/>
      </w:r>
      <w:r>
        <w:rPr>
          <w:rStyle w:val="VerbatimChar"/>
        </w:rPr>
        <w:t>age_group55-64                         0.545435   0.135433   4.027 5.64e-05 ***</w:t>
      </w:r>
      <w:r>
        <w:br/>
      </w:r>
      <w:proofErr w:type="spellStart"/>
      <w:r>
        <w:rPr>
          <w:rStyle w:val="VerbatimChar"/>
        </w:rPr>
        <w:t>sexmale</w:t>
      </w:r>
      <w:proofErr w:type="spellEnd"/>
      <w:r>
        <w:rPr>
          <w:rStyle w:val="VerbatimChar"/>
        </w:rPr>
        <w:t xml:space="preserve">                                0.076283   0.044294   1.722  0.08503 .  </w:t>
      </w:r>
      <w:r>
        <w:br/>
      </w:r>
      <w:proofErr w:type="spellStart"/>
      <w:r>
        <w:rPr>
          <w:rStyle w:val="VerbatimChar"/>
        </w:rPr>
        <w:t>eth_simplifiedWhite</w:t>
      </w:r>
      <w:proofErr w:type="spellEnd"/>
      <w:r>
        <w:rPr>
          <w:rStyle w:val="VerbatimChar"/>
        </w:rPr>
        <w:t xml:space="preserve">                    0.182040   0.057622   3.159  0.00158 ** </w:t>
      </w:r>
      <w:r>
        <w:br/>
      </w:r>
      <w:proofErr w:type="spellStart"/>
      <w:r>
        <w:rPr>
          <w:rStyle w:val="VerbatimChar"/>
        </w:rPr>
        <w:t>ph</w:t>
      </w:r>
      <w:proofErr w:type="spellEnd"/>
      <w:r>
        <w:rPr>
          <w:rStyle w:val="VerbatimChar"/>
        </w:rPr>
        <w:t xml:space="preserve">                                    -0.059198   0.001737 -34.079  &lt; 2e-16 ***</w:t>
      </w:r>
      <w:r>
        <w:br/>
      </w:r>
      <w:proofErr w:type="spellStart"/>
      <w:r>
        <w:rPr>
          <w:rStyle w:val="VerbatimChar"/>
        </w:rPr>
        <w:t>mh</w:t>
      </w:r>
      <w:proofErr w:type="spellEnd"/>
      <w:r>
        <w:rPr>
          <w:rStyle w:val="VerbatimChar"/>
        </w:rPr>
        <w:t xml:space="preserve">                                    -0.037595   0.001659 -22.666  &lt; 2e-16 ***</w:t>
      </w:r>
      <w:r>
        <w:br/>
      </w:r>
      <w:proofErr w:type="spellStart"/>
      <w:r>
        <w:rPr>
          <w:rStyle w:val="VerbatimChar"/>
        </w:rPr>
        <w:t>ltiyes</w:t>
      </w:r>
      <w:proofErr w:type="spellEnd"/>
      <w:r>
        <w:rPr>
          <w:rStyle w:val="VerbatimChar"/>
        </w:rPr>
        <w:t xml:space="preserve">                                 1.227407   0.064173  19.126  &lt; 2e-16 ***</w:t>
      </w:r>
      <w:r>
        <w:br/>
      </w:r>
      <w:proofErr w:type="spellStart"/>
      <w:r>
        <w:rPr>
          <w:rStyle w:val="VerbatimChar"/>
        </w:rPr>
        <w:t>hh_typeSmall</w:t>
      </w:r>
      <w:proofErr w:type="spellEnd"/>
      <w:r>
        <w:rPr>
          <w:rStyle w:val="VerbatimChar"/>
        </w:rPr>
        <w:t xml:space="preserve"> Adult                    -0.399958   0.060224  -6.641 3.11e-11 ***</w:t>
      </w:r>
      <w:r>
        <w:br/>
      </w:r>
      <w:proofErr w:type="spellStart"/>
      <w:r>
        <w:rPr>
          <w:rStyle w:val="VerbatimChar"/>
        </w:rPr>
        <w:t>hh_typeSingle</w:t>
      </w:r>
      <w:proofErr w:type="spellEnd"/>
      <w:r>
        <w:rPr>
          <w:rStyle w:val="VerbatimChar"/>
        </w:rPr>
        <w:t xml:space="preserve"> Parent                  -0.468642   0.078288  -5.986 2.15e-09 ***</w:t>
      </w:r>
      <w:r>
        <w:br/>
      </w:r>
      <w:proofErr w:type="spellStart"/>
      <w:r>
        <w:rPr>
          <w:rStyle w:val="VerbatimChar"/>
        </w:rPr>
        <w:t>hh_typeFamily</w:t>
      </w:r>
      <w:proofErr w:type="spellEnd"/>
      <w:r>
        <w:rPr>
          <w:rStyle w:val="VerbatimChar"/>
        </w:rPr>
        <w:t xml:space="preserve"> with 1-2 Children       -0.605696   0.067922  -8.918  &lt; 2e-16 ***</w:t>
      </w:r>
      <w:r>
        <w:br/>
      </w:r>
      <w:proofErr w:type="spellStart"/>
      <w:r>
        <w:rPr>
          <w:rStyle w:val="VerbatimChar"/>
        </w:rPr>
        <w:t>hh_typeFamily</w:t>
      </w:r>
      <w:proofErr w:type="spellEnd"/>
      <w:r>
        <w:rPr>
          <w:rStyle w:val="VerbatimChar"/>
        </w:rPr>
        <w:t xml:space="preserve"> with 3 or more Children -0.824577   0.096063  -8.584  &lt; 2e-16 ***</w:t>
      </w:r>
      <w:r>
        <w:br/>
      </w:r>
      <w:proofErr w:type="spellStart"/>
      <w:r>
        <w:rPr>
          <w:rStyle w:val="VerbatimChar"/>
        </w:rPr>
        <w:t>hh_typeSingle</w:t>
      </w:r>
      <w:proofErr w:type="spellEnd"/>
      <w:r>
        <w:rPr>
          <w:rStyle w:val="VerbatimChar"/>
        </w:rPr>
        <w:t xml:space="preserve"> Pensioner               -1.125580   0.116945  -9.625  &lt; 2e-16 ***</w:t>
      </w:r>
      <w:r>
        <w:br/>
      </w:r>
      <w:proofErr w:type="spellStart"/>
      <w:r>
        <w:rPr>
          <w:rStyle w:val="VerbatimChar"/>
        </w:rPr>
        <w:t>hh_typePensioner</w:t>
      </w:r>
      <w:proofErr w:type="spellEnd"/>
      <w:r>
        <w:rPr>
          <w:rStyle w:val="VerbatimChar"/>
        </w:rPr>
        <w:t xml:space="preserve"> Couple               -0.951679   0.082292 -11.565  &lt; 2e-16 ***</w:t>
      </w:r>
      <w:r>
        <w:br/>
      </w:r>
      <w:proofErr w:type="spellStart"/>
      <w:r>
        <w:rPr>
          <w:rStyle w:val="VerbatimChar"/>
        </w:rPr>
        <w:t>hiqual_dvDegree</w:t>
      </w:r>
      <w:proofErr w:type="spellEnd"/>
      <w:r>
        <w:rPr>
          <w:rStyle w:val="VerbatimChar"/>
        </w:rPr>
        <w:t xml:space="preserve">                       -0.336249   0.073996  -4.544 5.52e-06 ***</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0.111043   0.061661   1.801  0.07173 .  </w:t>
      </w:r>
      <w:r>
        <w:br/>
      </w:r>
      <w:proofErr w:type="spellStart"/>
      <w:r>
        <w:rPr>
          <w:rStyle w:val="VerbatimChar"/>
        </w:rPr>
        <w:t>hiqual_dvNo</w:t>
      </w:r>
      <w:proofErr w:type="spellEnd"/>
      <w:r>
        <w:rPr>
          <w:rStyle w:val="VerbatimChar"/>
        </w:rPr>
        <w:t xml:space="preserve"> qualification              0.342532   0.066037   5.187 2.14e-07 ***</w:t>
      </w:r>
      <w:r>
        <w:br/>
      </w:r>
      <w:proofErr w:type="spellStart"/>
      <w:r>
        <w:rPr>
          <w:rStyle w:val="VerbatimChar"/>
        </w:rPr>
        <w:t>hiqual_dvOther</w:t>
      </w:r>
      <w:proofErr w:type="spellEnd"/>
      <w:r>
        <w:rPr>
          <w:rStyle w:val="VerbatimChar"/>
        </w:rPr>
        <w:t xml:space="preserve"> higher degree          -0.137846   0.080658  -1.709  0.08745 .  </w:t>
      </w:r>
      <w:r>
        <w:br/>
      </w:r>
      <w:proofErr w:type="spellStart"/>
      <w:r>
        <w:rPr>
          <w:rStyle w:val="VerbatimChar"/>
        </w:rPr>
        <w:t>hiqual_dvOther</w:t>
      </w:r>
      <w:proofErr w:type="spellEnd"/>
      <w:r>
        <w:rPr>
          <w:rStyle w:val="VerbatimChar"/>
        </w:rPr>
        <w:t xml:space="preserve"> qualification           0.198179   0.071517   2.771  0.00559 ** </w:t>
      </w:r>
      <w:r>
        <w:br/>
      </w:r>
      <w:proofErr w:type="spellStart"/>
      <w:r>
        <w:rPr>
          <w:rStyle w:val="VerbatimChar"/>
        </w:rPr>
        <w:t>hascar</w:t>
      </w:r>
      <w:proofErr w:type="spellEnd"/>
      <w:r>
        <w:rPr>
          <w:rStyle w:val="VerbatimChar"/>
        </w:rPr>
        <w:t xml:space="preserve">                                -0.395392   0.048482  -8.155 3.48e-16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55524  on 164773  degrees of freedom</w:t>
      </w:r>
      <w:r>
        <w:br/>
      </w:r>
      <w:r>
        <w:rPr>
          <w:rStyle w:val="VerbatimChar"/>
        </w:rPr>
        <w:t>Residual deviance: 19820  on 164747  degrees of freedom</w:t>
      </w:r>
      <w:r>
        <w:br/>
      </w:r>
      <w:r>
        <w:rPr>
          <w:rStyle w:val="VerbatimChar"/>
        </w:rPr>
        <w:t>AIC: 19874</w:t>
      </w:r>
      <w:r>
        <w:br/>
      </w:r>
      <w:r>
        <w:br/>
      </w:r>
      <w:r>
        <w:rPr>
          <w:rStyle w:val="VerbatimChar"/>
        </w:rPr>
        <w:t>Number of Fisher Scoring iterations: 8</w:t>
      </w:r>
    </w:p>
    <w:p w14:paraId="2A0D6E14" w14:textId="77777777" w:rsidR="008401AC" w:rsidRDefault="004E19BA">
      <w:pPr>
        <w:pStyle w:val="FirstParagraph"/>
      </w:pPr>
      <w:r>
        <w:t>Let’s see what happens if we ask the algorithm to prune our final model specification</w:t>
      </w:r>
    </w:p>
    <w:p w14:paraId="6044B51A" w14:textId="77777777" w:rsidR="008401AC" w:rsidRDefault="004E19BA">
      <w:pPr>
        <w:pStyle w:val="SourceCode"/>
      </w:pPr>
      <w:r>
        <w:rPr>
          <w:rStyle w:val="VerbatimChar"/>
        </w:rPr>
        <w:t>Start:  AIC=19874.06</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r>
        <w:br/>
      </w:r>
      <w:r>
        <w:rPr>
          <w:rStyle w:val="VerbatimChar"/>
        </w:rPr>
        <w:lastRenderedPageBreak/>
        <w:t xml:space="preserve">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&lt;none&gt;                 19820 19874</w:t>
      </w:r>
      <w:r>
        <w:br/>
      </w:r>
      <w:r>
        <w:rPr>
          <w:rStyle w:val="VerbatimChar"/>
        </w:rPr>
        <w:t>- sex             1    19823 19875</w:t>
      </w:r>
      <w:r>
        <w:br/>
      </w:r>
      <w:r>
        <w:rPr>
          <w:rStyle w:val="VerbatimChar"/>
        </w:rPr>
        <w:t xml:space="preserve">- </w:t>
      </w:r>
      <w:proofErr w:type="spellStart"/>
      <w:r>
        <w:rPr>
          <w:rStyle w:val="VerbatimChar"/>
        </w:rPr>
        <w:t>eth_simplified</w:t>
      </w:r>
      <w:proofErr w:type="spellEnd"/>
      <w:r>
        <w:rPr>
          <w:rStyle w:val="VerbatimChar"/>
        </w:rPr>
        <w:t xml:space="preserve">  1    19830 19882</w:t>
      </w:r>
      <w:r>
        <w:br/>
      </w:r>
      <w:r>
        <w:rPr>
          <w:rStyle w:val="VerbatimChar"/>
        </w:rPr>
        <w:t xml:space="preserve">- </w:t>
      </w:r>
      <w:proofErr w:type="spellStart"/>
      <w:r>
        <w:rPr>
          <w:rStyle w:val="VerbatimChar"/>
        </w:rPr>
        <w:t>hascar</w:t>
      </w:r>
      <w:proofErr w:type="spellEnd"/>
      <w:r>
        <w:rPr>
          <w:rStyle w:val="VerbatimChar"/>
        </w:rPr>
        <w:t xml:space="preserve">          1    19886 19938</w:t>
      </w:r>
      <w:r>
        <w:br/>
      </w:r>
      <w:r>
        <w:rPr>
          <w:rStyle w:val="VerbatimChar"/>
        </w:rPr>
        <w:t xml:space="preserve">- </w:t>
      </w:r>
      <w:proofErr w:type="spellStart"/>
      <w:r>
        <w:rPr>
          <w:rStyle w:val="VerbatimChar"/>
        </w:rPr>
        <w:t>age_group</w:t>
      </w:r>
      <w:proofErr w:type="spellEnd"/>
      <w:r>
        <w:rPr>
          <w:rStyle w:val="VerbatimChar"/>
        </w:rPr>
        <w:t xml:space="preserve">       3    19903 19951</w:t>
      </w:r>
      <w:r>
        <w:br/>
      </w:r>
      <w:r>
        <w:rPr>
          <w:rStyle w:val="VerbatimChar"/>
        </w:rPr>
        <w:t xml:space="preserve">- </w:t>
      </w:r>
      <w:proofErr w:type="spellStart"/>
      <w:r>
        <w:rPr>
          <w:rStyle w:val="VerbatimChar"/>
        </w:rPr>
        <w:t>hiqual_dv</w:t>
      </w:r>
      <w:proofErr w:type="spellEnd"/>
      <w:r>
        <w:rPr>
          <w:rStyle w:val="VerbatimChar"/>
        </w:rPr>
        <w:t xml:space="preserve">       5    19920 19964</w:t>
      </w:r>
      <w:r>
        <w:br/>
      </w:r>
      <w:r>
        <w:rPr>
          <w:rStyle w:val="VerbatimChar"/>
        </w:rPr>
        <w:t xml:space="preserve">- </w:t>
      </w:r>
      <w:proofErr w:type="spellStart"/>
      <w:r>
        <w:rPr>
          <w:rStyle w:val="VerbatimChar"/>
        </w:rPr>
        <w:t>hh_type</w:t>
      </w:r>
      <w:proofErr w:type="spellEnd"/>
      <w:r>
        <w:rPr>
          <w:rStyle w:val="VerbatimChar"/>
        </w:rPr>
        <w:t xml:space="preserve">         6    20059 20101</w:t>
      </w:r>
      <w:r>
        <w:br/>
      </w:r>
      <w:r>
        <w:rPr>
          <w:rStyle w:val="VerbatimChar"/>
        </w:rPr>
        <w:t xml:space="preserve">- </w:t>
      </w:r>
      <w:proofErr w:type="spellStart"/>
      <w:r>
        <w:rPr>
          <w:rStyle w:val="VerbatimChar"/>
        </w:rPr>
        <w:t>lti</w:t>
      </w:r>
      <w:proofErr w:type="spellEnd"/>
      <w:r>
        <w:rPr>
          <w:rStyle w:val="VerbatimChar"/>
        </w:rPr>
        <w:t xml:space="preserve">             1    20221 20273</w:t>
      </w:r>
      <w:r>
        <w:br/>
      </w:r>
      <w:r>
        <w:rPr>
          <w:rStyle w:val="VerbatimChar"/>
        </w:rPr>
        <w:t xml:space="preserve">- </w:t>
      </w:r>
      <w:proofErr w:type="spellStart"/>
      <w:r>
        <w:rPr>
          <w:rStyle w:val="VerbatimChar"/>
        </w:rPr>
        <w:t>mh</w:t>
      </w:r>
      <w:proofErr w:type="spellEnd"/>
      <w:r>
        <w:rPr>
          <w:rStyle w:val="VerbatimChar"/>
        </w:rPr>
        <w:t xml:space="preserve">              1    20335 20387</w:t>
      </w:r>
      <w:r>
        <w:br/>
      </w:r>
      <w:r>
        <w:rPr>
          <w:rStyle w:val="VerbatimChar"/>
        </w:rPr>
        <w:t xml:space="preserve">- </w:t>
      </w:r>
      <w:proofErr w:type="spellStart"/>
      <w:r>
        <w:rPr>
          <w:rStyle w:val="VerbatimChar"/>
        </w:rPr>
        <w:t>ph</w:t>
      </w:r>
      <w:proofErr w:type="spellEnd"/>
      <w:r>
        <w:rPr>
          <w:rStyle w:val="VerbatimChar"/>
        </w:rPr>
        <w:t xml:space="preserve">              1    21011 21063</w:t>
      </w:r>
      <w:r>
        <w:br/>
      </w:r>
      <w:r>
        <w:rPr>
          <w:rStyle w:val="VerbatimChar"/>
        </w:rPr>
        <w:t xml:space="preserve">- </w:t>
      </w:r>
      <w:proofErr w:type="spellStart"/>
      <w:r>
        <w:rPr>
          <w:rStyle w:val="VerbatimChar"/>
        </w:rPr>
        <w:t>this_status</w:t>
      </w:r>
      <w:proofErr w:type="spellEnd"/>
      <w:r>
        <w:rPr>
          <w:rStyle w:val="VerbatimChar"/>
        </w:rPr>
        <w:t xml:space="preserve">     6    27063 27105</w:t>
      </w:r>
    </w:p>
    <w:p w14:paraId="46E49D5B"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age_group</w:t>
      </w:r>
      <w:proofErr w:type="spellEnd"/>
      <w:r>
        <w:rPr>
          <w:rStyle w:val="VerbatimChar"/>
        </w:rPr>
        <w:t xml:space="preserve"> + sex + </w:t>
      </w:r>
      <w:r>
        <w:br/>
      </w:r>
      <w:r>
        <w:rPr>
          <w:rStyle w:val="VerbatimChar"/>
        </w:rPr>
        <w:t xml:space="preserve">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w:t>
      </w:r>
      <w:r>
        <w:br/>
      </w:r>
      <w:r>
        <w:rPr>
          <w:rStyle w:val="VerbatimChar"/>
        </w:rPr>
        <w:t xml:space="preserve">    family = binomial, data = </w:t>
      </w:r>
      <w:proofErr w:type="spellStart"/>
      <w:r>
        <w:rPr>
          <w:rStyle w:val="VerbatimChar"/>
        </w:rPr>
        <w:t>complete_data</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-1.489860   0.209268  -7.119 1.08e-12 ***</w:t>
      </w:r>
      <w:r>
        <w:br/>
      </w:r>
      <w:proofErr w:type="spellStart"/>
      <w:r>
        <w:rPr>
          <w:rStyle w:val="VerbatimChar"/>
        </w:rPr>
        <w:t>this_statusInactive</w:t>
      </w:r>
      <w:proofErr w:type="spellEnd"/>
      <w:r>
        <w:rPr>
          <w:rStyle w:val="VerbatimChar"/>
        </w:rPr>
        <w:t xml:space="preserve"> care               1.383259   0.085565  16.166  &lt; 2e-16 ***</w:t>
      </w:r>
      <w:r>
        <w:br/>
      </w:r>
      <w:proofErr w:type="spellStart"/>
      <w:r>
        <w:rPr>
          <w:rStyle w:val="VerbatimChar"/>
        </w:rPr>
        <w:t>this_statusInactive</w:t>
      </w:r>
      <w:proofErr w:type="spellEnd"/>
      <w:r>
        <w:rPr>
          <w:rStyle w:val="VerbatimChar"/>
        </w:rPr>
        <w:t xml:space="preserve"> long term sick     4.292131   0.064162  66.895  &lt; 2e-16 ***</w:t>
      </w:r>
      <w:r>
        <w:br/>
      </w:r>
      <w:proofErr w:type="spellStart"/>
      <w:r>
        <w:rPr>
          <w:rStyle w:val="VerbatimChar"/>
        </w:rPr>
        <w:t>this_statusInactive</w:t>
      </w:r>
      <w:proofErr w:type="spellEnd"/>
      <w:r>
        <w:rPr>
          <w:rStyle w:val="VerbatimChar"/>
        </w:rPr>
        <w:t xml:space="preserve"> other              1.909042   0.174523  10.939  &lt; 2e-16 ***</w:t>
      </w:r>
      <w:r>
        <w:br/>
      </w:r>
      <w:proofErr w:type="spellStart"/>
      <w:r>
        <w:rPr>
          <w:rStyle w:val="VerbatimChar"/>
        </w:rPr>
        <w:t>this_statusInactive</w:t>
      </w:r>
      <w:proofErr w:type="spellEnd"/>
      <w:r>
        <w:rPr>
          <w:rStyle w:val="VerbatimChar"/>
        </w:rPr>
        <w:t xml:space="preserve"> retired            1.189942   0.091990  12.936  &lt; 2e-16 ***</w:t>
      </w:r>
      <w:r>
        <w:br/>
      </w:r>
      <w:proofErr w:type="spellStart"/>
      <w:r>
        <w:rPr>
          <w:rStyle w:val="VerbatimChar"/>
        </w:rPr>
        <w:t>this_statusInactive</w:t>
      </w:r>
      <w:proofErr w:type="spellEnd"/>
      <w:r>
        <w:rPr>
          <w:rStyle w:val="VerbatimChar"/>
        </w:rPr>
        <w:t xml:space="preserve"> student            0.911692   0.191369   4.764 1.90e-06 ***</w:t>
      </w:r>
      <w:r>
        <w:br/>
      </w:r>
      <w:proofErr w:type="spellStart"/>
      <w:r>
        <w:rPr>
          <w:rStyle w:val="VerbatimChar"/>
        </w:rPr>
        <w:t>this_statusUnemployed</w:t>
      </w:r>
      <w:proofErr w:type="spellEnd"/>
      <w:r>
        <w:rPr>
          <w:rStyle w:val="VerbatimChar"/>
        </w:rPr>
        <w:t xml:space="preserve">                  2.159479   0.070123  30.796  &lt; 2e-16 ***</w:t>
      </w:r>
      <w:r>
        <w:br/>
      </w:r>
      <w:r>
        <w:rPr>
          <w:rStyle w:val="VerbatimChar"/>
        </w:rPr>
        <w:t>age_group25-44                         0.714655   0.127377   5.611 2.02e-08 ***</w:t>
      </w:r>
      <w:r>
        <w:br/>
      </w:r>
      <w:r>
        <w:rPr>
          <w:rStyle w:val="VerbatimChar"/>
        </w:rPr>
        <w:t>age_group45-54                         0.922760   0.130662   7.062 1.64e-12 ***</w:t>
      </w:r>
      <w:r>
        <w:br/>
      </w:r>
      <w:r>
        <w:rPr>
          <w:rStyle w:val="VerbatimChar"/>
        </w:rPr>
        <w:t>age_group55-64                         0.545435   0.135433   4.027 5.64e-05 ***</w:t>
      </w:r>
      <w:r>
        <w:br/>
      </w:r>
      <w:proofErr w:type="spellStart"/>
      <w:r>
        <w:rPr>
          <w:rStyle w:val="VerbatimChar"/>
        </w:rPr>
        <w:t>sexmale</w:t>
      </w:r>
      <w:proofErr w:type="spellEnd"/>
      <w:r>
        <w:rPr>
          <w:rStyle w:val="VerbatimChar"/>
        </w:rPr>
        <w:t xml:space="preserve">                                0.076283   0.044294   1.722  0.08503 .  </w:t>
      </w:r>
      <w:r>
        <w:br/>
      </w:r>
      <w:proofErr w:type="spellStart"/>
      <w:r>
        <w:rPr>
          <w:rStyle w:val="VerbatimChar"/>
        </w:rPr>
        <w:t>hascar</w:t>
      </w:r>
      <w:proofErr w:type="spellEnd"/>
      <w:r>
        <w:rPr>
          <w:rStyle w:val="VerbatimChar"/>
        </w:rPr>
        <w:t xml:space="preserve">                                -0.395392   0.048482  -8.155 3.48e-16 ***</w:t>
      </w:r>
      <w:r>
        <w:br/>
      </w:r>
      <w:proofErr w:type="spellStart"/>
      <w:r>
        <w:rPr>
          <w:rStyle w:val="VerbatimChar"/>
        </w:rPr>
        <w:t>eth_simplifiedWhite</w:t>
      </w:r>
      <w:proofErr w:type="spellEnd"/>
      <w:r>
        <w:rPr>
          <w:rStyle w:val="VerbatimChar"/>
        </w:rPr>
        <w:t xml:space="preserve">                    0.182040   0.057622   3.159  0.00158 ** </w:t>
      </w:r>
      <w:r>
        <w:br/>
      </w:r>
      <w:proofErr w:type="spellStart"/>
      <w:r>
        <w:rPr>
          <w:rStyle w:val="VerbatimChar"/>
        </w:rPr>
        <w:t>ltiyes</w:t>
      </w:r>
      <w:proofErr w:type="spellEnd"/>
      <w:r>
        <w:rPr>
          <w:rStyle w:val="VerbatimChar"/>
        </w:rPr>
        <w:t xml:space="preserve">                                 1.227407   0.064173  19.126  &lt; 2e-16 ***</w:t>
      </w:r>
      <w:r>
        <w:br/>
      </w:r>
      <w:proofErr w:type="spellStart"/>
      <w:r>
        <w:rPr>
          <w:rStyle w:val="VerbatimChar"/>
        </w:rPr>
        <w:lastRenderedPageBreak/>
        <w:t>mh</w:t>
      </w:r>
      <w:proofErr w:type="spellEnd"/>
      <w:r>
        <w:rPr>
          <w:rStyle w:val="VerbatimChar"/>
        </w:rPr>
        <w:t xml:space="preserve">                                    -0.037595   0.001659 -22.666  &lt; 2e-16 ***</w:t>
      </w:r>
      <w:r>
        <w:br/>
      </w:r>
      <w:proofErr w:type="spellStart"/>
      <w:r>
        <w:rPr>
          <w:rStyle w:val="VerbatimChar"/>
        </w:rPr>
        <w:t>ph</w:t>
      </w:r>
      <w:proofErr w:type="spellEnd"/>
      <w:r>
        <w:rPr>
          <w:rStyle w:val="VerbatimChar"/>
        </w:rPr>
        <w:t xml:space="preserve">                                    -0.059198   0.001737 -34.079  &lt; 2e-16 ***</w:t>
      </w:r>
      <w:r>
        <w:br/>
      </w:r>
      <w:proofErr w:type="spellStart"/>
      <w:r>
        <w:rPr>
          <w:rStyle w:val="VerbatimChar"/>
        </w:rPr>
        <w:t>hh_typeSmall</w:t>
      </w:r>
      <w:proofErr w:type="spellEnd"/>
      <w:r>
        <w:rPr>
          <w:rStyle w:val="VerbatimChar"/>
        </w:rPr>
        <w:t xml:space="preserve"> Adult                    -0.399958   0.060224  -6.641 3.11e-11 ***</w:t>
      </w:r>
      <w:r>
        <w:br/>
      </w:r>
      <w:proofErr w:type="spellStart"/>
      <w:r>
        <w:rPr>
          <w:rStyle w:val="VerbatimChar"/>
        </w:rPr>
        <w:t>hh_typeSingle</w:t>
      </w:r>
      <w:proofErr w:type="spellEnd"/>
      <w:r>
        <w:rPr>
          <w:rStyle w:val="VerbatimChar"/>
        </w:rPr>
        <w:t xml:space="preserve"> Parent                  -0.468642   0.078288  -5.986 2.15e-09 ***</w:t>
      </w:r>
      <w:r>
        <w:br/>
      </w:r>
      <w:proofErr w:type="spellStart"/>
      <w:r>
        <w:rPr>
          <w:rStyle w:val="VerbatimChar"/>
        </w:rPr>
        <w:t>hh_typeFamily</w:t>
      </w:r>
      <w:proofErr w:type="spellEnd"/>
      <w:r>
        <w:rPr>
          <w:rStyle w:val="VerbatimChar"/>
        </w:rPr>
        <w:t xml:space="preserve"> with 1-2 Children       -0.605696   0.067922  -8.918  &lt; 2e-16 ***</w:t>
      </w:r>
      <w:r>
        <w:br/>
      </w:r>
      <w:proofErr w:type="spellStart"/>
      <w:r>
        <w:rPr>
          <w:rStyle w:val="VerbatimChar"/>
        </w:rPr>
        <w:t>hh_typeFamily</w:t>
      </w:r>
      <w:proofErr w:type="spellEnd"/>
      <w:r>
        <w:rPr>
          <w:rStyle w:val="VerbatimChar"/>
        </w:rPr>
        <w:t xml:space="preserve"> with 3 or more Children -0.824577   0.096063  -8.584  &lt; 2e-16 ***</w:t>
      </w:r>
      <w:r>
        <w:br/>
      </w:r>
      <w:proofErr w:type="spellStart"/>
      <w:r>
        <w:rPr>
          <w:rStyle w:val="VerbatimChar"/>
        </w:rPr>
        <w:t>hh_typeSingle</w:t>
      </w:r>
      <w:proofErr w:type="spellEnd"/>
      <w:r>
        <w:rPr>
          <w:rStyle w:val="VerbatimChar"/>
        </w:rPr>
        <w:t xml:space="preserve"> Pensioner               -1.125580   0.116945  -9.625  &lt; 2e-16 ***</w:t>
      </w:r>
      <w:r>
        <w:br/>
      </w:r>
      <w:proofErr w:type="spellStart"/>
      <w:r>
        <w:rPr>
          <w:rStyle w:val="VerbatimChar"/>
        </w:rPr>
        <w:t>hh_typePensioner</w:t>
      </w:r>
      <w:proofErr w:type="spellEnd"/>
      <w:r>
        <w:rPr>
          <w:rStyle w:val="VerbatimChar"/>
        </w:rPr>
        <w:t xml:space="preserve"> Couple               -0.951679   0.082292 -11.565  &lt; 2e-16 ***</w:t>
      </w:r>
      <w:r>
        <w:br/>
      </w:r>
      <w:proofErr w:type="spellStart"/>
      <w:r>
        <w:rPr>
          <w:rStyle w:val="VerbatimChar"/>
        </w:rPr>
        <w:t>hiqual_dvDegree</w:t>
      </w:r>
      <w:proofErr w:type="spellEnd"/>
      <w:r>
        <w:rPr>
          <w:rStyle w:val="VerbatimChar"/>
        </w:rPr>
        <w:t xml:space="preserve">                       -0.336249   0.073996  -4.544 5.52e-06 ***</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0.111043   0.061661   1.801  0.07173 .  </w:t>
      </w:r>
      <w:r>
        <w:br/>
      </w:r>
      <w:proofErr w:type="spellStart"/>
      <w:r>
        <w:rPr>
          <w:rStyle w:val="VerbatimChar"/>
        </w:rPr>
        <w:t>hiqual_dvNo</w:t>
      </w:r>
      <w:proofErr w:type="spellEnd"/>
      <w:r>
        <w:rPr>
          <w:rStyle w:val="VerbatimChar"/>
        </w:rPr>
        <w:t xml:space="preserve"> qualification              0.342532   0.066037   5.187 2.14e-07 ***</w:t>
      </w:r>
      <w:r>
        <w:br/>
      </w:r>
      <w:proofErr w:type="spellStart"/>
      <w:r>
        <w:rPr>
          <w:rStyle w:val="VerbatimChar"/>
        </w:rPr>
        <w:t>hiqual_dvOther</w:t>
      </w:r>
      <w:proofErr w:type="spellEnd"/>
      <w:r>
        <w:rPr>
          <w:rStyle w:val="VerbatimChar"/>
        </w:rPr>
        <w:t xml:space="preserve"> higher degree          -0.137846   0.080658  -1.709  0.08745 .  </w:t>
      </w:r>
      <w:r>
        <w:br/>
      </w:r>
      <w:proofErr w:type="spellStart"/>
      <w:r>
        <w:rPr>
          <w:rStyle w:val="VerbatimChar"/>
        </w:rPr>
        <w:t>hiqual_dvOther</w:t>
      </w:r>
      <w:proofErr w:type="spellEnd"/>
      <w:r>
        <w:rPr>
          <w:rStyle w:val="VerbatimChar"/>
        </w:rPr>
        <w:t xml:space="preserve"> qualification           0.198179   0.071517   2.771  0.00559 **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55524  on 164773  degrees of freedom</w:t>
      </w:r>
      <w:r>
        <w:br/>
      </w:r>
      <w:r>
        <w:rPr>
          <w:rStyle w:val="VerbatimChar"/>
        </w:rPr>
        <w:t>Residual deviance: 19820  on 164747  degrees of freedom</w:t>
      </w:r>
      <w:r>
        <w:br/>
      </w:r>
      <w:r>
        <w:rPr>
          <w:rStyle w:val="VerbatimChar"/>
        </w:rPr>
        <w:t>AIC: 19874</w:t>
      </w:r>
      <w:r>
        <w:br/>
      </w:r>
      <w:r>
        <w:br/>
      </w:r>
      <w:r>
        <w:rPr>
          <w:rStyle w:val="VerbatimChar"/>
        </w:rPr>
        <w:t>Number of Fisher Scoring iterations: 8</w:t>
      </w:r>
    </w:p>
    <w:p w14:paraId="4B759003" w14:textId="77777777" w:rsidR="008401AC" w:rsidRDefault="004E19BA">
      <w:pPr>
        <w:pStyle w:val="FirstParagraph"/>
      </w:pPr>
      <w:r>
        <w:t>The pruned model is the same as the model we derived manually, so all variables appear essential</w:t>
      </w:r>
    </w:p>
    <w:p w14:paraId="7822A8C4" w14:textId="77777777" w:rsidR="008401AC" w:rsidRDefault="004E19BA">
      <w:pPr>
        <w:pStyle w:val="BodyText"/>
      </w:pPr>
      <w:r>
        <w:t>Finally, we can start with the simplest and move forwards</w:t>
      </w:r>
    </w:p>
    <w:p w14:paraId="64B153B3" w14:textId="77777777" w:rsidR="008401AC" w:rsidRDefault="004E19BA">
      <w:pPr>
        <w:pStyle w:val="SourceCode"/>
      </w:pPr>
      <w:r>
        <w:rPr>
          <w:rStyle w:val="VerbatimChar"/>
        </w:rPr>
        <w:t>Start:  AIC=55525.76</w:t>
      </w:r>
      <w:r>
        <w:br/>
      </w:r>
      <w:proofErr w:type="spellStart"/>
      <w:r>
        <w:rPr>
          <w:rStyle w:val="VerbatimChar"/>
        </w:rPr>
        <w:t>becomes_eilts</w:t>
      </w:r>
      <w:proofErr w:type="spellEnd"/>
      <w:r>
        <w:rPr>
          <w:rStyle w:val="VerbatimChar"/>
        </w:rPr>
        <w:t xml:space="preserve"> ~ 1</w:t>
      </w:r>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this_status</w:t>
      </w:r>
      <w:proofErr w:type="spellEnd"/>
      <w:r>
        <w:rPr>
          <w:rStyle w:val="VerbatimChar"/>
        </w:rPr>
        <w:t xml:space="preserve">     6    23771 23785</w:t>
      </w:r>
      <w:r>
        <w:br/>
      </w:r>
      <w:r>
        <w:rPr>
          <w:rStyle w:val="VerbatimChar"/>
        </w:rPr>
        <w:t xml:space="preserve">+ </w:t>
      </w:r>
      <w:proofErr w:type="spellStart"/>
      <w:r>
        <w:rPr>
          <w:rStyle w:val="VerbatimChar"/>
        </w:rPr>
        <w:t>ph</w:t>
      </w:r>
      <w:proofErr w:type="spellEnd"/>
      <w:r>
        <w:rPr>
          <w:rStyle w:val="VerbatimChar"/>
        </w:rPr>
        <w:t xml:space="preserve">              1    37494 37498</w:t>
      </w:r>
      <w:r>
        <w:br/>
      </w:r>
      <w:r>
        <w:rPr>
          <w:rStyle w:val="VerbatimChar"/>
        </w:rPr>
        <w:t xml:space="preserve">+ </w:t>
      </w:r>
      <w:proofErr w:type="spellStart"/>
      <w:r>
        <w:rPr>
          <w:rStyle w:val="VerbatimChar"/>
        </w:rPr>
        <w:t>lti</w:t>
      </w:r>
      <w:proofErr w:type="spellEnd"/>
      <w:r>
        <w:rPr>
          <w:rStyle w:val="VerbatimChar"/>
        </w:rPr>
        <w:t xml:space="preserve">             1    42552 42556</w:t>
      </w:r>
      <w:r>
        <w:br/>
      </w:r>
      <w:r>
        <w:rPr>
          <w:rStyle w:val="VerbatimChar"/>
        </w:rPr>
        <w:t xml:space="preserve">+ </w:t>
      </w:r>
      <w:proofErr w:type="spellStart"/>
      <w:r>
        <w:rPr>
          <w:rStyle w:val="VerbatimChar"/>
        </w:rPr>
        <w:t>mh</w:t>
      </w:r>
      <w:proofErr w:type="spellEnd"/>
      <w:r>
        <w:rPr>
          <w:rStyle w:val="VerbatimChar"/>
        </w:rPr>
        <w:t xml:space="preserve">              1    48351 48355</w:t>
      </w:r>
      <w:r>
        <w:br/>
      </w:r>
      <w:r>
        <w:rPr>
          <w:rStyle w:val="VerbatimChar"/>
        </w:rPr>
        <w:t xml:space="preserve">+ </w:t>
      </w:r>
      <w:proofErr w:type="spellStart"/>
      <w:r>
        <w:rPr>
          <w:rStyle w:val="VerbatimChar"/>
        </w:rPr>
        <w:t>hiqual_dv</w:t>
      </w:r>
      <w:proofErr w:type="spellEnd"/>
      <w:r>
        <w:rPr>
          <w:rStyle w:val="VerbatimChar"/>
        </w:rPr>
        <w:t xml:space="preserve">       5    50580 50592</w:t>
      </w:r>
      <w:r>
        <w:br/>
      </w:r>
      <w:r>
        <w:rPr>
          <w:rStyle w:val="VerbatimChar"/>
        </w:rPr>
        <w:t xml:space="preserve">+ </w:t>
      </w:r>
      <w:proofErr w:type="spellStart"/>
      <w:r>
        <w:rPr>
          <w:rStyle w:val="VerbatimChar"/>
        </w:rPr>
        <w:t>hascar</w:t>
      </w:r>
      <w:proofErr w:type="spellEnd"/>
      <w:r>
        <w:rPr>
          <w:rStyle w:val="VerbatimChar"/>
        </w:rPr>
        <w:t xml:space="preserve">          1    51287 51291</w:t>
      </w:r>
      <w:r>
        <w:br/>
      </w:r>
      <w:r>
        <w:rPr>
          <w:rStyle w:val="VerbatimChar"/>
        </w:rPr>
        <w:lastRenderedPageBreak/>
        <w:t xml:space="preserve">+ </w:t>
      </w:r>
      <w:proofErr w:type="spellStart"/>
      <w:r>
        <w:rPr>
          <w:rStyle w:val="VerbatimChar"/>
        </w:rPr>
        <w:t>hh_type</w:t>
      </w:r>
      <w:proofErr w:type="spellEnd"/>
      <w:r>
        <w:rPr>
          <w:rStyle w:val="VerbatimChar"/>
        </w:rPr>
        <w:t xml:space="preserve">         6    51774 51788</w:t>
      </w:r>
      <w:r>
        <w:br/>
      </w:r>
      <w:r>
        <w:rPr>
          <w:rStyle w:val="VerbatimChar"/>
        </w:rPr>
        <w:t xml:space="preserve">+ </w:t>
      </w:r>
      <w:proofErr w:type="spellStart"/>
      <w:r>
        <w:rPr>
          <w:rStyle w:val="VerbatimChar"/>
        </w:rPr>
        <w:t>age_group</w:t>
      </w:r>
      <w:proofErr w:type="spellEnd"/>
      <w:r>
        <w:rPr>
          <w:rStyle w:val="VerbatimChar"/>
        </w:rPr>
        <w:t xml:space="preserve">       3    53516 53524</w:t>
      </w:r>
      <w:r>
        <w:br/>
      </w:r>
      <w:r>
        <w:rPr>
          <w:rStyle w:val="VerbatimChar"/>
        </w:rPr>
        <w:t xml:space="preserve">+ </w:t>
      </w:r>
      <w:proofErr w:type="spellStart"/>
      <w:r>
        <w:rPr>
          <w:rStyle w:val="VerbatimChar"/>
        </w:rPr>
        <w:t>eth_simplified</w:t>
      </w:r>
      <w:proofErr w:type="spellEnd"/>
      <w:r>
        <w:rPr>
          <w:rStyle w:val="VerbatimChar"/>
        </w:rPr>
        <w:t xml:space="preserve">  1    55509 55513</w:t>
      </w:r>
      <w:r>
        <w:br/>
      </w:r>
      <w:r>
        <w:rPr>
          <w:rStyle w:val="VerbatimChar"/>
        </w:rPr>
        <w:t>&lt;none&gt;                 55524 55526</w:t>
      </w:r>
      <w:r>
        <w:br/>
      </w:r>
      <w:r>
        <w:rPr>
          <w:rStyle w:val="VerbatimChar"/>
        </w:rPr>
        <w:t>+ sex             1    55522 55526</w:t>
      </w:r>
      <w:r>
        <w:br/>
      </w:r>
      <w:r>
        <w:br/>
      </w:r>
      <w:r>
        <w:rPr>
          <w:rStyle w:val="VerbatimChar"/>
        </w:rPr>
        <w:t>Step:  AIC=23784.67</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ph</w:t>
      </w:r>
      <w:proofErr w:type="spellEnd"/>
      <w:r>
        <w:rPr>
          <w:rStyle w:val="VerbatimChar"/>
        </w:rPr>
        <w:t xml:space="preserve">              1    21961 21977</w:t>
      </w:r>
      <w:r>
        <w:br/>
      </w:r>
      <w:r>
        <w:rPr>
          <w:rStyle w:val="VerbatimChar"/>
        </w:rPr>
        <w:t xml:space="preserve">+ </w:t>
      </w:r>
      <w:proofErr w:type="spellStart"/>
      <w:r>
        <w:rPr>
          <w:rStyle w:val="VerbatimChar"/>
        </w:rPr>
        <w:t>lti</w:t>
      </w:r>
      <w:proofErr w:type="spellEnd"/>
      <w:r>
        <w:rPr>
          <w:rStyle w:val="VerbatimChar"/>
        </w:rPr>
        <w:t xml:space="preserve">             1    22004 22020</w:t>
      </w:r>
      <w:r>
        <w:br/>
      </w:r>
      <w:r>
        <w:rPr>
          <w:rStyle w:val="VerbatimChar"/>
        </w:rPr>
        <w:t xml:space="preserve">+ </w:t>
      </w:r>
      <w:proofErr w:type="spellStart"/>
      <w:r>
        <w:rPr>
          <w:rStyle w:val="VerbatimChar"/>
        </w:rPr>
        <w:t>mh</w:t>
      </w:r>
      <w:proofErr w:type="spellEnd"/>
      <w:r>
        <w:rPr>
          <w:rStyle w:val="VerbatimChar"/>
        </w:rPr>
        <w:t xml:space="preserve">              1    23139 23155</w:t>
      </w:r>
      <w:r>
        <w:br/>
      </w:r>
      <w:r>
        <w:rPr>
          <w:rStyle w:val="VerbatimChar"/>
        </w:rPr>
        <w:t xml:space="preserve">+ </w:t>
      </w:r>
      <w:proofErr w:type="spellStart"/>
      <w:r>
        <w:rPr>
          <w:rStyle w:val="VerbatimChar"/>
        </w:rPr>
        <w:t>hh_type</w:t>
      </w:r>
      <w:proofErr w:type="spellEnd"/>
      <w:r>
        <w:rPr>
          <w:rStyle w:val="VerbatimChar"/>
        </w:rPr>
        <w:t xml:space="preserve">         6    23331 23357</w:t>
      </w:r>
      <w:r>
        <w:br/>
      </w:r>
      <w:r>
        <w:rPr>
          <w:rStyle w:val="VerbatimChar"/>
        </w:rPr>
        <w:t xml:space="preserve">+ </w:t>
      </w:r>
      <w:proofErr w:type="spellStart"/>
      <w:r>
        <w:rPr>
          <w:rStyle w:val="VerbatimChar"/>
        </w:rPr>
        <w:t>hiqual_dv</w:t>
      </w:r>
      <w:proofErr w:type="spellEnd"/>
      <w:r>
        <w:rPr>
          <w:rStyle w:val="VerbatimChar"/>
        </w:rPr>
        <w:t xml:space="preserve">       5    23494 23518</w:t>
      </w:r>
      <w:r>
        <w:br/>
      </w:r>
      <w:r>
        <w:rPr>
          <w:rStyle w:val="VerbatimChar"/>
        </w:rPr>
        <w:t xml:space="preserve">+ </w:t>
      </w:r>
      <w:proofErr w:type="spellStart"/>
      <w:r>
        <w:rPr>
          <w:rStyle w:val="VerbatimChar"/>
        </w:rPr>
        <w:t>age_group</w:t>
      </w:r>
      <w:proofErr w:type="spellEnd"/>
      <w:r>
        <w:rPr>
          <w:rStyle w:val="VerbatimChar"/>
        </w:rPr>
        <w:t xml:space="preserve">       3    23500 23520</w:t>
      </w:r>
      <w:r>
        <w:br/>
      </w:r>
      <w:r>
        <w:rPr>
          <w:rStyle w:val="VerbatimChar"/>
        </w:rPr>
        <w:t xml:space="preserve">+ </w:t>
      </w:r>
      <w:proofErr w:type="spellStart"/>
      <w:r>
        <w:rPr>
          <w:rStyle w:val="VerbatimChar"/>
        </w:rPr>
        <w:t>hascar</w:t>
      </w:r>
      <w:proofErr w:type="spellEnd"/>
      <w:r>
        <w:rPr>
          <w:rStyle w:val="VerbatimChar"/>
        </w:rPr>
        <w:t xml:space="preserve">          1    23563 23579</w:t>
      </w:r>
      <w:r>
        <w:br/>
      </w:r>
      <w:r>
        <w:rPr>
          <w:rStyle w:val="VerbatimChar"/>
        </w:rPr>
        <w:t xml:space="preserve">+ </w:t>
      </w:r>
      <w:proofErr w:type="spellStart"/>
      <w:r>
        <w:rPr>
          <w:rStyle w:val="VerbatimChar"/>
        </w:rPr>
        <w:t>eth_simplified</w:t>
      </w:r>
      <w:proofErr w:type="spellEnd"/>
      <w:r>
        <w:rPr>
          <w:rStyle w:val="VerbatimChar"/>
        </w:rPr>
        <w:t xml:space="preserve">  1    23764 23780</w:t>
      </w:r>
      <w:r>
        <w:br/>
      </w:r>
      <w:r>
        <w:rPr>
          <w:rStyle w:val="VerbatimChar"/>
        </w:rPr>
        <w:t>&lt;none&gt;                 23771 23785</w:t>
      </w:r>
      <w:r>
        <w:br/>
      </w:r>
      <w:r>
        <w:rPr>
          <w:rStyle w:val="VerbatimChar"/>
        </w:rPr>
        <w:t>+ sex             1    23770 23786</w:t>
      </w:r>
      <w:r>
        <w:br/>
      </w:r>
      <w:r>
        <w:br/>
      </w:r>
      <w:r>
        <w:rPr>
          <w:rStyle w:val="VerbatimChar"/>
        </w:rPr>
        <w:t>Step:  AIC=21976.79</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ph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mh</w:t>
      </w:r>
      <w:proofErr w:type="spellEnd"/>
      <w:r>
        <w:rPr>
          <w:rStyle w:val="VerbatimChar"/>
        </w:rPr>
        <w:t xml:space="preserve">              1    21011 21029</w:t>
      </w:r>
      <w:r>
        <w:br/>
      </w:r>
      <w:r>
        <w:rPr>
          <w:rStyle w:val="VerbatimChar"/>
        </w:rPr>
        <w:t xml:space="preserve">+ </w:t>
      </w:r>
      <w:proofErr w:type="spellStart"/>
      <w:r>
        <w:rPr>
          <w:rStyle w:val="VerbatimChar"/>
        </w:rPr>
        <w:t>lti</w:t>
      </w:r>
      <w:proofErr w:type="spellEnd"/>
      <w:r>
        <w:rPr>
          <w:rStyle w:val="VerbatimChar"/>
        </w:rPr>
        <w:t xml:space="preserve">             1    21120 21138</w:t>
      </w:r>
      <w:r>
        <w:br/>
      </w:r>
      <w:r>
        <w:rPr>
          <w:rStyle w:val="VerbatimChar"/>
        </w:rPr>
        <w:t xml:space="preserve">+ </w:t>
      </w:r>
      <w:proofErr w:type="spellStart"/>
      <w:r>
        <w:rPr>
          <w:rStyle w:val="VerbatimChar"/>
        </w:rPr>
        <w:t>hh_type</w:t>
      </w:r>
      <w:proofErr w:type="spellEnd"/>
      <w:r>
        <w:rPr>
          <w:rStyle w:val="VerbatimChar"/>
        </w:rPr>
        <w:t xml:space="preserve">         6    21411 21439</w:t>
      </w:r>
      <w:r>
        <w:br/>
      </w:r>
      <w:r>
        <w:rPr>
          <w:rStyle w:val="VerbatimChar"/>
        </w:rPr>
        <w:t xml:space="preserve">+ </w:t>
      </w:r>
      <w:proofErr w:type="spellStart"/>
      <w:r>
        <w:rPr>
          <w:rStyle w:val="VerbatimChar"/>
        </w:rPr>
        <w:t>hascar</w:t>
      </w:r>
      <w:proofErr w:type="spellEnd"/>
      <w:r>
        <w:rPr>
          <w:rStyle w:val="VerbatimChar"/>
        </w:rPr>
        <w:t xml:space="preserve">          1    21653 21671</w:t>
      </w:r>
      <w:r>
        <w:br/>
      </w:r>
      <w:r>
        <w:rPr>
          <w:rStyle w:val="VerbatimChar"/>
        </w:rPr>
        <w:t xml:space="preserve">+ </w:t>
      </w:r>
      <w:proofErr w:type="spellStart"/>
      <w:r>
        <w:rPr>
          <w:rStyle w:val="VerbatimChar"/>
        </w:rPr>
        <w:t>age_group</w:t>
      </w:r>
      <w:proofErr w:type="spellEnd"/>
      <w:r>
        <w:rPr>
          <w:rStyle w:val="VerbatimChar"/>
        </w:rPr>
        <w:t xml:space="preserve">       3    21790 21812</w:t>
      </w:r>
      <w:r>
        <w:br/>
      </w:r>
      <w:r>
        <w:rPr>
          <w:rStyle w:val="VerbatimChar"/>
        </w:rPr>
        <w:t xml:space="preserve">+ </w:t>
      </w:r>
      <w:proofErr w:type="spellStart"/>
      <w:r>
        <w:rPr>
          <w:rStyle w:val="VerbatimChar"/>
        </w:rPr>
        <w:t>hiqual_dv</w:t>
      </w:r>
      <w:proofErr w:type="spellEnd"/>
      <w:r>
        <w:rPr>
          <w:rStyle w:val="VerbatimChar"/>
        </w:rPr>
        <w:t xml:space="preserve">       5    21795 21821</w:t>
      </w:r>
      <w:r>
        <w:br/>
      </w:r>
      <w:r>
        <w:rPr>
          <w:rStyle w:val="VerbatimChar"/>
        </w:rPr>
        <w:t xml:space="preserve">+ </w:t>
      </w:r>
      <w:proofErr w:type="spellStart"/>
      <w:r>
        <w:rPr>
          <w:rStyle w:val="VerbatimChar"/>
        </w:rPr>
        <w:t>eth_simplified</w:t>
      </w:r>
      <w:proofErr w:type="spellEnd"/>
      <w:r>
        <w:rPr>
          <w:rStyle w:val="VerbatimChar"/>
        </w:rPr>
        <w:t xml:space="preserve">  1    21953 21971</w:t>
      </w:r>
      <w:r>
        <w:br/>
      </w:r>
      <w:r>
        <w:rPr>
          <w:rStyle w:val="VerbatimChar"/>
        </w:rPr>
        <w:t>+ sex             1    21956 21974</w:t>
      </w:r>
      <w:r>
        <w:br/>
      </w:r>
      <w:r>
        <w:rPr>
          <w:rStyle w:val="VerbatimChar"/>
        </w:rPr>
        <w:t>&lt;none&gt;                 21961 21977</w:t>
      </w:r>
      <w:r>
        <w:br/>
      </w:r>
      <w:r>
        <w:br/>
      </w:r>
      <w:r>
        <w:rPr>
          <w:rStyle w:val="VerbatimChar"/>
        </w:rPr>
        <w:t>Step:  AIC=21029.14</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lti</w:t>
      </w:r>
      <w:proofErr w:type="spellEnd"/>
      <w:r>
        <w:rPr>
          <w:rStyle w:val="VerbatimChar"/>
        </w:rPr>
        <w:t xml:space="preserve">             1    20500 20520</w:t>
      </w:r>
      <w:r>
        <w:br/>
      </w:r>
      <w:r>
        <w:rPr>
          <w:rStyle w:val="VerbatimChar"/>
        </w:rPr>
        <w:t xml:space="preserve">+ </w:t>
      </w:r>
      <w:proofErr w:type="spellStart"/>
      <w:r>
        <w:rPr>
          <w:rStyle w:val="VerbatimChar"/>
        </w:rPr>
        <w:t>hh_type</w:t>
      </w:r>
      <w:proofErr w:type="spellEnd"/>
      <w:r>
        <w:rPr>
          <w:rStyle w:val="VerbatimChar"/>
        </w:rPr>
        <w:t xml:space="preserve">         6    20549 20579</w:t>
      </w:r>
      <w:r>
        <w:br/>
      </w:r>
      <w:r>
        <w:rPr>
          <w:rStyle w:val="VerbatimChar"/>
        </w:rPr>
        <w:t xml:space="preserve">+ </w:t>
      </w:r>
      <w:proofErr w:type="spellStart"/>
      <w:r>
        <w:rPr>
          <w:rStyle w:val="VerbatimChar"/>
        </w:rPr>
        <w:t>hascar</w:t>
      </w:r>
      <w:proofErr w:type="spellEnd"/>
      <w:r>
        <w:rPr>
          <w:rStyle w:val="VerbatimChar"/>
        </w:rPr>
        <w:t xml:space="preserve">          1    20778 20798</w:t>
      </w:r>
      <w:r>
        <w:br/>
      </w:r>
      <w:r>
        <w:rPr>
          <w:rStyle w:val="VerbatimChar"/>
        </w:rPr>
        <w:t xml:space="preserve">+ </w:t>
      </w:r>
      <w:proofErr w:type="spellStart"/>
      <w:r>
        <w:rPr>
          <w:rStyle w:val="VerbatimChar"/>
        </w:rPr>
        <w:t>hiqual_dv</w:t>
      </w:r>
      <w:proofErr w:type="spellEnd"/>
      <w:r>
        <w:rPr>
          <w:rStyle w:val="VerbatimChar"/>
        </w:rPr>
        <w:t xml:space="preserve">       5    20872 20900</w:t>
      </w:r>
      <w:r>
        <w:br/>
      </w:r>
      <w:r>
        <w:rPr>
          <w:rStyle w:val="VerbatimChar"/>
        </w:rPr>
        <w:t xml:space="preserve">+ </w:t>
      </w:r>
      <w:proofErr w:type="spellStart"/>
      <w:r>
        <w:rPr>
          <w:rStyle w:val="VerbatimChar"/>
        </w:rPr>
        <w:t>age_group</w:t>
      </w:r>
      <w:proofErr w:type="spellEnd"/>
      <w:r>
        <w:rPr>
          <w:rStyle w:val="VerbatimChar"/>
        </w:rPr>
        <w:t xml:space="preserve">       3    20881 20905</w:t>
      </w:r>
      <w:r>
        <w:br/>
      </w:r>
      <w:r>
        <w:rPr>
          <w:rStyle w:val="VerbatimChar"/>
        </w:rPr>
        <w:t>+ sex             1    20979 20999</w:t>
      </w:r>
      <w:r>
        <w:br/>
      </w:r>
      <w:r>
        <w:rPr>
          <w:rStyle w:val="VerbatimChar"/>
        </w:rPr>
        <w:t xml:space="preserve">+ </w:t>
      </w:r>
      <w:proofErr w:type="spellStart"/>
      <w:r>
        <w:rPr>
          <w:rStyle w:val="VerbatimChar"/>
        </w:rPr>
        <w:t>eth_simplified</w:t>
      </w:r>
      <w:proofErr w:type="spellEnd"/>
      <w:r>
        <w:rPr>
          <w:rStyle w:val="VerbatimChar"/>
        </w:rPr>
        <w:t xml:space="preserve">  1    21000 21020</w:t>
      </w:r>
      <w:r>
        <w:br/>
      </w:r>
      <w:r>
        <w:rPr>
          <w:rStyle w:val="VerbatimChar"/>
        </w:rPr>
        <w:t>&lt;none&gt;                 21011 21029</w:t>
      </w:r>
      <w:r>
        <w:br/>
      </w:r>
      <w:r>
        <w:br/>
      </w:r>
      <w:r>
        <w:rPr>
          <w:rStyle w:val="VerbatimChar"/>
        </w:rPr>
        <w:t>Step:  AIC=20520.09</w:t>
      </w:r>
      <w:r>
        <w:br/>
      </w:r>
      <w:proofErr w:type="spellStart"/>
      <w:r>
        <w:rPr>
          <w:rStyle w:val="VerbatimChar"/>
        </w:rPr>
        <w:lastRenderedPageBreak/>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lti</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hh_type</w:t>
      </w:r>
      <w:proofErr w:type="spellEnd"/>
      <w:r>
        <w:rPr>
          <w:rStyle w:val="VerbatimChar"/>
        </w:rPr>
        <w:t xml:space="preserve">         6    20105 20137</w:t>
      </w:r>
      <w:r>
        <w:br/>
      </w:r>
      <w:r>
        <w:rPr>
          <w:rStyle w:val="VerbatimChar"/>
        </w:rPr>
        <w:t xml:space="preserve">+ </w:t>
      </w:r>
      <w:proofErr w:type="spellStart"/>
      <w:r>
        <w:rPr>
          <w:rStyle w:val="VerbatimChar"/>
        </w:rPr>
        <w:t>hascar</w:t>
      </w:r>
      <w:proofErr w:type="spellEnd"/>
      <w:r>
        <w:rPr>
          <w:rStyle w:val="VerbatimChar"/>
        </w:rPr>
        <w:t xml:space="preserve">          1    20292 20314</w:t>
      </w:r>
      <w:r>
        <w:br/>
      </w:r>
      <w:r>
        <w:rPr>
          <w:rStyle w:val="VerbatimChar"/>
        </w:rPr>
        <w:t xml:space="preserve">+ </w:t>
      </w:r>
      <w:proofErr w:type="spellStart"/>
      <w:r>
        <w:rPr>
          <w:rStyle w:val="VerbatimChar"/>
        </w:rPr>
        <w:t>hiqual_dv</w:t>
      </w:r>
      <w:proofErr w:type="spellEnd"/>
      <w:r>
        <w:rPr>
          <w:rStyle w:val="VerbatimChar"/>
        </w:rPr>
        <w:t xml:space="preserve">       5    20374 20404</w:t>
      </w:r>
      <w:r>
        <w:br/>
      </w:r>
      <w:r>
        <w:rPr>
          <w:rStyle w:val="VerbatimChar"/>
        </w:rPr>
        <w:t xml:space="preserve">+ </w:t>
      </w:r>
      <w:proofErr w:type="spellStart"/>
      <w:r>
        <w:rPr>
          <w:rStyle w:val="VerbatimChar"/>
        </w:rPr>
        <w:t>age_group</w:t>
      </w:r>
      <w:proofErr w:type="spellEnd"/>
      <w:r>
        <w:rPr>
          <w:rStyle w:val="VerbatimChar"/>
        </w:rPr>
        <w:t xml:space="preserve">       3    20397 20423</w:t>
      </w:r>
      <w:r>
        <w:br/>
      </w:r>
      <w:r>
        <w:rPr>
          <w:rStyle w:val="VerbatimChar"/>
        </w:rPr>
        <w:t>+ sex             1    20476 20498</w:t>
      </w:r>
      <w:r>
        <w:br/>
      </w:r>
      <w:r>
        <w:rPr>
          <w:rStyle w:val="VerbatimChar"/>
        </w:rPr>
        <w:t xml:space="preserve">+ </w:t>
      </w:r>
      <w:proofErr w:type="spellStart"/>
      <w:r>
        <w:rPr>
          <w:rStyle w:val="VerbatimChar"/>
        </w:rPr>
        <w:t>eth_simplified</w:t>
      </w:r>
      <w:proofErr w:type="spellEnd"/>
      <w:r>
        <w:rPr>
          <w:rStyle w:val="VerbatimChar"/>
        </w:rPr>
        <w:t xml:space="preserve">  1    20496 20518</w:t>
      </w:r>
      <w:r>
        <w:br/>
      </w:r>
      <w:r>
        <w:rPr>
          <w:rStyle w:val="VerbatimChar"/>
        </w:rPr>
        <w:t>&lt;none&gt;                 20500 20520</w:t>
      </w:r>
      <w:r>
        <w:br/>
      </w:r>
      <w:r>
        <w:br/>
      </w:r>
      <w:r>
        <w:rPr>
          <w:rStyle w:val="VerbatimChar"/>
        </w:rPr>
        <w:t>Step:  AIC=20137.17</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hh_type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hiqual_dv</w:t>
      </w:r>
      <w:proofErr w:type="spellEnd"/>
      <w:r>
        <w:rPr>
          <w:rStyle w:val="VerbatimChar"/>
        </w:rPr>
        <w:t xml:space="preserve">       5    19973 20015</w:t>
      </w:r>
      <w:r>
        <w:br/>
      </w:r>
      <w:r>
        <w:rPr>
          <w:rStyle w:val="VerbatimChar"/>
        </w:rPr>
        <w:t xml:space="preserve">+ </w:t>
      </w:r>
      <w:proofErr w:type="spellStart"/>
      <w:r>
        <w:rPr>
          <w:rStyle w:val="VerbatimChar"/>
        </w:rPr>
        <w:t>hascar</w:t>
      </w:r>
      <w:proofErr w:type="spellEnd"/>
      <w:r>
        <w:rPr>
          <w:rStyle w:val="VerbatimChar"/>
        </w:rPr>
        <w:t xml:space="preserve">          1    20014 20048</w:t>
      </w:r>
      <w:r>
        <w:br/>
      </w:r>
      <w:r>
        <w:rPr>
          <w:rStyle w:val="VerbatimChar"/>
        </w:rPr>
        <w:t xml:space="preserve">+ </w:t>
      </w:r>
      <w:proofErr w:type="spellStart"/>
      <w:r>
        <w:rPr>
          <w:rStyle w:val="VerbatimChar"/>
        </w:rPr>
        <w:t>age_group</w:t>
      </w:r>
      <w:proofErr w:type="spellEnd"/>
      <w:r>
        <w:rPr>
          <w:rStyle w:val="VerbatimChar"/>
        </w:rPr>
        <w:t xml:space="preserve">       3    20039 20077</w:t>
      </w:r>
      <w:r>
        <w:br/>
      </w:r>
      <w:r>
        <w:rPr>
          <w:rStyle w:val="VerbatimChar"/>
        </w:rPr>
        <w:t xml:space="preserve">+ </w:t>
      </w:r>
      <w:proofErr w:type="spellStart"/>
      <w:r>
        <w:rPr>
          <w:rStyle w:val="VerbatimChar"/>
        </w:rPr>
        <w:t>eth_simplified</w:t>
      </w:r>
      <w:proofErr w:type="spellEnd"/>
      <w:r>
        <w:rPr>
          <w:rStyle w:val="VerbatimChar"/>
        </w:rPr>
        <w:t xml:space="preserve">  1    20097 20131</w:t>
      </w:r>
      <w:r>
        <w:br/>
      </w:r>
      <w:r>
        <w:rPr>
          <w:rStyle w:val="VerbatimChar"/>
        </w:rPr>
        <w:t>+ sex             1    20101 20135</w:t>
      </w:r>
      <w:r>
        <w:br/>
      </w:r>
      <w:r>
        <w:rPr>
          <w:rStyle w:val="VerbatimChar"/>
        </w:rPr>
        <w:t>&lt;none&gt;                 20105 20137</w:t>
      </w:r>
      <w:r>
        <w:br/>
      </w:r>
      <w:r>
        <w:br/>
      </w:r>
      <w:r>
        <w:rPr>
          <w:rStyle w:val="VerbatimChar"/>
        </w:rPr>
        <w:t>Step:  AIC=20014.87</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age_group</w:t>
      </w:r>
      <w:proofErr w:type="spellEnd"/>
      <w:r>
        <w:rPr>
          <w:rStyle w:val="VerbatimChar"/>
        </w:rPr>
        <w:t xml:space="preserve">       3    19896 19944</w:t>
      </w:r>
      <w:r>
        <w:br/>
      </w:r>
      <w:r>
        <w:rPr>
          <w:rStyle w:val="VerbatimChar"/>
        </w:rPr>
        <w:t xml:space="preserve">+ </w:t>
      </w:r>
      <w:proofErr w:type="spellStart"/>
      <w:r>
        <w:rPr>
          <w:rStyle w:val="VerbatimChar"/>
        </w:rPr>
        <w:t>hascar</w:t>
      </w:r>
      <w:proofErr w:type="spellEnd"/>
      <w:r>
        <w:rPr>
          <w:rStyle w:val="VerbatimChar"/>
        </w:rPr>
        <w:t xml:space="preserve">          1    19914 19958</w:t>
      </w:r>
      <w:r>
        <w:br/>
      </w:r>
      <w:r>
        <w:rPr>
          <w:rStyle w:val="VerbatimChar"/>
        </w:rPr>
        <w:t xml:space="preserve">+ </w:t>
      </w:r>
      <w:proofErr w:type="spellStart"/>
      <w:r>
        <w:rPr>
          <w:rStyle w:val="VerbatimChar"/>
        </w:rPr>
        <w:t>eth_simplified</w:t>
      </w:r>
      <w:proofErr w:type="spellEnd"/>
      <w:r>
        <w:rPr>
          <w:rStyle w:val="VerbatimChar"/>
        </w:rPr>
        <w:t xml:space="preserve">  1    19968 20012</w:t>
      </w:r>
      <w:r>
        <w:br/>
      </w:r>
      <w:r>
        <w:rPr>
          <w:rStyle w:val="VerbatimChar"/>
        </w:rPr>
        <w:t>+ sex             1    19971 20015</w:t>
      </w:r>
      <w:r>
        <w:br/>
      </w:r>
      <w:r>
        <w:rPr>
          <w:rStyle w:val="VerbatimChar"/>
        </w:rPr>
        <w:t>&lt;none&gt;                 19973 20015</w:t>
      </w:r>
      <w:r>
        <w:br/>
      </w:r>
      <w:r>
        <w:br/>
      </w:r>
      <w:r>
        <w:rPr>
          <w:rStyle w:val="VerbatimChar"/>
        </w:rPr>
        <w:t>Step:  AIC=19943.58</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r>
        <w:br/>
      </w:r>
      <w:r>
        <w:rPr>
          <w:rStyle w:val="VerbatimChar"/>
        </w:rPr>
        <w:t xml:space="preserve">    </w:t>
      </w:r>
      <w:proofErr w:type="spellStart"/>
      <w:r>
        <w:rPr>
          <w:rStyle w:val="VerbatimChar"/>
        </w:rPr>
        <w:t>age_group</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hascar</w:t>
      </w:r>
      <w:proofErr w:type="spellEnd"/>
      <w:r>
        <w:rPr>
          <w:rStyle w:val="VerbatimChar"/>
        </w:rPr>
        <w:t xml:space="preserve">          1    19833 19883</w:t>
      </w:r>
      <w:r>
        <w:br/>
      </w:r>
      <w:r>
        <w:rPr>
          <w:rStyle w:val="VerbatimChar"/>
        </w:rPr>
        <w:t xml:space="preserve">+ </w:t>
      </w:r>
      <w:proofErr w:type="spellStart"/>
      <w:r>
        <w:rPr>
          <w:rStyle w:val="VerbatimChar"/>
        </w:rPr>
        <w:t>eth_simplified</w:t>
      </w:r>
      <w:proofErr w:type="spellEnd"/>
      <w:r>
        <w:rPr>
          <w:rStyle w:val="VerbatimChar"/>
        </w:rPr>
        <w:t xml:space="preserve">  1    19890 19940</w:t>
      </w:r>
      <w:r>
        <w:br/>
      </w:r>
      <w:r>
        <w:rPr>
          <w:rStyle w:val="VerbatimChar"/>
        </w:rPr>
        <w:t>+ sex             1    19892 19942</w:t>
      </w:r>
      <w:r>
        <w:br/>
      </w:r>
      <w:r>
        <w:rPr>
          <w:rStyle w:val="VerbatimChar"/>
        </w:rPr>
        <w:t>&lt;none&gt;                 19896 19944</w:t>
      </w:r>
      <w:r>
        <w:br/>
      </w:r>
      <w:r>
        <w:br/>
      </w:r>
      <w:r>
        <w:rPr>
          <w:rStyle w:val="VerbatimChar"/>
        </w:rPr>
        <w:t>Step:  AIC=19883.08</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r>
        <w:br/>
      </w:r>
      <w:r>
        <w:rPr>
          <w:rStyle w:val="VerbatimChar"/>
        </w:rPr>
        <w:t xml:space="preserve">    </w:t>
      </w:r>
      <w:proofErr w:type="spellStart"/>
      <w:r>
        <w:rPr>
          <w:rStyle w:val="VerbatimChar"/>
        </w:rPr>
        <w:t>age_group</w:t>
      </w:r>
      <w:proofErr w:type="spellEnd"/>
      <w:r>
        <w:rPr>
          <w:rStyle w:val="VerbatimChar"/>
        </w:rPr>
        <w:t xml:space="preserve"> + </w:t>
      </w:r>
      <w:proofErr w:type="spellStart"/>
      <w:r>
        <w:rPr>
          <w:rStyle w:val="VerbatimChar"/>
        </w:rPr>
        <w:t>hascar</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eth_simplified</w:t>
      </w:r>
      <w:proofErr w:type="spellEnd"/>
      <w:r>
        <w:rPr>
          <w:rStyle w:val="VerbatimChar"/>
        </w:rPr>
        <w:t xml:space="preserve">  1    19823 19875</w:t>
      </w:r>
      <w:r>
        <w:br/>
      </w:r>
      <w:r>
        <w:rPr>
          <w:rStyle w:val="VerbatimChar"/>
        </w:rPr>
        <w:t>+ sex             1    19830 19882</w:t>
      </w:r>
      <w:r>
        <w:br/>
      </w:r>
      <w:r>
        <w:rPr>
          <w:rStyle w:val="VerbatimChar"/>
        </w:rPr>
        <w:lastRenderedPageBreak/>
        <w:t>&lt;none&gt;                 19833 19883</w:t>
      </w:r>
      <w:r>
        <w:br/>
      </w:r>
      <w:r>
        <w:br/>
      </w:r>
      <w:r>
        <w:rPr>
          <w:rStyle w:val="VerbatimChar"/>
        </w:rPr>
        <w:t>Step:  AIC=19875.02</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r>
        <w:br/>
      </w:r>
      <w:r>
        <w:rPr>
          <w:rStyle w:val="VerbatimChar"/>
        </w:rPr>
        <w:t xml:space="preserve">    </w:t>
      </w:r>
      <w:proofErr w:type="spellStart"/>
      <w:r>
        <w:rPr>
          <w:rStyle w:val="VerbatimChar"/>
        </w:rPr>
        <w:t>age_group</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sex   1    19820 19874</w:t>
      </w:r>
      <w:r>
        <w:br/>
      </w:r>
      <w:r>
        <w:rPr>
          <w:rStyle w:val="VerbatimChar"/>
        </w:rPr>
        <w:t>&lt;none&gt;       19823 19875</w:t>
      </w:r>
      <w:r>
        <w:br/>
      </w:r>
      <w:r>
        <w:br/>
      </w:r>
      <w:r>
        <w:rPr>
          <w:rStyle w:val="VerbatimChar"/>
        </w:rPr>
        <w:t>Step:  AIC=19874.06</w:t>
      </w:r>
      <w:r>
        <w:br/>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r>
        <w:br/>
      </w:r>
      <w:r>
        <w:rPr>
          <w:rStyle w:val="VerbatimChar"/>
        </w:rPr>
        <w:t xml:space="preserve">    </w:t>
      </w:r>
      <w:proofErr w:type="spellStart"/>
      <w:r>
        <w:rPr>
          <w:rStyle w:val="VerbatimChar"/>
        </w:rPr>
        <w:t>age_group</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sex</w:t>
      </w:r>
    </w:p>
    <w:p w14:paraId="01E4D478"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this_status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hh_type</w:t>
      </w:r>
      <w:proofErr w:type="spellEnd"/>
      <w:r>
        <w:rPr>
          <w:rStyle w:val="VerbatimChar"/>
        </w:rPr>
        <w:t xml:space="preserve"> + </w:t>
      </w:r>
      <w:r>
        <w:br/>
      </w:r>
      <w:r>
        <w:rPr>
          <w:rStyle w:val="VerbatimChar"/>
        </w:rPr>
        <w:t xml:space="preserve">    </w:t>
      </w:r>
      <w:proofErr w:type="spellStart"/>
      <w:r>
        <w:rPr>
          <w:rStyle w:val="VerbatimChar"/>
        </w:rPr>
        <w:t>hiqual_dv</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sex, family = binomial, </w:t>
      </w:r>
      <w:r>
        <w:br/>
      </w:r>
      <w:r>
        <w:rPr>
          <w:rStyle w:val="VerbatimChar"/>
        </w:rPr>
        <w:t xml:space="preserve">    data = </w:t>
      </w:r>
      <w:proofErr w:type="spellStart"/>
      <w:r>
        <w:rPr>
          <w:rStyle w:val="VerbatimChar"/>
        </w:rPr>
        <w:t>complete_data</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-1.489860   0.209268  -7.119 1.08e-12 ***</w:t>
      </w:r>
      <w:r>
        <w:br/>
      </w:r>
      <w:proofErr w:type="spellStart"/>
      <w:r>
        <w:rPr>
          <w:rStyle w:val="VerbatimChar"/>
        </w:rPr>
        <w:t>this_statusInactive</w:t>
      </w:r>
      <w:proofErr w:type="spellEnd"/>
      <w:r>
        <w:rPr>
          <w:rStyle w:val="VerbatimChar"/>
        </w:rPr>
        <w:t xml:space="preserve"> care               1.383259   0.085565  16.166  &lt; 2e-16 ***</w:t>
      </w:r>
      <w:r>
        <w:br/>
      </w:r>
      <w:proofErr w:type="spellStart"/>
      <w:r>
        <w:rPr>
          <w:rStyle w:val="VerbatimChar"/>
        </w:rPr>
        <w:t>this_statusInactive</w:t>
      </w:r>
      <w:proofErr w:type="spellEnd"/>
      <w:r>
        <w:rPr>
          <w:rStyle w:val="VerbatimChar"/>
        </w:rPr>
        <w:t xml:space="preserve"> long term sick     4.292131   0.064162  66.895  &lt; 2e-16 ***</w:t>
      </w:r>
      <w:r>
        <w:br/>
      </w:r>
      <w:proofErr w:type="spellStart"/>
      <w:r>
        <w:rPr>
          <w:rStyle w:val="VerbatimChar"/>
        </w:rPr>
        <w:t>this_statusInactive</w:t>
      </w:r>
      <w:proofErr w:type="spellEnd"/>
      <w:r>
        <w:rPr>
          <w:rStyle w:val="VerbatimChar"/>
        </w:rPr>
        <w:t xml:space="preserve"> other              1.909042   0.174523  10.939  &lt; 2e-16 ***</w:t>
      </w:r>
      <w:r>
        <w:br/>
      </w:r>
      <w:proofErr w:type="spellStart"/>
      <w:r>
        <w:rPr>
          <w:rStyle w:val="VerbatimChar"/>
        </w:rPr>
        <w:t>this_statusInactive</w:t>
      </w:r>
      <w:proofErr w:type="spellEnd"/>
      <w:r>
        <w:rPr>
          <w:rStyle w:val="VerbatimChar"/>
        </w:rPr>
        <w:t xml:space="preserve"> retired            1.189942   0.091990  12.936  &lt; 2e-16 ***</w:t>
      </w:r>
      <w:r>
        <w:br/>
      </w:r>
      <w:proofErr w:type="spellStart"/>
      <w:r>
        <w:rPr>
          <w:rStyle w:val="VerbatimChar"/>
        </w:rPr>
        <w:t>this_statusInactive</w:t>
      </w:r>
      <w:proofErr w:type="spellEnd"/>
      <w:r>
        <w:rPr>
          <w:rStyle w:val="VerbatimChar"/>
        </w:rPr>
        <w:t xml:space="preserve"> student            0.911692   0.191369   4.764 1.90e-06 ***</w:t>
      </w:r>
      <w:r>
        <w:br/>
      </w:r>
      <w:proofErr w:type="spellStart"/>
      <w:r>
        <w:rPr>
          <w:rStyle w:val="VerbatimChar"/>
        </w:rPr>
        <w:t>this_statusUnemployed</w:t>
      </w:r>
      <w:proofErr w:type="spellEnd"/>
      <w:r>
        <w:rPr>
          <w:rStyle w:val="VerbatimChar"/>
        </w:rPr>
        <w:t xml:space="preserve">                  2.159479   0.070123  30.796  &lt; 2e-16 ***</w:t>
      </w:r>
      <w:r>
        <w:br/>
      </w:r>
      <w:proofErr w:type="spellStart"/>
      <w:r>
        <w:rPr>
          <w:rStyle w:val="VerbatimChar"/>
        </w:rPr>
        <w:t>ph</w:t>
      </w:r>
      <w:proofErr w:type="spellEnd"/>
      <w:r>
        <w:rPr>
          <w:rStyle w:val="VerbatimChar"/>
        </w:rPr>
        <w:t xml:space="preserve">                                    -0.059198   0.001737 -34.079  &lt; 2e-16 ***</w:t>
      </w:r>
      <w:r>
        <w:br/>
      </w:r>
      <w:proofErr w:type="spellStart"/>
      <w:r>
        <w:rPr>
          <w:rStyle w:val="VerbatimChar"/>
        </w:rPr>
        <w:t>mh</w:t>
      </w:r>
      <w:proofErr w:type="spellEnd"/>
      <w:r>
        <w:rPr>
          <w:rStyle w:val="VerbatimChar"/>
        </w:rPr>
        <w:t xml:space="preserve">                                    -0.037595   0.001659 -22.666  &lt; 2e-16 ***</w:t>
      </w:r>
      <w:r>
        <w:br/>
      </w:r>
      <w:proofErr w:type="spellStart"/>
      <w:r>
        <w:rPr>
          <w:rStyle w:val="VerbatimChar"/>
        </w:rPr>
        <w:t>ltiyes</w:t>
      </w:r>
      <w:proofErr w:type="spellEnd"/>
      <w:r>
        <w:rPr>
          <w:rStyle w:val="VerbatimChar"/>
        </w:rPr>
        <w:t xml:space="preserve">                                 1.227407   0.064173  19.126  &lt; 2e-16 ***</w:t>
      </w:r>
      <w:r>
        <w:br/>
      </w:r>
      <w:proofErr w:type="spellStart"/>
      <w:r>
        <w:rPr>
          <w:rStyle w:val="VerbatimChar"/>
        </w:rPr>
        <w:t>hh_typeSmall</w:t>
      </w:r>
      <w:proofErr w:type="spellEnd"/>
      <w:r>
        <w:rPr>
          <w:rStyle w:val="VerbatimChar"/>
        </w:rPr>
        <w:t xml:space="preserve"> Adult                    -0.399958   0.060224  -6.641 3.11e-11 ***</w:t>
      </w:r>
      <w:r>
        <w:br/>
      </w:r>
      <w:proofErr w:type="spellStart"/>
      <w:r>
        <w:rPr>
          <w:rStyle w:val="VerbatimChar"/>
        </w:rPr>
        <w:t>hh_typeSingle</w:t>
      </w:r>
      <w:proofErr w:type="spellEnd"/>
      <w:r>
        <w:rPr>
          <w:rStyle w:val="VerbatimChar"/>
        </w:rPr>
        <w:t xml:space="preserve"> Parent                  -0.468642   0.078288  -5.986 2.15e-09 ***</w:t>
      </w:r>
      <w:r>
        <w:br/>
      </w:r>
      <w:proofErr w:type="spellStart"/>
      <w:r>
        <w:rPr>
          <w:rStyle w:val="VerbatimChar"/>
        </w:rPr>
        <w:t>hh_typeFamily</w:t>
      </w:r>
      <w:proofErr w:type="spellEnd"/>
      <w:r>
        <w:rPr>
          <w:rStyle w:val="VerbatimChar"/>
        </w:rPr>
        <w:t xml:space="preserve"> with 1-2 Children       -0.605696   0.067922  -8.918  &lt; 2e-16 ***</w:t>
      </w:r>
      <w:r>
        <w:br/>
      </w:r>
      <w:proofErr w:type="spellStart"/>
      <w:r>
        <w:rPr>
          <w:rStyle w:val="VerbatimChar"/>
        </w:rPr>
        <w:t>hh_typeFamily</w:t>
      </w:r>
      <w:proofErr w:type="spellEnd"/>
      <w:r>
        <w:rPr>
          <w:rStyle w:val="VerbatimChar"/>
        </w:rPr>
        <w:t xml:space="preserve"> with 3 or more Children -0.824577   0.096063  -8.584  &lt; 2e-16 ***</w:t>
      </w:r>
      <w:r>
        <w:br/>
      </w:r>
      <w:proofErr w:type="spellStart"/>
      <w:r>
        <w:rPr>
          <w:rStyle w:val="VerbatimChar"/>
        </w:rPr>
        <w:lastRenderedPageBreak/>
        <w:t>hh_typeSingle</w:t>
      </w:r>
      <w:proofErr w:type="spellEnd"/>
      <w:r>
        <w:rPr>
          <w:rStyle w:val="VerbatimChar"/>
        </w:rPr>
        <w:t xml:space="preserve"> Pensioner               -1.125580   0.116945  -9.625  &lt; 2e-16 ***</w:t>
      </w:r>
      <w:r>
        <w:br/>
      </w:r>
      <w:proofErr w:type="spellStart"/>
      <w:r>
        <w:rPr>
          <w:rStyle w:val="VerbatimChar"/>
        </w:rPr>
        <w:t>hh_typePensioner</w:t>
      </w:r>
      <w:proofErr w:type="spellEnd"/>
      <w:r>
        <w:rPr>
          <w:rStyle w:val="VerbatimChar"/>
        </w:rPr>
        <w:t xml:space="preserve"> Couple               -0.951679   0.082292 -11.565  &lt; 2e-16 ***</w:t>
      </w:r>
      <w:r>
        <w:br/>
      </w:r>
      <w:proofErr w:type="spellStart"/>
      <w:r>
        <w:rPr>
          <w:rStyle w:val="VerbatimChar"/>
        </w:rPr>
        <w:t>hiqual_dvDegree</w:t>
      </w:r>
      <w:proofErr w:type="spellEnd"/>
      <w:r>
        <w:rPr>
          <w:rStyle w:val="VerbatimChar"/>
        </w:rPr>
        <w:t xml:space="preserve">                       -0.336249   0.073996  -4.544 5.52e-06 ***</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0.111043   0.061661   1.801  0.07173 .  </w:t>
      </w:r>
      <w:r>
        <w:br/>
      </w:r>
      <w:proofErr w:type="spellStart"/>
      <w:r>
        <w:rPr>
          <w:rStyle w:val="VerbatimChar"/>
        </w:rPr>
        <w:t>hiqual_dvNo</w:t>
      </w:r>
      <w:proofErr w:type="spellEnd"/>
      <w:r>
        <w:rPr>
          <w:rStyle w:val="VerbatimChar"/>
        </w:rPr>
        <w:t xml:space="preserve"> qualification              0.342532   0.066037   5.187 2.14e-07 ***</w:t>
      </w:r>
      <w:r>
        <w:br/>
      </w:r>
      <w:proofErr w:type="spellStart"/>
      <w:r>
        <w:rPr>
          <w:rStyle w:val="VerbatimChar"/>
        </w:rPr>
        <w:t>hiqual_dvOther</w:t>
      </w:r>
      <w:proofErr w:type="spellEnd"/>
      <w:r>
        <w:rPr>
          <w:rStyle w:val="VerbatimChar"/>
        </w:rPr>
        <w:t xml:space="preserve"> higher degree          -0.137846   0.080658  -1.709  0.08745 .  </w:t>
      </w:r>
      <w:r>
        <w:br/>
      </w:r>
      <w:proofErr w:type="spellStart"/>
      <w:r>
        <w:rPr>
          <w:rStyle w:val="VerbatimChar"/>
        </w:rPr>
        <w:t>hiqual_dvOther</w:t>
      </w:r>
      <w:proofErr w:type="spellEnd"/>
      <w:r>
        <w:rPr>
          <w:rStyle w:val="VerbatimChar"/>
        </w:rPr>
        <w:t xml:space="preserve"> qualification           0.198179   0.071517   2.771  0.00559 ** </w:t>
      </w:r>
      <w:r>
        <w:br/>
      </w:r>
      <w:r>
        <w:rPr>
          <w:rStyle w:val="VerbatimChar"/>
        </w:rPr>
        <w:t>age_group25-44                         0.714655   0.127377   5.611 2.02e-08 ***</w:t>
      </w:r>
      <w:r>
        <w:br/>
      </w:r>
      <w:r>
        <w:rPr>
          <w:rStyle w:val="VerbatimChar"/>
        </w:rPr>
        <w:t>age_group45-54                         0.922760   0.130662   7.062 1.64e-12 ***</w:t>
      </w:r>
      <w:r>
        <w:br/>
      </w:r>
      <w:r>
        <w:rPr>
          <w:rStyle w:val="VerbatimChar"/>
        </w:rPr>
        <w:t>age_group55-64                         0.545435   0.135433   4.027 5.64e-05 ***</w:t>
      </w:r>
      <w:r>
        <w:br/>
      </w:r>
      <w:proofErr w:type="spellStart"/>
      <w:r>
        <w:rPr>
          <w:rStyle w:val="VerbatimChar"/>
        </w:rPr>
        <w:t>hascar</w:t>
      </w:r>
      <w:proofErr w:type="spellEnd"/>
      <w:r>
        <w:rPr>
          <w:rStyle w:val="VerbatimChar"/>
        </w:rPr>
        <w:t xml:space="preserve">                                -0.395392   0.048482  -8.155 3.48e-16 ***</w:t>
      </w:r>
      <w:r>
        <w:br/>
      </w:r>
      <w:proofErr w:type="spellStart"/>
      <w:r>
        <w:rPr>
          <w:rStyle w:val="VerbatimChar"/>
        </w:rPr>
        <w:t>eth_simplifiedWhite</w:t>
      </w:r>
      <w:proofErr w:type="spellEnd"/>
      <w:r>
        <w:rPr>
          <w:rStyle w:val="VerbatimChar"/>
        </w:rPr>
        <w:t xml:space="preserve">                    0.182040   0.057622   3.159  0.00158 ** </w:t>
      </w:r>
      <w:r>
        <w:br/>
      </w:r>
      <w:proofErr w:type="spellStart"/>
      <w:r>
        <w:rPr>
          <w:rStyle w:val="VerbatimChar"/>
        </w:rPr>
        <w:t>sexmale</w:t>
      </w:r>
      <w:proofErr w:type="spellEnd"/>
      <w:r>
        <w:rPr>
          <w:rStyle w:val="VerbatimChar"/>
        </w:rPr>
        <w:t xml:space="preserve">                                0.076283   0.044294   1.722  0.08503 .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55524  on 164773  degrees of freedom</w:t>
      </w:r>
      <w:r>
        <w:br/>
      </w:r>
      <w:r>
        <w:rPr>
          <w:rStyle w:val="VerbatimChar"/>
        </w:rPr>
        <w:t>Residual deviance: 19820  on 164747  degrees of freedom</w:t>
      </w:r>
      <w:r>
        <w:br/>
      </w:r>
      <w:r>
        <w:rPr>
          <w:rStyle w:val="VerbatimChar"/>
        </w:rPr>
        <w:t>AIC: 19874</w:t>
      </w:r>
      <w:r>
        <w:br/>
      </w:r>
      <w:r>
        <w:br/>
      </w:r>
      <w:r>
        <w:rPr>
          <w:rStyle w:val="VerbatimChar"/>
        </w:rPr>
        <w:t>Number of Fisher Scoring iterations: 8</w:t>
      </w:r>
    </w:p>
    <w:p w14:paraId="42B7BC49" w14:textId="77777777" w:rsidR="008401AC" w:rsidRDefault="004E19BA">
      <w:pPr>
        <w:pStyle w:val="FirstParagraph"/>
      </w:pPr>
      <w:r>
        <w:t>Once again we end up with the same model as we derived manually, so all variables appear essential.</w:t>
      </w:r>
    </w:p>
    <w:p w14:paraId="1DBF1B4F" w14:textId="77777777" w:rsidR="008401AC" w:rsidRDefault="004E19BA">
      <w:pPr>
        <w:pStyle w:val="BodyText"/>
      </w:pPr>
      <w:r>
        <w:t>Finally, for now, we’ll look at just those who start off in the unemployed category. This means the history variable is no longer needed as everyone’s history is now the same</w:t>
      </w:r>
    </w:p>
    <w:p w14:paraId="47876790" w14:textId="77777777" w:rsidR="008401AC" w:rsidRDefault="004E19BA">
      <w:pPr>
        <w:pStyle w:val="SourceCode"/>
      </w:pPr>
      <w:r>
        <w:rPr>
          <w:rStyle w:val="VerbatimChar"/>
        </w:rPr>
        <w:t>Start:  AIC=3454.01</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r>
        <w:br/>
      </w:r>
      <w:r>
        <w:rPr>
          <w:rStyle w:val="VerbatimChar"/>
        </w:rPr>
        <w:t xml:space="preserve">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sex             1   3410.2 3452.2</w:t>
      </w:r>
      <w:r>
        <w:br/>
      </w:r>
      <w:r>
        <w:rPr>
          <w:rStyle w:val="VerbatimChar"/>
        </w:rPr>
        <w:t xml:space="preserve">- </w:t>
      </w:r>
      <w:proofErr w:type="spellStart"/>
      <w:r>
        <w:rPr>
          <w:rStyle w:val="VerbatimChar"/>
        </w:rPr>
        <w:t>eth_simplified</w:t>
      </w:r>
      <w:proofErr w:type="spellEnd"/>
      <w:r>
        <w:rPr>
          <w:rStyle w:val="VerbatimChar"/>
        </w:rPr>
        <w:t xml:space="preserve">  1   3410.6 3452.6</w:t>
      </w:r>
      <w:r>
        <w:br/>
      </w:r>
      <w:r>
        <w:rPr>
          <w:rStyle w:val="VerbatimChar"/>
        </w:rPr>
        <w:t>&lt;none&gt;                3410.0 3454.0</w:t>
      </w:r>
      <w:r>
        <w:br/>
      </w:r>
      <w:r>
        <w:rPr>
          <w:rStyle w:val="VerbatimChar"/>
        </w:rPr>
        <w:t xml:space="preserve">- </w:t>
      </w:r>
      <w:proofErr w:type="spellStart"/>
      <w:r>
        <w:rPr>
          <w:rStyle w:val="VerbatimChar"/>
        </w:rPr>
        <w:t>eq_net_income</w:t>
      </w:r>
      <w:proofErr w:type="spellEnd"/>
      <w:r>
        <w:rPr>
          <w:rStyle w:val="VerbatimChar"/>
        </w:rPr>
        <w:t xml:space="preserve">   1   3418.9 3460.9</w:t>
      </w:r>
      <w:r>
        <w:br/>
      </w:r>
      <w:r>
        <w:rPr>
          <w:rStyle w:val="VerbatimChar"/>
        </w:rPr>
        <w:t xml:space="preserve">- </w:t>
      </w:r>
      <w:proofErr w:type="spellStart"/>
      <w:r>
        <w:rPr>
          <w:rStyle w:val="VerbatimChar"/>
        </w:rPr>
        <w:t>hascar</w:t>
      </w:r>
      <w:proofErr w:type="spellEnd"/>
      <w:r>
        <w:rPr>
          <w:rStyle w:val="VerbatimChar"/>
        </w:rPr>
        <w:t xml:space="preserve">          1   3422.5 3464.5</w:t>
      </w:r>
      <w:r>
        <w:br/>
      </w:r>
      <w:r>
        <w:rPr>
          <w:rStyle w:val="VerbatimChar"/>
        </w:rPr>
        <w:lastRenderedPageBreak/>
        <w:t xml:space="preserve">- </w:t>
      </w:r>
      <w:proofErr w:type="spellStart"/>
      <w:r>
        <w:rPr>
          <w:rStyle w:val="VerbatimChar"/>
        </w:rPr>
        <w:t>age_group</w:t>
      </w:r>
      <w:proofErr w:type="spellEnd"/>
      <w:r>
        <w:rPr>
          <w:rStyle w:val="VerbatimChar"/>
        </w:rPr>
        <w:t xml:space="preserve">       3   3427.3 3465.3</w:t>
      </w:r>
      <w:r>
        <w:br/>
      </w:r>
      <w:r>
        <w:rPr>
          <w:rStyle w:val="VerbatimChar"/>
        </w:rPr>
        <w:t xml:space="preserve">- </w:t>
      </w:r>
      <w:proofErr w:type="spellStart"/>
      <w:r>
        <w:rPr>
          <w:rStyle w:val="VerbatimChar"/>
        </w:rPr>
        <w:t>hiqual_dv</w:t>
      </w:r>
      <w:proofErr w:type="spellEnd"/>
      <w:r>
        <w:rPr>
          <w:rStyle w:val="VerbatimChar"/>
        </w:rPr>
        <w:t xml:space="preserve">       5   3449.8 3483.8</w:t>
      </w:r>
      <w:r>
        <w:br/>
      </w:r>
      <w:r>
        <w:rPr>
          <w:rStyle w:val="VerbatimChar"/>
        </w:rPr>
        <w:t xml:space="preserve">- </w:t>
      </w:r>
      <w:proofErr w:type="spellStart"/>
      <w:r>
        <w:rPr>
          <w:rStyle w:val="VerbatimChar"/>
        </w:rPr>
        <w:t>hh_type</w:t>
      </w:r>
      <w:proofErr w:type="spellEnd"/>
      <w:r>
        <w:rPr>
          <w:rStyle w:val="VerbatimChar"/>
        </w:rPr>
        <w:t xml:space="preserve">         6   3464.4 3496.4</w:t>
      </w:r>
      <w:r>
        <w:br/>
      </w:r>
      <w:r>
        <w:rPr>
          <w:rStyle w:val="VerbatimChar"/>
        </w:rPr>
        <w:t xml:space="preserve">- </w:t>
      </w:r>
      <w:proofErr w:type="spellStart"/>
      <w:r>
        <w:rPr>
          <w:rStyle w:val="VerbatimChar"/>
        </w:rPr>
        <w:t>lti</w:t>
      </w:r>
      <w:proofErr w:type="spellEnd"/>
      <w:r>
        <w:rPr>
          <w:rStyle w:val="VerbatimChar"/>
        </w:rPr>
        <w:t xml:space="preserve">             1   3505.3 3547.3</w:t>
      </w:r>
      <w:r>
        <w:br/>
      </w:r>
      <w:r>
        <w:rPr>
          <w:rStyle w:val="VerbatimChar"/>
        </w:rPr>
        <w:t xml:space="preserve">- </w:t>
      </w:r>
      <w:proofErr w:type="spellStart"/>
      <w:r>
        <w:rPr>
          <w:rStyle w:val="VerbatimChar"/>
        </w:rPr>
        <w:t>mh</w:t>
      </w:r>
      <w:proofErr w:type="spellEnd"/>
      <w:r>
        <w:rPr>
          <w:rStyle w:val="VerbatimChar"/>
        </w:rPr>
        <w:t xml:space="preserve">              1   3533.7 3575.7</w:t>
      </w:r>
      <w:r>
        <w:br/>
      </w:r>
      <w:r>
        <w:rPr>
          <w:rStyle w:val="VerbatimChar"/>
        </w:rPr>
        <w:t xml:space="preserve">- </w:t>
      </w:r>
      <w:proofErr w:type="spellStart"/>
      <w:r>
        <w:rPr>
          <w:rStyle w:val="VerbatimChar"/>
        </w:rPr>
        <w:t>ph</w:t>
      </w:r>
      <w:proofErr w:type="spellEnd"/>
      <w:r>
        <w:rPr>
          <w:rStyle w:val="VerbatimChar"/>
        </w:rPr>
        <w:t xml:space="preserve">              1   3624.5 3666.5</w:t>
      </w:r>
      <w:r>
        <w:br/>
      </w:r>
      <w:r>
        <w:br/>
      </w:r>
      <w:r>
        <w:rPr>
          <w:rStyle w:val="VerbatimChar"/>
        </w:rPr>
        <w:t>Step:  AIC=3452.24</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r>
        <w:br/>
      </w:r>
      <w:r>
        <w:rPr>
          <w:rStyle w:val="VerbatimChar"/>
        </w:rPr>
        <w:t xml:space="preserve">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eth_simplified</w:t>
      </w:r>
      <w:proofErr w:type="spellEnd"/>
      <w:r>
        <w:rPr>
          <w:rStyle w:val="VerbatimChar"/>
        </w:rPr>
        <w:t xml:space="preserve">  1   3410.8 3450.8</w:t>
      </w:r>
      <w:r>
        <w:br/>
      </w:r>
      <w:r>
        <w:rPr>
          <w:rStyle w:val="VerbatimChar"/>
        </w:rPr>
        <w:t>&lt;none&gt;                3410.2 3452.2</w:t>
      </w:r>
      <w:r>
        <w:br/>
      </w:r>
      <w:r>
        <w:rPr>
          <w:rStyle w:val="VerbatimChar"/>
        </w:rPr>
        <w:t xml:space="preserve">- </w:t>
      </w:r>
      <w:proofErr w:type="spellStart"/>
      <w:r>
        <w:rPr>
          <w:rStyle w:val="VerbatimChar"/>
        </w:rPr>
        <w:t>eq_net_income</w:t>
      </w:r>
      <w:proofErr w:type="spellEnd"/>
      <w:r>
        <w:rPr>
          <w:rStyle w:val="VerbatimChar"/>
        </w:rPr>
        <w:t xml:space="preserve">   1   3419.0 3459.0</w:t>
      </w:r>
      <w:r>
        <w:br/>
      </w:r>
      <w:r>
        <w:rPr>
          <w:rStyle w:val="VerbatimChar"/>
        </w:rPr>
        <w:t xml:space="preserve">- </w:t>
      </w:r>
      <w:proofErr w:type="spellStart"/>
      <w:r>
        <w:rPr>
          <w:rStyle w:val="VerbatimChar"/>
        </w:rPr>
        <w:t>hascar</w:t>
      </w:r>
      <w:proofErr w:type="spellEnd"/>
      <w:r>
        <w:rPr>
          <w:rStyle w:val="VerbatimChar"/>
        </w:rPr>
        <w:t xml:space="preserve">          1   3422.8 3462.8</w:t>
      </w:r>
      <w:r>
        <w:br/>
      </w:r>
      <w:r>
        <w:rPr>
          <w:rStyle w:val="VerbatimChar"/>
        </w:rPr>
        <w:t xml:space="preserve">- </w:t>
      </w:r>
      <w:proofErr w:type="spellStart"/>
      <w:r>
        <w:rPr>
          <w:rStyle w:val="VerbatimChar"/>
        </w:rPr>
        <w:t>age_group</w:t>
      </w:r>
      <w:proofErr w:type="spellEnd"/>
      <w:r>
        <w:rPr>
          <w:rStyle w:val="VerbatimChar"/>
        </w:rPr>
        <w:t xml:space="preserve">       3   3427.6 3463.6</w:t>
      </w:r>
      <w:r>
        <w:br/>
      </w:r>
      <w:r>
        <w:rPr>
          <w:rStyle w:val="VerbatimChar"/>
        </w:rPr>
        <w:t xml:space="preserve">- </w:t>
      </w:r>
      <w:proofErr w:type="spellStart"/>
      <w:r>
        <w:rPr>
          <w:rStyle w:val="VerbatimChar"/>
        </w:rPr>
        <w:t>hiqual_dv</w:t>
      </w:r>
      <w:proofErr w:type="spellEnd"/>
      <w:r>
        <w:rPr>
          <w:rStyle w:val="VerbatimChar"/>
        </w:rPr>
        <w:t xml:space="preserve">       5   3450.0 3482.0</w:t>
      </w:r>
      <w:r>
        <w:br/>
      </w:r>
      <w:r>
        <w:rPr>
          <w:rStyle w:val="VerbatimChar"/>
        </w:rPr>
        <w:t xml:space="preserve">- </w:t>
      </w:r>
      <w:proofErr w:type="spellStart"/>
      <w:r>
        <w:rPr>
          <w:rStyle w:val="VerbatimChar"/>
        </w:rPr>
        <w:t>hh_type</w:t>
      </w:r>
      <w:proofErr w:type="spellEnd"/>
      <w:r>
        <w:rPr>
          <w:rStyle w:val="VerbatimChar"/>
        </w:rPr>
        <w:t xml:space="preserve">         6   3466.8 3496.8</w:t>
      </w:r>
      <w:r>
        <w:br/>
      </w:r>
      <w:r>
        <w:rPr>
          <w:rStyle w:val="VerbatimChar"/>
        </w:rPr>
        <w:t xml:space="preserve">- </w:t>
      </w:r>
      <w:proofErr w:type="spellStart"/>
      <w:r>
        <w:rPr>
          <w:rStyle w:val="VerbatimChar"/>
        </w:rPr>
        <w:t>lti</w:t>
      </w:r>
      <w:proofErr w:type="spellEnd"/>
      <w:r>
        <w:rPr>
          <w:rStyle w:val="VerbatimChar"/>
        </w:rPr>
        <w:t xml:space="preserve">             1   3505.7 3545.7</w:t>
      </w:r>
      <w:r>
        <w:br/>
      </w:r>
      <w:r>
        <w:rPr>
          <w:rStyle w:val="VerbatimChar"/>
        </w:rPr>
        <w:t xml:space="preserve">- </w:t>
      </w:r>
      <w:proofErr w:type="spellStart"/>
      <w:r>
        <w:rPr>
          <w:rStyle w:val="VerbatimChar"/>
        </w:rPr>
        <w:t>mh</w:t>
      </w:r>
      <w:proofErr w:type="spellEnd"/>
      <w:r>
        <w:rPr>
          <w:rStyle w:val="VerbatimChar"/>
        </w:rPr>
        <w:t xml:space="preserve">              1   3534.9 3574.9</w:t>
      </w:r>
      <w:r>
        <w:br/>
      </w:r>
      <w:r>
        <w:rPr>
          <w:rStyle w:val="VerbatimChar"/>
        </w:rPr>
        <w:t xml:space="preserve">- </w:t>
      </w:r>
      <w:proofErr w:type="spellStart"/>
      <w:r>
        <w:rPr>
          <w:rStyle w:val="VerbatimChar"/>
        </w:rPr>
        <w:t>ph</w:t>
      </w:r>
      <w:proofErr w:type="spellEnd"/>
      <w:r>
        <w:rPr>
          <w:rStyle w:val="VerbatimChar"/>
        </w:rPr>
        <w:t xml:space="preserve">              1   3624.5 3664.5</w:t>
      </w:r>
      <w:r>
        <w:br/>
      </w:r>
      <w:r>
        <w:br/>
      </w:r>
      <w:r>
        <w:rPr>
          <w:rStyle w:val="VerbatimChar"/>
        </w:rPr>
        <w:t>Step:  AIC=3450.78</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r>
        <w:br/>
      </w:r>
      <w:r>
        <w:rPr>
          <w:rStyle w:val="VerbatimChar"/>
        </w:rPr>
        <w:t xml:space="preserve">    </w:t>
      </w:r>
      <w:proofErr w:type="spellStart"/>
      <w:r>
        <w:rPr>
          <w:rStyle w:val="VerbatimChar"/>
        </w:rPr>
        <w:t>hiqual_dv</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&lt;none&gt;               3410.8 3450.8</w:t>
      </w:r>
      <w:r>
        <w:br/>
      </w:r>
      <w:r>
        <w:rPr>
          <w:rStyle w:val="VerbatimChar"/>
        </w:rPr>
        <w:t xml:space="preserve">- </w:t>
      </w:r>
      <w:proofErr w:type="spellStart"/>
      <w:r>
        <w:rPr>
          <w:rStyle w:val="VerbatimChar"/>
        </w:rPr>
        <w:t>eq_net_income</w:t>
      </w:r>
      <w:proofErr w:type="spellEnd"/>
      <w:r>
        <w:rPr>
          <w:rStyle w:val="VerbatimChar"/>
        </w:rPr>
        <w:t xml:space="preserve">  1   3419.4 3457.4</w:t>
      </w:r>
      <w:r>
        <w:br/>
      </w:r>
      <w:r>
        <w:rPr>
          <w:rStyle w:val="VerbatimChar"/>
        </w:rPr>
        <w:t xml:space="preserve">- </w:t>
      </w:r>
      <w:proofErr w:type="spellStart"/>
      <w:r>
        <w:rPr>
          <w:rStyle w:val="VerbatimChar"/>
        </w:rPr>
        <w:t>hascar</w:t>
      </w:r>
      <w:proofErr w:type="spellEnd"/>
      <w:r>
        <w:rPr>
          <w:rStyle w:val="VerbatimChar"/>
        </w:rPr>
        <w:t xml:space="preserve">         1   3423.0 3461.0</w:t>
      </w:r>
      <w:r>
        <w:br/>
      </w:r>
      <w:r>
        <w:rPr>
          <w:rStyle w:val="VerbatimChar"/>
        </w:rPr>
        <w:t xml:space="preserve">- </w:t>
      </w:r>
      <w:proofErr w:type="spellStart"/>
      <w:r>
        <w:rPr>
          <w:rStyle w:val="VerbatimChar"/>
        </w:rPr>
        <w:t>age_group</w:t>
      </w:r>
      <w:proofErr w:type="spellEnd"/>
      <w:r>
        <w:rPr>
          <w:rStyle w:val="VerbatimChar"/>
        </w:rPr>
        <w:t xml:space="preserve">      3   3427.9 3461.9</w:t>
      </w:r>
      <w:r>
        <w:br/>
      </w:r>
      <w:r>
        <w:rPr>
          <w:rStyle w:val="VerbatimChar"/>
        </w:rPr>
        <w:t xml:space="preserve">- </w:t>
      </w:r>
      <w:proofErr w:type="spellStart"/>
      <w:r>
        <w:rPr>
          <w:rStyle w:val="VerbatimChar"/>
        </w:rPr>
        <w:t>hiqual_dv</w:t>
      </w:r>
      <w:proofErr w:type="spellEnd"/>
      <w:r>
        <w:rPr>
          <w:rStyle w:val="VerbatimChar"/>
        </w:rPr>
        <w:t xml:space="preserve">      5   3452.3 3482.3</w:t>
      </w:r>
      <w:r>
        <w:br/>
      </w:r>
      <w:r>
        <w:rPr>
          <w:rStyle w:val="VerbatimChar"/>
        </w:rPr>
        <w:t xml:space="preserve">- </w:t>
      </w:r>
      <w:proofErr w:type="spellStart"/>
      <w:r>
        <w:rPr>
          <w:rStyle w:val="VerbatimChar"/>
        </w:rPr>
        <w:t>hh_type</w:t>
      </w:r>
      <w:proofErr w:type="spellEnd"/>
      <w:r>
        <w:rPr>
          <w:rStyle w:val="VerbatimChar"/>
        </w:rPr>
        <w:t xml:space="preserve">        6   3467.6 3495.6</w:t>
      </w:r>
      <w:r>
        <w:br/>
      </w:r>
      <w:r>
        <w:rPr>
          <w:rStyle w:val="VerbatimChar"/>
        </w:rPr>
        <w:t xml:space="preserve">- </w:t>
      </w:r>
      <w:proofErr w:type="spellStart"/>
      <w:r>
        <w:rPr>
          <w:rStyle w:val="VerbatimChar"/>
        </w:rPr>
        <w:t>lti</w:t>
      </w:r>
      <w:proofErr w:type="spellEnd"/>
      <w:r>
        <w:rPr>
          <w:rStyle w:val="VerbatimChar"/>
        </w:rPr>
        <w:t xml:space="preserve">            1   3507.4 3545.4</w:t>
      </w:r>
      <w:r>
        <w:br/>
      </w:r>
      <w:r>
        <w:rPr>
          <w:rStyle w:val="VerbatimChar"/>
        </w:rPr>
        <w:t xml:space="preserve">- </w:t>
      </w:r>
      <w:proofErr w:type="spellStart"/>
      <w:r>
        <w:rPr>
          <w:rStyle w:val="VerbatimChar"/>
        </w:rPr>
        <w:t>mh</w:t>
      </w:r>
      <w:proofErr w:type="spellEnd"/>
      <w:r>
        <w:rPr>
          <w:rStyle w:val="VerbatimChar"/>
        </w:rPr>
        <w:t xml:space="preserve">             1   3535.4 3573.4</w:t>
      </w:r>
      <w:r>
        <w:br/>
      </w:r>
      <w:r>
        <w:rPr>
          <w:rStyle w:val="VerbatimChar"/>
        </w:rPr>
        <w:t xml:space="preserve">- </w:t>
      </w:r>
      <w:proofErr w:type="spellStart"/>
      <w:r>
        <w:rPr>
          <w:rStyle w:val="VerbatimChar"/>
        </w:rPr>
        <w:t>ph</w:t>
      </w:r>
      <w:proofErr w:type="spellEnd"/>
      <w:r>
        <w:rPr>
          <w:rStyle w:val="VerbatimChar"/>
        </w:rPr>
        <w:t xml:space="preserve">             1   3624.5 3662.5</w:t>
      </w:r>
    </w:p>
    <w:p w14:paraId="309CCC31" w14:textId="77777777" w:rsidR="008401AC" w:rsidRDefault="004E19BA">
      <w:pPr>
        <w:pStyle w:val="SourceCode"/>
      </w:pPr>
      <w:r>
        <w:rPr>
          <w:rStyle w:val="VerbatimChar"/>
        </w:rPr>
        <w:t>Start:  AIC=4548.77</w:t>
      </w:r>
      <w:r>
        <w:br/>
      </w:r>
      <w:proofErr w:type="spellStart"/>
      <w:r>
        <w:rPr>
          <w:rStyle w:val="VerbatimChar"/>
        </w:rPr>
        <w:t>becomes_eilts</w:t>
      </w:r>
      <w:proofErr w:type="spellEnd"/>
      <w:r>
        <w:rPr>
          <w:rStyle w:val="VerbatimChar"/>
        </w:rPr>
        <w:t xml:space="preserve"> ~ 1</w:t>
      </w:r>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lti</w:t>
      </w:r>
      <w:proofErr w:type="spellEnd"/>
      <w:r>
        <w:rPr>
          <w:rStyle w:val="VerbatimChar"/>
        </w:rPr>
        <w:t xml:space="preserve">             1   3943.8 3947.8</w:t>
      </w:r>
      <w:r>
        <w:br/>
      </w:r>
      <w:r>
        <w:rPr>
          <w:rStyle w:val="VerbatimChar"/>
        </w:rPr>
        <w:t xml:space="preserve">+ </w:t>
      </w:r>
      <w:proofErr w:type="spellStart"/>
      <w:r>
        <w:rPr>
          <w:rStyle w:val="VerbatimChar"/>
        </w:rPr>
        <w:t>ph</w:t>
      </w:r>
      <w:proofErr w:type="spellEnd"/>
      <w:r>
        <w:rPr>
          <w:rStyle w:val="VerbatimChar"/>
        </w:rPr>
        <w:t xml:space="preserve">              1   3955.5 3959.5</w:t>
      </w:r>
      <w:r>
        <w:br/>
      </w:r>
      <w:r>
        <w:rPr>
          <w:rStyle w:val="VerbatimChar"/>
        </w:rPr>
        <w:t xml:space="preserve">+ </w:t>
      </w:r>
      <w:proofErr w:type="spellStart"/>
      <w:r>
        <w:rPr>
          <w:rStyle w:val="VerbatimChar"/>
        </w:rPr>
        <w:t>mh</w:t>
      </w:r>
      <w:proofErr w:type="spellEnd"/>
      <w:r>
        <w:rPr>
          <w:rStyle w:val="VerbatimChar"/>
        </w:rPr>
        <w:t xml:space="preserve">              1   4288.6 4292.6</w:t>
      </w:r>
      <w:r>
        <w:br/>
      </w:r>
      <w:r>
        <w:rPr>
          <w:rStyle w:val="VerbatimChar"/>
        </w:rPr>
        <w:t xml:space="preserve">+ </w:t>
      </w:r>
      <w:proofErr w:type="spellStart"/>
      <w:r>
        <w:rPr>
          <w:rStyle w:val="VerbatimChar"/>
        </w:rPr>
        <w:t>hh_type</w:t>
      </w:r>
      <w:proofErr w:type="spellEnd"/>
      <w:r>
        <w:rPr>
          <w:rStyle w:val="VerbatimChar"/>
        </w:rPr>
        <w:t xml:space="preserve">         6   4378.1 4392.1</w:t>
      </w:r>
      <w:r>
        <w:br/>
      </w:r>
      <w:r>
        <w:rPr>
          <w:rStyle w:val="VerbatimChar"/>
        </w:rPr>
        <w:t xml:space="preserve">+ </w:t>
      </w:r>
      <w:proofErr w:type="spellStart"/>
      <w:r>
        <w:rPr>
          <w:rStyle w:val="VerbatimChar"/>
        </w:rPr>
        <w:t>age_group</w:t>
      </w:r>
      <w:proofErr w:type="spellEnd"/>
      <w:r>
        <w:rPr>
          <w:rStyle w:val="VerbatimChar"/>
        </w:rPr>
        <w:t xml:space="preserve">       3   4415.0 4423.0</w:t>
      </w:r>
      <w:r>
        <w:br/>
      </w:r>
      <w:r>
        <w:rPr>
          <w:rStyle w:val="VerbatimChar"/>
        </w:rPr>
        <w:t xml:space="preserve">+ </w:t>
      </w:r>
      <w:proofErr w:type="spellStart"/>
      <w:r>
        <w:rPr>
          <w:rStyle w:val="VerbatimChar"/>
        </w:rPr>
        <w:t>hiqual_dv</w:t>
      </w:r>
      <w:proofErr w:type="spellEnd"/>
      <w:r>
        <w:rPr>
          <w:rStyle w:val="VerbatimChar"/>
        </w:rPr>
        <w:t xml:space="preserve">       5   4428.9 4440.9</w:t>
      </w:r>
      <w:r>
        <w:br/>
      </w:r>
      <w:r>
        <w:rPr>
          <w:rStyle w:val="VerbatimChar"/>
        </w:rPr>
        <w:t xml:space="preserve">+ </w:t>
      </w:r>
      <w:proofErr w:type="spellStart"/>
      <w:r>
        <w:rPr>
          <w:rStyle w:val="VerbatimChar"/>
        </w:rPr>
        <w:t>hascar</w:t>
      </w:r>
      <w:proofErr w:type="spellEnd"/>
      <w:r>
        <w:rPr>
          <w:rStyle w:val="VerbatimChar"/>
        </w:rPr>
        <w:t xml:space="preserve">          1   4477.3 4481.3</w:t>
      </w:r>
      <w:r>
        <w:br/>
      </w:r>
      <w:r>
        <w:rPr>
          <w:rStyle w:val="VerbatimChar"/>
        </w:rPr>
        <w:t>&lt;none&gt;                4546.8 4548.8</w:t>
      </w:r>
      <w:r>
        <w:br/>
      </w:r>
      <w:r>
        <w:rPr>
          <w:rStyle w:val="VerbatimChar"/>
        </w:rPr>
        <w:lastRenderedPageBreak/>
        <w:t xml:space="preserve">+ </w:t>
      </w:r>
      <w:proofErr w:type="spellStart"/>
      <w:r>
        <w:rPr>
          <w:rStyle w:val="VerbatimChar"/>
        </w:rPr>
        <w:t>eth_simplified</w:t>
      </w:r>
      <w:proofErr w:type="spellEnd"/>
      <w:r>
        <w:rPr>
          <w:rStyle w:val="VerbatimChar"/>
        </w:rPr>
        <w:t xml:space="preserve">  1   4544.9 4548.9</w:t>
      </w:r>
      <w:r>
        <w:br/>
      </w:r>
      <w:r>
        <w:rPr>
          <w:rStyle w:val="VerbatimChar"/>
        </w:rPr>
        <w:t xml:space="preserve">+ </w:t>
      </w:r>
      <w:proofErr w:type="spellStart"/>
      <w:r>
        <w:rPr>
          <w:rStyle w:val="VerbatimChar"/>
        </w:rPr>
        <w:t>eq_net_income</w:t>
      </w:r>
      <w:proofErr w:type="spellEnd"/>
      <w:r>
        <w:rPr>
          <w:rStyle w:val="VerbatimChar"/>
        </w:rPr>
        <w:t xml:space="preserve">   1   4546.4 4550.4</w:t>
      </w:r>
      <w:r>
        <w:br/>
      </w:r>
      <w:r>
        <w:rPr>
          <w:rStyle w:val="VerbatimChar"/>
        </w:rPr>
        <w:t>+ sex             1   4546.7 4550.7</w:t>
      </w:r>
      <w:r>
        <w:br/>
      </w:r>
      <w:r>
        <w:br/>
      </w:r>
      <w:r>
        <w:rPr>
          <w:rStyle w:val="VerbatimChar"/>
        </w:rPr>
        <w:t>Step:  AIC=3947.85</w:t>
      </w:r>
      <w:r>
        <w:br/>
      </w:r>
      <w:proofErr w:type="spellStart"/>
      <w:r>
        <w:rPr>
          <w:rStyle w:val="VerbatimChar"/>
        </w:rPr>
        <w:t>becomes_eilts</w:t>
      </w:r>
      <w:proofErr w:type="spellEnd"/>
      <w:r>
        <w:rPr>
          <w:rStyle w:val="VerbatimChar"/>
        </w:rPr>
        <w:t xml:space="preserve"> ~ </w:t>
      </w:r>
      <w:proofErr w:type="spellStart"/>
      <w:r>
        <w:rPr>
          <w:rStyle w:val="VerbatimChar"/>
        </w:rPr>
        <w:t>lti</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ph</w:t>
      </w:r>
      <w:proofErr w:type="spellEnd"/>
      <w:r>
        <w:rPr>
          <w:rStyle w:val="VerbatimChar"/>
        </w:rPr>
        <w:t xml:space="preserve">              1   3727.5 3733.5</w:t>
      </w:r>
      <w:r>
        <w:br/>
      </w:r>
      <w:r>
        <w:rPr>
          <w:rStyle w:val="VerbatimChar"/>
        </w:rPr>
        <w:t xml:space="preserve">+ </w:t>
      </w:r>
      <w:proofErr w:type="spellStart"/>
      <w:r>
        <w:rPr>
          <w:rStyle w:val="VerbatimChar"/>
        </w:rPr>
        <w:t>mh</w:t>
      </w:r>
      <w:proofErr w:type="spellEnd"/>
      <w:r>
        <w:rPr>
          <w:rStyle w:val="VerbatimChar"/>
        </w:rPr>
        <w:t xml:space="preserve">              1   3845.1 3851.1</w:t>
      </w:r>
      <w:r>
        <w:br/>
      </w:r>
      <w:r>
        <w:rPr>
          <w:rStyle w:val="VerbatimChar"/>
        </w:rPr>
        <w:t xml:space="preserve">+ </w:t>
      </w:r>
      <w:proofErr w:type="spellStart"/>
      <w:r>
        <w:rPr>
          <w:rStyle w:val="VerbatimChar"/>
        </w:rPr>
        <w:t>hiqual_dv</w:t>
      </w:r>
      <w:proofErr w:type="spellEnd"/>
      <w:r>
        <w:rPr>
          <w:rStyle w:val="VerbatimChar"/>
        </w:rPr>
        <w:t xml:space="preserve">       5   3858.6 3872.6</w:t>
      </w:r>
      <w:r>
        <w:br/>
      </w:r>
      <w:r>
        <w:rPr>
          <w:rStyle w:val="VerbatimChar"/>
        </w:rPr>
        <w:t xml:space="preserve">+ </w:t>
      </w:r>
      <w:proofErr w:type="spellStart"/>
      <w:r>
        <w:rPr>
          <w:rStyle w:val="VerbatimChar"/>
        </w:rPr>
        <w:t>hh_type</w:t>
      </w:r>
      <w:proofErr w:type="spellEnd"/>
      <w:r>
        <w:rPr>
          <w:rStyle w:val="VerbatimChar"/>
        </w:rPr>
        <w:t xml:space="preserve">         6   3858.5 3874.5</w:t>
      </w:r>
      <w:r>
        <w:br/>
      </w:r>
      <w:r>
        <w:rPr>
          <w:rStyle w:val="VerbatimChar"/>
        </w:rPr>
        <w:t xml:space="preserve">+ </w:t>
      </w:r>
      <w:proofErr w:type="spellStart"/>
      <w:r>
        <w:rPr>
          <w:rStyle w:val="VerbatimChar"/>
        </w:rPr>
        <w:t>hascar</w:t>
      </w:r>
      <w:proofErr w:type="spellEnd"/>
      <w:r>
        <w:rPr>
          <w:rStyle w:val="VerbatimChar"/>
        </w:rPr>
        <w:t xml:space="preserve">          1   3897.4 3903.4</w:t>
      </w:r>
      <w:r>
        <w:br/>
      </w:r>
      <w:r>
        <w:rPr>
          <w:rStyle w:val="VerbatimChar"/>
        </w:rPr>
        <w:t xml:space="preserve">+ </w:t>
      </w:r>
      <w:proofErr w:type="spellStart"/>
      <w:r>
        <w:rPr>
          <w:rStyle w:val="VerbatimChar"/>
        </w:rPr>
        <w:t>age_group</w:t>
      </w:r>
      <w:proofErr w:type="spellEnd"/>
      <w:r>
        <w:rPr>
          <w:rStyle w:val="VerbatimChar"/>
        </w:rPr>
        <w:t xml:space="preserve">       3   3894.9 3904.9</w:t>
      </w:r>
      <w:r>
        <w:br/>
      </w:r>
      <w:r>
        <w:rPr>
          <w:rStyle w:val="VerbatimChar"/>
        </w:rPr>
        <w:t>&lt;none&gt;                3943.8 3947.8</w:t>
      </w:r>
      <w:r>
        <w:br/>
      </w:r>
      <w:r>
        <w:rPr>
          <w:rStyle w:val="VerbatimChar"/>
        </w:rPr>
        <w:t xml:space="preserve">+ </w:t>
      </w:r>
      <w:proofErr w:type="spellStart"/>
      <w:r>
        <w:rPr>
          <w:rStyle w:val="VerbatimChar"/>
        </w:rPr>
        <w:t>eq_net_income</w:t>
      </w:r>
      <w:proofErr w:type="spellEnd"/>
      <w:r>
        <w:rPr>
          <w:rStyle w:val="VerbatimChar"/>
        </w:rPr>
        <w:t xml:space="preserve">   1   3942.8 3948.8</w:t>
      </w:r>
      <w:r>
        <w:br/>
      </w:r>
      <w:r>
        <w:rPr>
          <w:rStyle w:val="VerbatimChar"/>
        </w:rPr>
        <w:t>+ sex             1   3943.8 3949.8</w:t>
      </w:r>
      <w:r>
        <w:br/>
      </w:r>
      <w:r>
        <w:rPr>
          <w:rStyle w:val="VerbatimChar"/>
        </w:rPr>
        <w:t xml:space="preserve">+ </w:t>
      </w:r>
      <w:proofErr w:type="spellStart"/>
      <w:r>
        <w:rPr>
          <w:rStyle w:val="VerbatimChar"/>
        </w:rPr>
        <w:t>eth_simplified</w:t>
      </w:r>
      <w:proofErr w:type="spellEnd"/>
      <w:r>
        <w:rPr>
          <w:rStyle w:val="VerbatimChar"/>
        </w:rPr>
        <w:t xml:space="preserve">  1   3943.8 3949.8</w:t>
      </w:r>
      <w:r>
        <w:br/>
      </w:r>
      <w:r>
        <w:br/>
      </w:r>
      <w:r>
        <w:rPr>
          <w:rStyle w:val="VerbatimChar"/>
        </w:rPr>
        <w:t>Step:  AIC=3733.46</w:t>
      </w:r>
      <w:r>
        <w:br/>
      </w:r>
      <w:proofErr w:type="spellStart"/>
      <w:r>
        <w:rPr>
          <w:rStyle w:val="VerbatimChar"/>
        </w:rPr>
        <w:t>becomes_eilts</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mh</w:t>
      </w:r>
      <w:proofErr w:type="spellEnd"/>
      <w:r>
        <w:rPr>
          <w:rStyle w:val="VerbatimChar"/>
        </w:rPr>
        <w:t xml:space="preserve">              1   3574.4 3582.4</w:t>
      </w:r>
      <w:r>
        <w:br/>
      </w:r>
      <w:r>
        <w:rPr>
          <w:rStyle w:val="VerbatimChar"/>
        </w:rPr>
        <w:t xml:space="preserve">+ </w:t>
      </w:r>
      <w:proofErr w:type="spellStart"/>
      <w:r>
        <w:rPr>
          <w:rStyle w:val="VerbatimChar"/>
        </w:rPr>
        <w:t>hh_type</w:t>
      </w:r>
      <w:proofErr w:type="spellEnd"/>
      <w:r>
        <w:rPr>
          <w:rStyle w:val="VerbatimChar"/>
        </w:rPr>
        <w:t xml:space="preserve">         6   3633.1 3651.1</w:t>
      </w:r>
      <w:r>
        <w:br/>
      </w:r>
      <w:r>
        <w:rPr>
          <w:rStyle w:val="VerbatimChar"/>
        </w:rPr>
        <w:t xml:space="preserve">+ </w:t>
      </w:r>
      <w:proofErr w:type="spellStart"/>
      <w:r>
        <w:rPr>
          <w:rStyle w:val="VerbatimChar"/>
        </w:rPr>
        <w:t>hascar</w:t>
      </w:r>
      <w:proofErr w:type="spellEnd"/>
      <w:r>
        <w:rPr>
          <w:rStyle w:val="VerbatimChar"/>
        </w:rPr>
        <w:t xml:space="preserve">          1   3676.2 3684.2</w:t>
      </w:r>
      <w:r>
        <w:br/>
      </w:r>
      <w:r>
        <w:rPr>
          <w:rStyle w:val="VerbatimChar"/>
        </w:rPr>
        <w:t xml:space="preserve">+ </w:t>
      </w:r>
      <w:proofErr w:type="spellStart"/>
      <w:r>
        <w:rPr>
          <w:rStyle w:val="VerbatimChar"/>
        </w:rPr>
        <w:t>hiqual_dv</w:t>
      </w:r>
      <w:proofErr w:type="spellEnd"/>
      <w:r>
        <w:rPr>
          <w:rStyle w:val="VerbatimChar"/>
        </w:rPr>
        <w:t xml:space="preserve">       5   3676.2 3692.2</w:t>
      </w:r>
      <w:r>
        <w:br/>
      </w:r>
      <w:r>
        <w:rPr>
          <w:rStyle w:val="VerbatimChar"/>
        </w:rPr>
        <w:t xml:space="preserve">+ </w:t>
      </w:r>
      <w:proofErr w:type="spellStart"/>
      <w:r>
        <w:rPr>
          <w:rStyle w:val="VerbatimChar"/>
        </w:rPr>
        <w:t>age_group</w:t>
      </w:r>
      <w:proofErr w:type="spellEnd"/>
      <w:r>
        <w:rPr>
          <w:rStyle w:val="VerbatimChar"/>
        </w:rPr>
        <w:t xml:space="preserve">       3   3701.4 3713.4</w:t>
      </w:r>
      <w:r>
        <w:br/>
      </w:r>
      <w:r>
        <w:rPr>
          <w:rStyle w:val="VerbatimChar"/>
        </w:rPr>
        <w:t>&lt;none&gt;                3727.5 3733.5</w:t>
      </w:r>
      <w:r>
        <w:br/>
      </w:r>
      <w:r>
        <w:rPr>
          <w:rStyle w:val="VerbatimChar"/>
        </w:rPr>
        <w:t xml:space="preserve">+ </w:t>
      </w:r>
      <w:proofErr w:type="spellStart"/>
      <w:r>
        <w:rPr>
          <w:rStyle w:val="VerbatimChar"/>
        </w:rPr>
        <w:t>eq_net_income</w:t>
      </w:r>
      <w:proofErr w:type="spellEnd"/>
      <w:r>
        <w:rPr>
          <w:rStyle w:val="VerbatimChar"/>
        </w:rPr>
        <w:t xml:space="preserve">   1   3726.8 3734.8</w:t>
      </w:r>
      <w:r>
        <w:br/>
      </w:r>
      <w:r>
        <w:rPr>
          <w:rStyle w:val="VerbatimChar"/>
        </w:rPr>
        <w:t xml:space="preserve">+ </w:t>
      </w:r>
      <w:proofErr w:type="spellStart"/>
      <w:r>
        <w:rPr>
          <w:rStyle w:val="VerbatimChar"/>
        </w:rPr>
        <w:t>eth_simplified</w:t>
      </w:r>
      <w:proofErr w:type="spellEnd"/>
      <w:r>
        <w:rPr>
          <w:rStyle w:val="VerbatimChar"/>
        </w:rPr>
        <w:t xml:space="preserve">  1   3727.3 3735.3</w:t>
      </w:r>
      <w:r>
        <w:br/>
      </w:r>
      <w:r>
        <w:rPr>
          <w:rStyle w:val="VerbatimChar"/>
        </w:rPr>
        <w:t>+ sex             1   3727.5 3735.5</w:t>
      </w:r>
      <w:r>
        <w:br/>
      </w:r>
      <w:r>
        <w:br/>
      </w:r>
      <w:r>
        <w:rPr>
          <w:rStyle w:val="VerbatimChar"/>
        </w:rPr>
        <w:t>Step:  AIC=3582.38</w:t>
      </w:r>
      <w:r>
        <w:br/>
      </w:r>
      <w:proofErr w:type="spellStart"/>
      <w:r>
        <w:rPr>
          <w:rStyle w:val="VerbatimChar"/>
        </w:rPr>
        <w:t>becomes_eilts</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hh_type</w:t>
      </w:r>
      <w:proofErr w:type="spellEnd"/>
      <w:r>
        <w:rPr>
          <w:rStyle w:val="VerbatimChar"/>
        </w:rPr>
        <w:t xml:space="preserve">         6   3495.4 3515.4</w:t>
      </w:r>
      <w:r>
        <w:br/>
      </w:r>
      <w:r>
        <w:rPr>
          <w:rStyle w:val="VerbatimChar"/>
        </w:rPr>
        <w:t xml:space="preserve">+ </w:t>
      </w:r>
      <w:proofErr w:type="spellStart"/>
      <w:r>
        <w:rPr>
          <w:rStyle w:val="VerbatimChar"/>
        </w:rPr>
        <w:t>hascar</w:t>
      </w:r>
      <w:proofErr w:type="spellEnd"/>
      <w:r>
        <w:rPr>
          <w:rStyle w:val="VerbatimChar"/>
        </w:rPr>
        <w:t xml:space="preserve">          1   3531.4 3541.4</w:t>
      </w:r>
      <w:r>
        <w:br/>
      </w:r>
      <w:r>
        <w:rPr>
          <w:rStyle w:val="VerbatimChar"/>
        </w:rPr>
        <w:t xml:space="preserve">+ </w:t>
      </w:r>
      <w:proofErr w:type="spellStart"/>
      <w:r>
        <w:rPr>
          <w:rStyle w:val="VerbatimChar"/>
        </w:rPr>
        <w:t>hiqual_dv</w:t>
      </w:r>
      <w:proofErr w:type="spellEnd"/>
      <w:r>
        <w:rPr>
          <w:rStyle w:val="VerbatimChar"/>
        </w:rPr>
        <w:t xml:space="preserve">       5   3528.4 3546.4</w:t>
      </w:r>
      <w:r>
        <w:br/>
      </w:r>
      <w:r>
        <w:rPr>
          <w:rStyle w:val="VerbatimChar"/>
        </w:rPr>
        <w:t xml:space="preserve">+ </w:t>
      </w:r>
      <w:proofErr w:type="spellStart"/>
      <w:r>
        <w:rPr>
          <w:rStyle w:val="VerbatimChar"/>
        </w:rPr>
        <w:t>age_group</w:t>
      </w:r>
      <w:proofErr w:type="spellEnd"/>
      <w:r>
        <w:rPr>
          <w:rStyle w:val="VerbatimChar"/>
        </w:rPr>
        <w:t xml:space="preserve">       3   3552.4 3566.4</w:t>
      </w:r>
      <w:r>
        <w:br/>
      </w:r>
      <w:r>
        <w:rPr>
          <w:rStyle w:val="VerbatimChar"/>
        </w:rPr>
        <w:t>+ sex             1   3571.6 3581.6</w:t>
      </w:r>
      <w:r>
        <w:br/>
      </w:r>
      <w:r>
        <w:rPr>
          <w:rStyle w:val="VerbatimChar"/>
        </w:rPr>
        <w:t>&lt;none&gt;                3574.4 3582.4</w:t>
      </w:r>
      <w:r>
        <w:br/>
      </w:r>
      <w:r>
        <w:rPr>
          <w:rStyle w:val="VerbatimChar"/>
        </w:rPr>
        <w:t xml:space="preserve">+ </w:t>
      </w:r>
      <w:proofErr w:type="spellStart"/>
      <w:r>
        <w:rPr>
          <w:rStyle w:val="VerbatimChar"/>
        </w:rPr>
        <w:t>eq_net_income</w:t>
      </w:r>
      <w:proofErr w:type="spellEnd"/>
      <w:r>
        <w:rPr>
          <w:rStyle w:val="VerbatimChar"/>
        </w:rPr>
        <w:t xml:space="preserve">   1   3573.6 3583.6</w:t>
      </w:r>
      <w:r>
        <w:br/>
      </w:r>
      <w:r>
        <w:rPr>
          <w:rStyle w:val="VerbatimChar"/>
        </w:rPr>
        <w:t xml:space="preserve">+ </w:t>
      </w:r>
      <w:proofErr w:type="spellStart"/>
      <w:r>
        <w:rPr>
          <w:rStyle w:val="VerbatimChar"/>
        </w:rPr>
        <w:t>eth_simplified</w:t>
      </w:r>
      <w:proofErr w:type="spellEnd"/>
      <w:r>
        <w:rPr>
          <w:rStyle w:val="VerbatimChar"/>
        </w:rPr>
        <w:t xml:space="preserve">  1   3573.9 3583.9</w:t>
      </w:r>
      <w:r>
        <w:br/>
      </w:r>
      <w:r>
        <w:br/>
      </w:r>
      <w:r>
        <w:rPr>
          <w:rStyle w:val="VerbatimChar"/>
        </w:rPr>
        <w:t>Step:  AIC=3515.45</w:t>
      </w:r>
      <w:r>
        <w:br/>
      </w:r>
      <w:proofErr w:type="spellStart"/>
      <w:r>
        <w:rPr>
          <w:rStyle w:val="VerbatimChar"/>
        </w:rPr>
        <w:t>becomes_eilts</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hh_type</w:t>
      </w:r>
      <w:proofErr w:type="spellEnd"/>
      <w:r>
        <w:br/>
      </w:r>
      <w:r>
        <w:br/>
      </w:r>
      <w:r>
        <w:rPr>
          <w:rStyle w:val="VerbatimChar"/>
        </w:rPr>
        <w:lastRenderedPageBreak/>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hiqual_dv</w:t>
      </w:r>
      <w:proofErr w:type="spellEnd"/>
      <w:r>
        <w:rPr>
          <w:rStyle w:val="VerbatimChar"/>
        </w:rPr>
        <w:t xml:space="preserve">       5   3446.5 3476.5</w:t>
      </w:r>
      <w:r>
        <w:br/>
      </w:r>
      <w:r>
        <w:rPr>
          <w:rStyle w:val="VerbatimChar"/>
        </w:rPr>
        <w:t xml:space="preserve">+ </w:t>
      </w:r>
      <w:proofErr w:type="spellStart"/>
      <w:r>
        <w:rPr>
          <w:rStyle w:val="VerbatimChar"/>
        </w:rPr>
        <w:t>hascar</w:t>
      </w:r>
      <w:proofErr w:type="spellEnd"/>
      <w:r>
        <w:rPr>
          <w:rStyle w:val="VerbatimChar"/>
        </w:rPr>
        <w:t xml:space="preserve">          1   3477.3 3499.3</w:t>
      </w:r>
      <w:r>
        <w:br/>
      </w:r>
      <w:r>
        <w:rPr>
          <w:rStyle w:val="VerbatimChar"/>
        </w:rPr>
        <w:t xml:space="preserve">+ </w:t>
      </w:r>
      <w:proofErr w:type="spellStart"/>
      <w:r>
        <w:rPr>
          <w:rStyle w:val="VerbatimChar"/>
        </w:rPr>
        <w:t>age_group</w:t>
      </w:r>
      <w:proofErr w:type="spellEnd"/>
      <w:r>
        <w:rPr>
          <w:rStyle w:val="VerbatimChar"/>
        </w:rPr>
        <w:t xml:space="preserve">       3   3479.8 3505.8</w:t>
      </w:r>
      <w:r>
        <w:br/>
      </w:r>
      <w:r>
        <w:rPr>
          <w:rStyle w:val="VerbatimChar"/>
        </w:rPr>
        <w:t xml:space="preserve">+ </w:t>
      </w:r>
      <w:proofErr w:type="spellStart"/>
      <w:r>
        <w:rPr>
          <w:rStyle w:val="VerbatimChar"/>
        </w:rPr>
        <w:t>eq_net_income</w:t>
      </w:r>
      <w:proofErr w:type="spellEnd"/>
      <w:r>
        <w:rPr>
          <w:rStyle w:val="VerbatimChar"/>
        </w:rPr>
        <w:t xml:space="preserve">   1   3490.1 3512.1</w:t>
      </w:r>
      <w:r>
        <w:br/>
      </w:r>
      <w:r>
        <w:rPr>
          <w:rStyle w:val="VerbatimChar"/>
        </w:rPr>
        <w:t>&lt;none&gt;                3495.4 3515.4</w:t>
      </w:r>
      <w:r>
        <w:br/>
      </w:r>
      <w:r>
        <w:rPr>
          <w:rStyle w:val="VerbatimChar"/>
        </w:rPr>
        <w:t xml:space="preserve">+ </w:t>
      </w:r>
      <w:proofErr w:type="spellStart"/>
      <w:r>
        <w:rPr>
          <w:rStyle w:val="VerbatimChar"/>
        </w:rPr>
        <w:t>eth_simplified</w:t>
      </w:r>
      <w:proofErr w:type="spellEnd"/>
      <w:r>
        <w:rPr>
          <w:rStyle w:val="VerbatimChar"/>
        </w:rPr>
        <w:t xml:space="preserve">  1   3494.7 3516.7</w:t>
      </w:r>
      <w:r>
        <w:br/>
      </w:r>
      <w:r>
        <w:rPr>
          <w:rStyle w:val="VerbatimChar"/>
        </w:rPr>
        <w:t>+ sex             1   3495.2 3517.2</w:t>
      </w:r>
      <w:r>
        <w:br/>
      </w:r>
      <w:r>
        <w:br/>
      </w:r>
      <w:r>
        <w:rPr>
          <w:rStyle w:val="VerbatimChar"/>
        </w:rPr>
        <w:t>Step:  AIC=3476.49</w:t>
      </w:r>
      <w:r>
        <w:br/>
      </w:r>
      <w:proofErr w:type="spellStart"/>
      <w:r>
        <w:rPr>
          <w:rStyle w:val="VerbatimChar"/>
        </w:rPr>
        <w:t>becomes_eilts</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age_group</w:t>
      </w:r>
      <w:proofErr w:type="spellEnd"/>
      <w:r>
        <w:rPr>
          <w:rStyle w:val="VerbatimChar"/>
        </w:rPr>
        <w:t xml:space="preserve">       3   3431.2 3467.2</w:t>
      </w:r>
      <w:r>
        <w:br/>
      </w:r>
      <w:r>
        <w:rPr>
          <w:rStyle w:val="VerbatimChar"/>
        </w:rPr>
        <w:t xml:space="preserve">+ </w:t>
      </w:r>
      <w:proofErr w:type="spellStart"/>
      <w:r>
        <w:rPr>
          <w:rStyle w:val="VerbatimChar"/>
        </w:rPr>
        <w:t>hascar</w:t>
      </w:r>
      <w:proofErr w:type="spellEnd"/>
      <w:r>
        <w:rPr>
          <w:rStyle w:val="VerbatimChar"/>
        </w:rPr>
        <w:t xml:space="preserve">          1   3436.7 3468.7</w:t>
      </w:r>
      <w:r>
        <w:br/>
      </w:r>
      <w:r>
        <w:rPr>
          <w:rStyle w:val="VerbatimChar"/>
        </w:rPr>
        <w:t xml:space="preserve">+ </w:t>
      </w:r>
      <w:proofErr w:type="spellStart"/>
      <w:r>
        <w:rPr>
          <w:rStyle w:val="VerbatimChar"/>
        </w:rPr>
        <w:t>eq_net_income</w:t>
      </w:r>
      <w:proofErr w:type="spellEnd"/>
      <w:r>
        <w:rPr>
          <w:rStyle w:val="VerbatimChar"/>
        </w:rPr>
        <w:t xml:space="preserve">   1   3438.2 3470.2</w:t>
      </w:r>
      <w:r>
        <w:br/>
      </w:r>
      <w:r>
        <w:rPr>
          <w:rStyle w:val="VerbatimChar"/>
        </w:rPr>
        <w:t>&lt;none&gt;                3446.5 3476.5</w:t>
      </w:r>
      <w:r>
        <w:br/>
      </w:r>
      <w:r>
        <w:rPr>
          <w:rStyle w:val="VerbatimChar"/>
        </w:rPr>
        <w:t>+ sex             1   3446.3 3478.3</w:t>
      </w:r>
      <w:r>
        <w:br/>
      </w:r>
      <w:r>
        <w:rPr>
          <w:rStyle w:val="VerbatimChar"/>
        </w:rPr>
        <w:t xml:space="preserve">+ </w:t>
      </w:r>
      <w:proofErr w:type="spellStart"/>
      <w:r>
        <w:rPr>
          <w:rStyle w:val="VerbatimChar"/>
        </w:rPr>
        <w:t>eth_simplified</w:t>
      </w:r>
      <w:proofErr w:type="spellEnd"/>
      <w:r>
        <w:rPr>
          <w:rStyle w:val="VerbatimChar"/>
        </w:rPr>
        <w:t xml:space="preserve">  1   3446.5 3478.5</w:t>
      </w:r>
      <w:r>
        <w:br/>
      </w:r>
      <w:r>
        <w:br/>
      </w:r>
      <w:r>
        <w:rPr>
          <w:rStyle w:val="VerbatimChar"/>
        </w:rPr>
        <w:t>Step:  AIC=3467.16</w:t>
      </w:r>
      <w:r>
        <w:br/>
      </w:r>
      <w:proofErr w:type="spellStart"/>
      <w:r>
        <w:rPr>
          <w:rStyle w:val="VerbatimChar"/>
        </w:rPr>
        <w:t>becomes_eilts</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age_group</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hascar</w:t>
      </w:r>
      <w:proofErr w:type="spellEnd"/>
      <w:r>
        <w:rPr>
          <w:rStyle w:val="VerbatimChar"/>
        </w:rPr>
        <w:t xml:space="preserve">          1   3419.4 3457.4</w:t>
      </w:r>
      <w:r>
        <w:br/>
      </w:r>
      <w:r>
        <w:rPr>
          <w:rStyle w:val="VerbatimChar"/>
        </w:rPr>
        <w:t xml:space="preserve">+ </w:t>
      </w:r>
      <w:proofErr w:type="spellStart"/>
      <w:r>
        <w:rPr>
          <w:rStyle w:val="VerbatimChar"/>
        </w:rPr>
        <w:t>eq_net_income</w:t>
      </w:r>
      <w:proofErr w:type="spellEnd"/>
      <w:r>
        <w:rPr>
          <w:rStyle w:val="VerbatimChar"/>
        </w:rPr>
        <w:t xml:space="preserve">   1   3423.0 3461.0</w:t>
      </w:r>
      <w:r>
        <w:br/>
      </w:r>
      <w:r>
        <w:rPr>
          <w:rStyle w:val="VerbatimChar"/>
        </w:rPr>
        <w:t>&lt;none&gt;                3431.2 3467.2</w:t>
      </w:r>
      <w:r>
        <w:br/>
      </w:r>
      <w:r>
        <w:rPr>
          <w:rStyle w:val="VerbatimChar"/>
        </w:rPr>
        <w:t>+ sex             1   3431.0 3469.0</w:t>
      </w:r>
      <w:r>
        <w:br/>
      </w:r>
      <w:r>
        <w:rPr>
          <w:rStyle w:val="VerbatimChar"/>
        </w:rPr>
        <w:t xml:space="preserve">+ </w:t>
      </w:r>
      <w:proofErr w:type="spellStart"/>
      <w:r>
        <w:rPr>
          <w:rStyle w:val="VerbatimChar"/>
        </w:rPr>
        <w:t>eth_simplified</w:t>
      </w:r>
      <w:proofErr w:type="spellEnd"/>
      <w:r>
        <w:rPr>
          <w:rStyle w:val="VerbatimChar"/>
        </w:rPr>
        <w:t xml:space="preserve">  1   3431.0 3469.0</w:t>
      </w:r>
      <w:r>
        <w:br/>
      </w:r>
      <w:r>
        <w:br/>
      </w:r>
      <w:r>
        <w:rPr>
          <w:rStyle w:val="VerbatimChar"/>
        </w:rPr>
        <w:t>Step:  AIC=3457.42</w:t>
      </w:r>
      <w:r>
        <w:br/>
      </w:r>
      <w:proofErr w:type="spellStart"/>
      <w:r>
        <w:rPr>
          <w:rStyle w:val="VerbatimChar"/>
        </w:rPr>
        <w:t>becomes_eilts</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age_group</w:t>
      </w:r>
      <w:proofErr w:type="spellEnd"/>
      <w:r>
        <w:rPr>
          <w:rStyle w:val="VerbatimChar"/>
        </w:rPr>
        <w:t xml:space="preserve"> + </w:t>
      </w:r>
      <w:r>
        <w:br/>
      </w:r>
      <w:r>
        <w:rPr>
          <w:rStyle w:val="VerbatimChar"/>
        </w:rPr>
        <w:t xml:space="preserve">    </w:t>
      </w:r>
      <w:proofErr w:type="spellStart"/>
      <w:r>
        <w:rPr>
          <w:rStyle w:val="VerbatimChar"/>
        </w:rPr>
        <w:t>hascar</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eq_net_income</w:t>
      </w:r>
      <w:proofErr w:type="spellEnd"/>
      <w:r>
        <w:rPr>
          <w:rStyle w:val="VerbatimChar"/>
        </w:rPr>
        <w:t xml:space="preserve">   1   3410.8 3450.8</w:t>
      </w:r>
      <w:r>
        <w:br/>
      </w:r>
      <w:r>
        <w:rPr>
          <w:rStyle w:val="VerbatimChar"/>
        </w:rPr>
        <w:t>&lt;none&gt;                3419.4 3457.4</w:t>
      </w:r>
      <w:r>
        <w:br/>
      </w:r>
      <w:r>
        <w:rPr>
          <w:rStyle w:val="VerbatimChar"/>
        </w:rPr>
        <w:t xml:space="preserve">+ </w:t>
      </w:r>
      <w:proofErr w:type="spellStart"/>
      <w:r>
        <w:rPr>
          <w:rStyle w:val="VerbatimChar"/>
        </w:rPr>
        <w:t>eth_simplified</w:t>
      </w:r>
      <w:proofErr w:type="spellEnd"/>
      <w:r>
        <w:rPr>
          <w:rStyle w:val="VerbatimChar"/>
        </w:rPr>
        <w:t xml:space="preserve">  1   3419.0 3459.0</w:t>
      </w:r>
      <w:r>
        <w:br/>
      </w:r>
      <w:r>
        <w:rPr>
          <w:rStyle w:val="VerbatimChar"/>
        </w:rPr>
        <w:t>+ sex             1   3419.3 3459.3</w:t>
      </w:r>
      <w:r>
        <w:br/>
      </w:r>
      <w:r>
        <w:br/>
      </w:r>
      <w:r>
        <w:rPr>
          <w:rStyle w:val="VerbatimChar"/>
        </w:rPr>
        <w:t>Step:  AIC=3450.78</w:t>
      </w:r>
      <w:r>
        <w:br/>
      </w:r>
      <w:proofErr w:type="spellStart"/>
      <w:r>
        <w:rPr>
          <w:rStyle w:val="VerbatimChar"/>
        </w:rPr>
        <w:t>becomes_eilts</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age_group</w:t>
      </w:r>
      <w:proofErr w:type="spellEnd"/>
      <w:r>
        <w:rPr>
          <w:rStyle w:val="VerbatimChar"/>
        </w:rPr>
        <w:t xml:space="preserve"> + </w:t>
      </w:r>
      <w:r>
        <w:br/>
      </w:r>
      <w:r>
        <w:rPr>
          <w:rStyle w:val="VerbatimChar"/>
        </w:rPr>
        <w:t xml:space="preserve">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&lt;none&gt;                3410.8 3450.8</w:t>
      </w:r>
      <w:r>
        <w:br/>
      </w:r>
      <w:r>
        <w:rPr>
          <w:rStyle w:val="VerbatimChar"/>
        </w:rPr>
        <w:t xml:space="preserve">+ </w:t>
      </w:r>
      <w:proofErr w:type="spellStart"/>
      <w:r>
        <w:rPr>
          <w:rStyle w:val="VerbatimChar"/>
        </w:rPr>
        <w:t>eth_simplified</w:t>
      </w:r>
      <w:proofErr w:type="spellEnd"/>
      <w:r>
        <w:rPr>
          <w:rStyle w:val="VerbatimChar"/>
        </w:rPr>
        <w:t xml:space="preserve">  1   3410.2 3452.2</w:t>
      </w:r>
      <w:r>
        <w:br/>
      </w:r>
      <w:r>
        <w:rPr>
          <w:rStyle w:val="VerbatimChar"/>
        </w:rPr>
        <w:t>+ sex             1   3410.6 3452.6</w:t>
      </w:r>
    </w:p>
    <w:p w14:paraId="0A523537" w14:textId="77777777" w:rsidR="008401AC" w:rsidRDefault="004E19BA">
      <w:pPr>
        <w:pStyle w:val="SourceCode"/>
      </w:pPr>
      <w:r>
        <w:rPr>
          <w:rStyle w:val="VerbatimChar"/>
        </w:rPr>
        <w:lastRenderedPageBreak/>
        <w:t>Start:  AIC=4423.91</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lti</w:t>
      </w:r>
      <w:proofErr w:type="spellEnd"/>
      <w:r>
        <w:rPr>
          <w:rStyle w:val="VerbatimChar"/>
        </w:rPr>
        <w:t xml:space="preserve">             1   3894.5 3908.5</w:t>
      </w:r>
      <w:r>
        <w:br/>
      </w:r>
      <w:r>
        <w:rPr>
          <w:rStyle w:val="VerbatimChar"/>
        </w:rPr>
        <w:t xml:space="preserve">+ </w:t>
      </w:r>
      <w:proofErr w:type="spellStart"/>
      <w:r>
        <w:rPr>
          <w:rStyle w:val="VerbatimChar"/>
        </w:rPr>
        <w:t>ph</w:t>
      </w:r>
      <w:proofErr w:type="spellEnd"/>
      <w:r>
        <w:rPr>
          <w:rStyle w:val="VerbatimChar"/>
        </w:rPr>
        <w:t xml:space="preserve">              1   3907.8 3921.8</w:t>
      </w:r>
      <w:r>
        <w:br/>
      </w:r>
      <w:r>
        <w:rPr>
          <w:rStyle w:val="VerbatimChar"/>
        </w:rPr>
        <w:t xml:space="preserve">+ </w:t>
      </w:r>
      <w:proofErr w:type="spellStart"/>
      <w:r>
        <w:rPr>
          <w:rStyle w:val="VerbatimChar"/>
        </w:rPr>
        <w:t>mh</w:t>
      </w:r>
      <w:proofErr w:type="spellEnd"/>
      <w:r>
        <w:rPr>
          <w:rStyle w:val="VerbatimChar"/>
        </w:rPr>
        <w:t xml:space="preserve">              1   4148.9 4162.9</w:t>
      </w:r>
      <w:r>
        <w:br/>
      </w:r>
      <w:r>
        <w:rPr>
          <w:rStyle w:val="VerbatimChar"/>
        </w:rPr>
        <w:t xml:space="preserve">+ </w:t>
      </w:r>
      <w:proofErr w:type="spellStart"/>
      <w:r>
        <w:rPr>
          <w:rStyle w:val="VerbatimChar"/>
        </w:rPr>
        <w:t>hh_type</w:t>
      </w:r>
      <w:proofErr w:type="spellEnd"/>
      <w:r>
        <w:rPr>
          <w:rStyle w:val="VerbatimChar"/>
        </w:rPr>
        <w:t xml:space="preserve">         6   4288.4 4312.4</w:t>
      </w:r>
      <w:r>
        <w:br/>
      </w:r>
      <w:r>
        <w:rPr>
          <w:rStyle w:val="VerbatimChar"/>
        </w:rPr>
        <w:t xml:space="preserve">+ </w:t>
      </w:r>
      <w:proofErr w:type="spellStart"/>
      <w:r>
        <w:rPr>
          <w:rStyle w:val="VerbatimChar"/>
        </w:rPr>
        <w:t>hiqual_dv</w:t>
      </w:r>
      <w:proofErr w:type="spellEnd"/>
      <w:r>
        <w:rPr>
          <w:rStyle w:val="VerbatimChar"/>
        </w:rPr>
        <w:t xml:space="preserve">       5   4309.9 4331.9</w:t>
      </w:r>
      <w:r>
        <w:br/>
      </w:r>
      <w:r>
        <w:rPr>
          <w:rStyle w:val="VerbatimChar"/>
        </w:rPr>
        <w:t xml:space="preserve">+ </w:t>
      </w:r>
      <w:proofErr w:type="spellStart"/>
      <w:r>
        <w:rPr>
          <w:rStyle w:val="VerbatimChar"/>
        </w:rPr>
        <w:t>hascar</w:t>
      </w:r>
      <w:proofErr w:type="spellEnd"/>
      <w:r>
        <w:rPr>
          <w:rStyle w:val="VerbatimChar"/>
        </w:rPr>
        <w:t xml:space="preserve">          1   4318.7 4332.7</w:t>
      </w:r>
      <w:r>
        <w:br/>
      </w:r>
      <w:r>
        <w:rPr>
          <w:rStyle w:val="VerbatimChar"/>
        </w:rPr>
        <w:t>- sex             1   4413.2 4423.2</w:t>
      </w:r>
      <w:r>
        <w:br/>
      </w:r>
      <w:r>
        <w:rPr>
          <w:rStyle w:val="VerbatimChar"/>
        </w:rPr>
        <w:t xml:space="preserve">- </w:t>
      </w:r>
      <w:proofErr w:type="spellStart"/>
      <w:r>
        <w:rPr>
          <w:rStyle w:val="VerbatimChar"/>
        </w:rPr>
        <w:t>eth_simplified</w:t>
      </w:r>
      <w:proofErr w:type="spellEnd"/>
      <w:r>
        <w:rPr>
          <w:rStyle w:val="VerbatimChar"/>
        </w:rPr>
        <w:t xml:space="preserve">  1   4413.7 4423.7</w:t>
      </w:r>
      <w:r>
        <w:br/>
      </w:r>
      <w:r>
        <w:rPr>
          <w:rStyle w:val="VerbatimChar"/>
        </w:rPr>
        <w:t>&lt;none&gt;                4411.9 4423.9</w:t>
      </w:r>
      <w:r>
        <w:br/>
      </w:r>
      <w:r>
        <w:rPr>
          <w:rStyle w:val="VerbatimChar"/>
        </w:rPr>
        <w:t xml:space="preserve">+ </w:t>
      </w:r>
      <w:proofErr w:type="spellStart"/>
      <w:r>
        <w:rPr>
          <w:rStyle w:val="VerbatimChar"/>
        </w:rPr>
        <w:t>eq_net_income</w:t>
      </w:r>
      <w:proofErr w:type="spellEnd"/>
      <w:r>
        <w:rPr>
          <w:rStyle w:val="VerbatimChar"/>
        </w:rPr>
        <w:t xml:space="preserve">   1   4411.6 4425.6</w:t>
      </w:r>
      <w:r>
        <w:br/>
      </w:r>
      <w:r>
        <w:rPr>
          <w:rStyle w:val="VerbatimChar"/>
        </w:rPr>
        <w:t xml:space="preserve">- </w:t>
      </w:r>
      <w:proofErr w:type="spellStart"/>
      <w:r>
        <w:rPr>
          <w:rStyle w:val="VerbatimChar"/>
        </w:rPr>
        <w:t>age_group</w:t>
      </w:r>
      <w:proofErr w:type="spellEnd"/>
      <w:r>
        <w:rPr>
          <w:rStyle w:val="VerbatimChar"/>
        </w:rPr>
        <w:t xml:space="preserve">       3   4544.8 4550.8</w:t>
      </w:r>
      <w:r>
        <w:br/>
      </w:r>
      <w:r>
        <w:br/>
      </w:r>
      <w:r>
        <w:rPr>
          <w:rStyle w:val="VerbatimChar"/>
        </w:rPr>
        <w:t>Step:  AIC=3908.47</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ph</w:t>
      </w:r>
      <w:proofErr w:type="spellEnd"/>
      <w:r>
        <w:rPr>
          <w:rStyle w:val="VerbatimChar"/>
        </w:rPr>
        <w:t xml:space="preserve">              1   3700.8 3716.8</w:t>
      </w:r>
      <w:r>
        <w:br/>
      </w:r>
      <w:r>
        <w:rPr>
          <w:rStyle w:val="VerbatimChar"/>
        </w:rPr>
        <w:t xml:space="preserve">+ </w:t>
      </w:r>
      <w:proofErr w:type="spellStart"/>
      <w:r>
        <w:rPr>
          <w:rStyle w:val="VerbatimChar"/>
        </w:rPr>
        <w:t>mh</w:t>
      </w:r>
      <w:proofErr w:type="spellEnd"/>
      <w:r>
        <w:rPr>
          <w:rStyle w:val="VerbatimChar"/>
        </w:rPr>
        <w:t xml:space="preserve">              1   3786.4 3802.4</w:t>
      </w:r>
      <w:r>
        <w:br/>
      </w:r>
      <w:r>
        <w:rPr>
          <w:rStyle w:val="VerbatimChar"/>
        </w:rPr>
        <w:t xml:space="preserve">+ </w:t>
      </w:r>
      <w:proofErr w:type="spellStart"/>
      <w:r>
        <w:rPr>
          <w:rStyle w:val="VerbatimChar"/>
        </w:rPr>
        <w:t>hiqual_dv</w:t>
      </w:r>
      <w:proofErr w:type="spellEnd"/>
      <w:r>
        <w:rPr>
          <w:rStyle w:val="VerbatimChar"/>
        </w:rPr>
        <w:t xml:space="preserve">       5   3813.1 3837.1</w:t>
      </w:r>
      <w:r>
        <w:br/>
      </w:r>
      <w:r>
        <w:rPr>
          <w:rStyle w:val="VerbatimChar"/>
        </w:rPr>
        <w:t xml:space="preserve">+ </w:t>
      </w:r>
      <w:proofErr w:type="spellStart"/>
      <w:r>
        <w:rPr>
          <w:rStyle w:val="VerbatimChar"/>
        </w:rPr>
        <w:t>hh_type</w:t>
      </w:r>
      <w:proofErr w:type="spellEnd"/>
      <w:r>
        <w:rPr>
          <w:rStyle w:val="VerbatimChar"/>
        </w:rPr>
        <w:t xml:space="preserve">         6   3818.6 3844.6</w:t>
      </w:r>
      <w:r>
        <w:br/>
      </w:r>
      <w:r>
        <w:rPr>
          <w:rStyle w:val="VerbatimChar"/>
        </w:rPr>
        <w:t xml:space="preserve">+ </w:t>
      </w:r>
      <w:proofErr w:type="spellStart"/>
      <w:r>
        <w:rPr>
          <w:rStyle w:val="VerbatimChar"/>
        </w:rPr>
        <w:t>hascar</w:t>
      </w:r>
      <w:proofErr w:type="spellEnd"/>
      <w:r>
        <w:rPr>
          <w:rStyle w:val="VerbatimChar"/>
        </w:rPr>
        <w:t xml:space="preserve">          1   3834.8 3850.8</w:t>
      </w:r>
      <w:r>
        <w:br/>
      </w:r>
      <w:r>
        <w:rPr>
          <w:rStyle w:val="VerbatimChar"/>
        </w:rPr>
        <w:t xml:space="preserve">- </w:t>
      </w:r>
      <w:proofErr w:type="spellStart"/>
      <w:r>
        <w:rPr>
          <w:rStyle w:val="VerbatimChar"/>
        </w:rPr>
        <w:t>eth_simplified</w:t>
      </w:r>
      <w:proofErr w:type="spellEnd"/>
      <w:r>
        <w:rPr>
          <w:rStyle w:val="VerbatimChar"/>
        </w:rPr>
        <w:t xml:space="preserve">  1   3894.5 3906.5</w:t>
      </w:r>
      <w:r>
        <w:br/>
      </w:r>
      <w:r>
        <w:rPr>
          <w:rStyle w:val="VerbatimChar"/>
        </w:rPr>
        <w:t>- sex             1   3894.8 3906.8</w:t>
      </w:r>
      <w:r>
        <w:br/>
      </w:r>
      <w:r>
        <w:rPr>
          <w:rStyle w:val="VerbatimChar"/>
        </w:rPr>
        <w:t>&lt;none&gt;                3894.5 3908.5</w:t>
      </w:r>
      <w:r>
        <w:br/>
      </w:r>
      <w:r>
        <w:rPr>
          <w:rStyle w:val="VerbatimChar"/>
        </w:rPr>
        <w:t xml:space="preserve">+ </w:t>
      </w:r>
      <w:proofErr w:type="spellStart"/>
      <w:r>
        <w:rPr>
          <w:rStyle w:val="VerbatimChar"/>
        </w:rPr>
        <w:t>eq_net_income</w:t>
      </w:r>
      <w:proofErr w:type="spellEnd"/>
      <w:r>
        <w:rPr>
          <w:rStyle w:val="VerbatimChar"/>
        </w:rPr>
        <w:t xml:space="preserve">   1   3893.6 3909.6</w:t>
      </w:r>
      <w:r>
        <w:br/>
      </w:r>
      <w:r>
        <w:rPr>
          <w:rStyle w:val="VerbatimChar"/>
        </w:rPr>
        <w:t xml:space="preserve">- </w:t>
      </w:r>
      <w:proofErr w:type="spellStart"/>
      <w:r>
        <w:rPr>
          <w:rStyle w:val="VerbatimChar"/>
        </w:rPr>
        <w:t>age_group</w:t>
      </w:r>
      <w:proofErr w:type="spellEnd"/>
      <w:r>
        <w:rPr>
          <w:rStyle w:val="VerbatimChar"/>
        </w:rPr>
        <w:t xml:space="preserve">       3   3943.8 3951.8</w:t>
      </w:r>
      <w:r>
        <w:br/>
      </w:r>
      <w:r>
        <w:rPr>
          <w:rStyle w:val="VerbatimChar"/>
        </w:rPr>
        <w:t xml:space="preserve">- </w:t>
      </w:r>
      <w:proofErr w:type="spellStart"/>
      <w:r>
        <w:rPr>
          <w:rStyle w:val="VerbatimChar"/>
        </w:rPr>
        <w:t>lti</w:t>
      </w:r>
      <w:proofErr w:type="spellEnd"/>
      <w:r>
        <w:rPr>
          <w:rStyle w:val="VerbatimChar"/>
        </w:rPr>
        <w:t xml:space="preserve">             1   4411.9 4423.9</w:t>
      </w:r>
      <w:r>
        <w:br/>
      </w:r>
      <w:r>
        <w:br/>
      </w:r>
      <w:r>
        <w:rPr>
          <w:rStyle w:val="VerbatimChar"/>
        </w:rPr>
        <w:t>Step:  AIC=3716.78</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mh</w:t>
      </w:r>
      <w:proofErr w:type="spellEnd"/>
      <w:r>
        <w:rPr>
          <w:rStyle w:val="VerbatimChar"/>
        </w:rPr>
        <w:t xml:space="preserve">              1   3549.7 3567.7</w:t>
      </w:r>
      <w:r>
        <w:br/>
      </w:r>
      <w:r>
        <w:rPr>
          <w:rStyle w:val="VerbatimChar"/>
        </w:rPr>
        <w:t xml:space="preserve">+ </w:t>
      </w:r>
      <w:proofErr w:type="spellStart"/>
      <w:r>
        <w:rPr>
          <w:rStyle w:val="VerbatimChar"/>
        </w:rPr>
        <w:t>hh_type</w:t>
      </w:r>
      <w:proofErr w:type="spellEnd"/>
      <w:r>
        <w:rPr>
          <w:rStyle w:val="VerbatimChar"/>
        </w:rPr>
        <w:t xml:space="preserve">         6   3611.2 3639.2</w:t>
      </w:r>
      <w:r>
        <w:br/>
      </w:r>
      <w:r>
        <w:rPr>
          <w:rStyle w:val="VerbatimChar"/>
        </w:rPr>
        <w:t xml:space="preserve">+ </w:t>
      </w:r>
      <w:proofErr w:type="spellStart"/>
      <w:r>
        <w:rPr>
          <w:rStyle w:val="VerbatimChar"/>
        </w:rPr>
        <w:t>hascar</w:t>
      </w:r>
      <w:proofErr w:type="spellEnd"/>
      <w:r>
        <w:rPr>
          <w:rStyle w:val="VerbatimChar"/>
        </w:rPr>
        <w:t xml:space="preserve">          1   3643.2 3661.2</w:t>
      </w:r>
      <w:r>
        <w:br/>
      </w:r>
      <w:r>
        <w:rPr>
          <w:rStyle w:val="VerbatimChar"/>
        </w:rPr>
        <w:t xml:space="preserve">+ </w:t>
      </w:r>
      <w:proofErr w:type="spellStart"/>
      <w:r>
        <w:rPr>
          <w:rStyle w:val="VerbatimChar"/>
        </w:rPr>
        <w:t>hiqual_dv</w:t>
      </w:r>
      <w:proofErr w:type="spellEnd"/>
      <w:r>
        <w:rPr>
          <w:rStyle w:val="VerbatimChar"/>
        </w:rPr>
        <w:t xml:space="preserve">       5   3648.8 3674.8</w:t>
      </w:r>
      <w:r>
        <w:br/>
      </w:r>
      <w:r>
        <w:rPr>
          <w:rStyle w:val="VerbatimChar"/>
        </w:rPr>
        <w:t>- sex             1   3700.8 3714.8</w:t>
      </w:r>
      <w:r>
        <w:br/>
      </w:r>
      <w:r>
        <w:rPr>
          <w:rStyle w:val="VerbatimChar"/>
        </w:rPr>
        <w:t xml:space="preserve">- </w:t>
      </w:r>
      <w:proofErr w:type="spellStart"/>
      <w:r>
        <w:rPr>
          <w:rStyle w:val="VerbatimChar"/>
        </w:rPr>
        <w:t>eth_simplified</w:t>
      </w:r>
      <w:proofErr w:type="spellEnd"/>
      <w:r>
        <w:rPr>
          <w:rStyle w:val="VerbatimChar"/>
        </w:rPr>
        <w:t xml:space="preserve">  1   3701.4 3715.4</w:t>
      </w:r>
      <w:r>
        <w:br/>
      </w:r>
      <w:r>
        <w:rPr>
          <w:rStyle w:val="VerbatimChar"/>
        </w:rPr>
        <w:t>&lt;none&gt;                3700.8 3716.8</w:t>
      </w:r>
      <w:r>
        <w:br/>
      </w:r>
      <w:r>
        <w:rPr>
          <w:rStyle w:val="VerbatimChar"/>
        </w:rPr>
        <w:t xml:space="preserve">+ </w:t>
      </w:r>
      <w:proofErr w:type="spellStart"/>
      <w:r>
        <w:rPr>
          <w:rStyle w:val="VerbatimChar"/>
        </w:rPr>
        <w:t>eq_net_income</w:t>
      </w:r>
      <w:proofErr w:type="spellEnd"/>
      <w:r>
        <w:rPr>
          <w:rStyle w:val="VerbatimChar"/>
        </w:rPr>
        <w:t xml:space="preserve">   1   3700.2 3718.2</w:t>
      </w:r>
      <w:r>
        <w:br/>
      </w:r>
      <w:r>
        <w:rPr>
          <w:rStyle w:val="VerbatimChar"/>
        </w:rPr>
        <w:t xml:space="preserve">- </w:t>
      </w:r>
      <w:proofErr w:type="spellStart"/>
      <w:r>
        <w:rPr>
          <w:rStyle w:val="VerbatimChar"/>
        </w:rPr>
        <w:t>age_group</w:t>
      </w:r>
      <w:proofErr w:type="spellEnd"/>
      <w:r>
        <w:rPr>
          <w:rStyle w:val="VerbatimChar"/>
        </w:rPr>
        <w:t xml:space="preserve">       3   3727.3 3737.3</w:t>
      </w:r>
      <w:r>
        <w:br/>
      </w:r>
      <w:r>
        <w:rPr>
          <w:rStyle w:val="VerbatimChar"/>
        </w:rPr>
        <w:t xml:space="preserve">- </w:t>
      </w:r>
      <w:proofErr w:type="spellStart"/>
      <w:r>
        <w:rPr>
          <w:rStyle w:val="VerbatimChar"/>
        </w:rPr>
        <w:t>ph</w:t>
      </w:r>
      <w:proofErr w:type="spellEnd"/>
      <w:r>
        <w:rPr>
          <w:rStyle w:val="VerbatimChar"/>
        </w:rPr>
        <w:t xml:space="preserve">              1   3894.5 3908.5</w:t>
      </w:r>
      <w:r>
        <w:br/>
      </w:r>
      <w:r>
        <w:rPr>
          <w:rStyle w:val="VerbatimChar"/>
        </w:rPr>
        <w:t xml:space="preserve">- </w:t>
      </w:r>
      <w:proofErr w:type="spellStart"/>
      <w:r>
        <w:rPr>
          <w:rStyle w:val="VerbatimChar"/>
        </w:rPr>
        <w:t>lti</w:t>
      </w:r>
      <w:proofErr w:type="spellEnd"/>
      <w:r>
        <w:rPr>
          <w:rStyle w:val="VerbatimChar"/>
        </w:rPr>
        <w:t xml:space="preserve">             1   3907.8 3921.8</w:t>
      </w:r>
      <w:r>
        <w:br/>
      </w:r>
      <w:r>
        <w:br/>
      </w:r>
      <w:r>
        <w:rPr>
          <w:rStyle w:val="VerbatimChar"/>
        </w:rPr>
        <w:t>Step:  AIC=3567.65</w:t>
      </w:r>
      <w:r>
        <w:br/>
      </w:r>
      <w:proofErr w:type="spellStart"/>
      <w:r>
        <w:rPr>
          <w:rStyle w:val="VerbatimChar"/>
        </w:rPr>
        <w:lastRenderedPageBreak/>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r>
        <w:br/>
      </w:r>
      <w:r>
        <w:rPr>
          <w:rStyle w:val="VerbatimChar"/>
        </w:rPr>
        <w:t xml:space="preserve">    </w:t>
      </w:r>
      <w:proofErr w:type="spellStart"/>
      <w:r>
        <w:rPr>
          <w:rStyle w:val="VerbatimChar"/>
        </w:rPr>
        <w:t>mh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hh_type</w:t>
      </w:r>
      <w:proofErr w:type="spellEnd"/>
      <w:r>
        <w:rPr>
          <w:rStyle w:val="VerbatimChar"/>
        </w:rPr>
        <w:t xml:space="preserve">         6   3478.3 3508.3</w:t>
      </w:r>
      <w:r>
        <w:br/>
      </w:r>
      <w:r>
        <w:rPr>
          <w:rStyle w:val="VerbatimChar"/>
        </w:rPr>
        <w:t xml:space="preserve">+ </w:t>
      </w:r>
      <w:proofErr w:type="spellStart"/>
      <w:r>
        <w:rPr>
          <w:rStyle w:val="VerbatimChar"/>
        </w:rPr>
        <w:t>hascar</w:t>
      </w:r>
      <w:proofErr w:type="spellEnd"/>
      <w:r>
        <w:rPr>
          <w:rStyle w:val="VerbatimChar"/>
        </w:rPr>
        <w:t xml:space="preserve">          1   3499.5 3519.5</w:t>
      </w:r>
      <w:r>
        <w:br/>
      </w:r>
      <w:r>
        <w:rPr>
          <w:rStyle w:val="VerbatimChar"/>
        </w:rPr>
        <w:t xml:space="preserve">+ </w:t>
      </w:r>
      <w:proofErr w:type="spellStart"/>
      <w:r>
        <w:rPr>
          <w:rStyle w:val="VerbatimChar"/>
        </w:rPr>
        <w:t>hiqual_dv</w:t>
      </w:r>
      <w:proofErr w:type="spellEnd"/>
      <w:r>
        <w:rPr>
          <w:rStyle w:val="VerbatimChar"/>
        </w:rPr>
        <w:t xml:space="preserve">       5   3505.2 3533.2</w:t>
      </w:r>
      <w:r>
        <w:br/>
      </w:r>
      <w:r>
        <w:rPr>
          <w:rStyle w:val="VerbatimChar"/>
        </w:rPr>
        <w:t xml:space="preserve">- </w:t>
      </w:r>
      <w:proofErr w:type="spellStart"/>
      <w:r>
        <w:rPr>
          <w:rStyle w:val="VerbatimChar"/>
        </w:rPr>
        <w:t>eth_simplified</w:t>
      </w:r>
      <w:proofErr w:type="spellEnd"/>
      <w:r>
        <w:rPr>
          <w:rStyle w:val="VerbatimChar"/>
        </w:rPr>
        <w:t xml:space="preserve">  1   3550.4 3566.4</w:t>
      </w:r>
      <w:r>
        <w:br/>
      </w:r>
      <w:r>
        <w:rPr>
          <w:rStyle w:val="VerbatimChar"/>
        </w:rPr>
        <w:t>- sex             1   3551.6 3567.6</w:t>
      </w:r>
      <w:r>
        <w:br/>
      </w:r>
      <w:r>
        <w:rPr>
          <w:rStyle w:val="VerbatimChar"/>
        </w:rPr>
        <w:t>&lt;none&gt;                3549.7 3567.7</w:t>
      </w:r>
      <w:r>
        <w:br/>
      </w:r>
      <w:r>
        <w:rPr>
          <w:rStyle w:val="VerbatimChar"/>
        </w:rPr>
        <w:t xml:space="preserve">+ </w:t>
      </w:r>
      <w:proofErr w:type="spellStart"/>
      <w:r>
        <w:rPr>
          <w:rStyle w:val="VerbatimChar"/>
        </w:rPr>
        <w:t>eq_net_income</w:t>
      </w:r>
      <w:proofErr w:type="spellEnd"/>
      <w:r>
        <w:rPr>
          <w:rStyle w:val="VerbatimChar"/>
        </w:rPr>
        <w:t xml:space="preserve">   1   3548.6 3568.6</w:t>
      </w:r>
      <w:r>
        <w:br/>
      </w:r>
      <w:r>
        <w:rPr>
          <w:rStyle w:val="VerbatimChar"/>
        </w:rPr>
        <w:t xml:space="preserve">- </w:t>
      </w:r>
      <w:proofErr w:type="spellStart"/>
      <w:r>
        <w:rPr>
          <w:rStyle w:val="VerbatimChar"/>
        </w:rPr>
        <w:t>age_group</w:t>
      </w:r>
      <w:proofErr w:type="spellEnd"/>
      <w:r>
        <w:rPr>
          <w:rStyle w:val="VerbatimChar"/>
        </w:rPr>
        <w:t xml:space="preserve">       3   3571.2 3583.2</w:t>
      </w:r>
      <w:r>
        <w:br/>
      </w:r>
      <w:r>
        <w:rPr>
          <w:rStyle w:val="VerbatimChar"/>
        </w:rPr>
        <w:t xml:space="preserve">- </w:t>
      </w:r>
      <w:proofErr w:type="spellStart"/>
      <w:r>
        <w:rPr>
          <w:rStyle w:val="VerbatimChar"/>
        </w:rPr>
        <w:t>lti</w:t>
      </w:r>
      <w:proofErr w:type="spellEnd"/>
      <w:r>
        <w:rPr>
          <w:rStyle w:val="VerbatimChar"/>
        </w:rPr>
        <w:t xml:space="preserve">             1   3657.6 3673.6</w:t>
      </w:r>
      <w:r>
        <w:br/>
      </w:r>
      <w:r>
        <w:rPr>
          <w:rStyle w:val="VerbatimChar"/>
        </w:rPr>
        <w:t xml:space="preserve">- </w:t>
      </w:r>
      <w:proofErr w:type="spellStart"/>
      <w:r>
        <w:rPr>
          <w:rStyle w:val="VerbatimChar"/>
        </w:rPr>
        <w:t>mh</w:t>
      </w:r>
      <w:proofErr w:type="spellEnd"/>
      <w:r>
        <w:rPr>
          <w:rStyle w:val="VerbatimChar"/>
        </w:rPr>
        <w:t xml:space="preserve">              1   3700.8 3716.8</w:t>
      </w:r>
      <w:r>
        <w:br/>
      </w:r>
      <w:r>
        <w:rPr>
          <w:rStyle w:val="VerbatimChar"/>
        </w:rPr>
        <w:t xml:space="preserve">- </w:t>
      </w:r>
      <w:proofErr w:type="spellStart"/>
      <w:r>
        <w:rPr>
          <w:rStyle w:val="VerbatimChar"/>
        </w:rPr>
        <w:t>ph</w:t>
      </w:r>
      <w:proofErr w:type="spellEnd"/>
      <w:r>
        <w:rPr>
          <w:rStyle w:val="VerbatimChar"/>
        </w:rPr>
        <w:t xml:space="preserve">              1   3786.4 3802.4</w:t>
      </w:r>
      <w:r>
        <w:br/>
      </w:r>
      <w:r>
        <w:br/>
      </w:r>
      <w:r>
        <w:rPr>
          <w:rStyle w:val="VerbatimChar"/>
        </w:rPr>
        <w:t>Step:  AIC=3508.33</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r>
        <w:br/>
      </w:r>
      <w:r>
        <w:rPr>
          <w:rStyle w:val="VerbatimChar"/>
        </w:rPr>
        <w:t xml:space="preserve">    </w:t>
      </w:r>
      <w:proofErr w:type="spellStart"/>
      <w:r>
        <w:rPr>
          <w:rStyle w:val="VerbatimChar"/>
        </w:rPr>
        <w:t>mh</w:t>
      </w:r>
      <w:proofErr w:type="spellEnd"/>
      <w:r>
        <w:rPr>
          <w:rStyle w:val="VerbatimChar"/>
        </w:rPr>
        <w:t xml:space="preserve"> + </w:t>
      </w:r>
      <w:proofErr w:type="spellStart"/>
      <w:r>
        <w:rPr>
          <w:rStyle w:val="VerbatimChar"/>
        </w:rPr>
        <w:t>hh_type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hiqual_dv</w:t>
      </w:r>
      <w:proofErr w:type="spellEnd"/>
      <w:r>
        <w:rPr>
          <w:rStyle w:val="VerbatimChar"/>
        </w:rPr>
        <w:t xml:space="preserve">       5   3430.9 3470.9</w:t>
      </w:r>
      <w:r>
        <w:br/>
      </w:r>
      <w:r>
        <w:rPr>
          <w:rStyle w:val="VerbatimChar"/>
        </w:rPr>
        <w:t xml:space="preserve">+ </w:t>
      </w:r>
      <w:proofErr w:type="spellStart"/>
      <w:r>
        <w:rPr>
          <w:rStyle w:val="VerbatimChar"/>
        </w:rPr>
        <w:t>hascar</w:t>
      </w:r>
      <w:proofErr w:type="spellEnd"/>
      <w:r>
        <w:rPr>
          <w:rStyle w:val="VerbatimChar"/>
        </w:rPr>
        <w:t xml:space="preserve">          1   3456.1 3488.1</w:t>
      </w:r>
      <w:r>
        <w:br/>
      </w:r>
      <w:r>
        <w:rPr>
          <w:rStyle w:val="VerbatimChar"/>
        </w:rPr>
        <w:t xml:space="preserve">+ </w:t>
      </w:r>
      <w:proofErr w:type="spellStart"/>
      <w:r>
        <w:rPr>
          <w:rStyle w:val="VerbatimChar"/>
        </w:rPr>
        <w:t>eq_net_income</w:t>
      </w:r>
      <w:proofErr w:type="spellEnd"/>
      <w:r>
        <w:rPr>
          <w:rStyle w:val="VerbatimChar"/>
        </w:rPr>
        <w:t xml:space="preserve">   1   3472.9 3504.9</w:t>
      </w:r>
      <w:r>
        <w:br/>
      </w:r>
      <w:r>
        <w:rPr>
          <w:rStyle w:val="VerbatimChar"/>
        </w:rPr>
        <w:t>- sex             1   3478.6 3506.6</w:t>
      </w:r>
      <w:r>
        <w:br/>
      </w:r>
      <w:r>
        <w:rPr>
          <w:rStyle w:val="VerbatimChar"/>
        </w:rPr>
        <w:t xml:space="preserve">- </w:t>
      </w:r>
      <w:proofErr w:type="spellStart"/>
      <w:r>
        <w:rPr>
          <w:rStyle w:val="VerbatimChar"/>
        </w:rPr>
        <w:t>eth_simplified</w:t>
      </w:r>
      <w:proofErr w:type="spellEnd"/>
      <w:r>
        <w:rPr>
          <w:rStyle w:val="VerbatimChar"/>
        </w:rPr>
        <w:t xml:space="preserve">  1   3479.6 3507.6</w:t>
      </w:r>
      <w:r>
        <w:br/>
      </w:r>
      <w:r>
        <w:rPr>
          <w:rStyle w:val="VerbatimChar"/>
        </w:rPr>
        <w:t>&lt;none&gt;                3478.3 3508.3</w:t>
      </w:r>
      <w:r>
        <w:br/>
      </w:r>
      <w:r>
        <w:rPr>
          <w:rStyle w:val="VerbatimChar"/>
        </w:rPr>
        <w:t xml:space="preserve">- </w:t>
      </w:r>
      <w:proofErr w:type="spellStart"/>
      <w:r>
        <w:rPr>
          <w:rStyle w:val="VerbatimChar"/>
        </w:rPr>
        <w:t>age_group</w:t>
      </w:r>
      <w:proofErr w:type="spellEnd"/>
      <w:r>
        <w:rPr>
          <w:rStyle w:val="VerbatimChar"/>
        </w:rPr>
        <w:t xml:space="preserve">       3   3494.4 3518.4</w:t>
      </w:r>
      <w:r>
        <w:br/>
      </w:r>
      <w:r>
        <w:rPr>
          <w:rStyle w:val="VerbatimChar"/>
        </w:rPr>
        <w:t xml:space="preserve">- </w:t>
      </w:r>
      <w:proofErr w:type="spellStart"/>
      <w:r>
        <w:rPr>
          <w:rStyle w:val="VerbatimChar"/>
        </w:rPr>
        <w:t>hh_type</w:t>
      </w:r>
      <w:proofErr w:type="spellEnd"/>
      <w:r>
        <w:rPr>
          <w:rStyle w:val="VerbatimChar"/>
        </w:rPr>
        <w:t xml:space="preserve">         6   3549.7 3567.7</w:t>
      </w:r>
      <w:r>
        <w:br/>
      </w:r>
      <w:r>
        <w:rPr>
          <w:rStyle w:val="VerbatimChar"/>
        </w:rPr>
        <w:t xml:space="preserve">- </w:t>
      </w:r>
      <w:proofErr w:type="spellStart"/>
      <w:r>
        <w:rPr>
          <w:rStyle w:val="VerbatimChar"/>
        </w:rPr>
        <w:t>lti</w:t>
      </w:r>
      <w:proofErr w:type="spellEnd"/>
      <w:r>
        <w:rPr>
          <w:rStyle w:val="VerbatimChar"/>
        </w:rPr>
        <w:t xml:space="preserve">             1   3573.3 3601.3</w:t>
      </w:r>
      <w:r>
        <w:br/>
      </w:r>
      <w:r>
        <w:rPr>
          <w:rStyle w:val="VerbatimChar"/>
        </w:rPr>
        <w:t xml:space="preserve">- </w:t>
      </w:r>
      <w:proofErr w:type="spellStart"/>
      <w:r>
        <w:rPr>
          <w:rStyle w:val="VerbatimChar"/>
        </w:rPr>
        <w:t>mh</w:t>
      </w:r>
      <w:proofErr w:type="spellEnd"/>
      <w:r>
        <w:rPr>
          <w:rStyle w:val="VerbatimChar"/>
        </w:rPr>
        <w:t xml:space="preserve">              1   3611.2 3639.2</w:t>
      </w:r>
      <w:r>
        <w:br/>
      </w:r>
      <w:r>
        <w:rPr>
          <w:rStyle w:val="VerbatimChar"/>
        </w:rPr>
        <w:t xml:space="preserve">- </w:t>
      </w:r>
      <w:proofErr w:type="spellStart"/>
      <w:r>
        <w:rPr>
          <w:rStyle w:val="VerbatimChar"/>
        </w:rPr>
        <w:t>ph</w:t>
      </w:r>
      <w:proofErr w:type="spellEnd"/>
      <w:r>
        <w:rPr>
          <w:rStyle w:val="VerbatimChar"/>
        </w:rPr>
        <w:t xml:space="preserve">              1   3728.0 3756.0</w:t>
      </w:r>
      <w:r>
        <w:br/>
      </w:r>
      <w:r>
        <w:br/>
      </w:r>
      <w:r>
        <w:rPr>
          <w:rStyle w:val="VerbatimChar"/>
        </w:rPr>
        <w:t>Step:  AIC=3470.87</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r>
        <w:br/>
      </w:r>
      <w:r>
        <w:rPr>
          <w:rStyle w:val="VerbatimChar"/>
        </w:rPr>
        <w:t xml:space="preserve">    </w:t>
      </w:r>
      <w:proofErr w:type="spellStart"/>
      <w:r>
        <w:rPr>
          <w:rStyle w:val="VerbatimChar"/>
        </w:rPr>
        <w:t>mh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hascar</w:t>
      </w:r>
      <w:proofErr w:type="spellEnd"/>
      <w:r>
        <w:rPr>
          <w:rStyle w:val="VerbatimChar"/>
        </w:rPr>
        <w:t xml:space="preserve">          1   3418.9 3460.9</w:t>
      </w:r>
      <w:r>
        <w:br/>
      </w:r>
      <w:r>
        <w:rPr>
          <w:rStyle w:val="VerbatimChar"/>
        </w:rPr>
        <w:t xml:space="preserve">+ </w:t>
      </w:r>
      <w:proofErr w:type="spellStart"/>
      <w:r>
        <w:rPr>
          <w:rStyle w:val="VerbatimChar"/>
        </w:rPr>
        <w:t>eq_net_income</w:t>
      </w:r>
      <w:proofErr w:type="spellEnd"/>
      <w:r>
        <w:rPr>
          <w:rStyle w:val="VerbatimChar"/>
        </w:rPr>
        <w:t xml:space="preserve">   1   3422.5 3464.5</w:t>
      </w:r>
      <w:r>
        <w:br/>
      </w:r>
      <w:r>
        <w:rPr>
          <w:rStyle w:val="VerbatimChar"/>
        </w:rPr>
        <w:t xml:space="preserve">- </w:t>
      </w:r>
      <w:proofErr w:type="spellStart"/>
      <w:r>
        <w:rPr>
          <w:rStyle w:val="VerbatimChar"/>
        </w:rPr>
        <w:t>eth_simplified</w:t>
      </w:r>
      <w:proofErr w:type="spellEnd"/>
      <w:r>
        <w:rPr>
          <w:rStyle w:val="VerbatimChar"/>
        </w:rPr>
        <w:t xml:space="preserve">  1   3431.0 3469.0</w:t>
      </w:r>
      <w:r>
        <w:br/>
      </w:r>
      <w:r>
        <w:rPr>
          <w:rStyle w:val="VerbatimChar"/>
        </w:rPr>
        <w:t>- sex             1   3431.0 3469.0</w:t>
      </w:r>
      <w:r>
        <w:br/>
      </w:r>
      <w:r>
        <w:rPr>
          <w:rStyle w:val="VerbatimChar"/>
        </w:rPr>
        <w:t>&lt;none&gt;                3430.9 3470.9</w:t>
      </w:r>
      <w:r>
        <w:br/>
      </w:r>
      <w:r>
        <w:rPr>
          <w:rStyle w:val="VerbatimChar"/>
        </w:rPr>
        <w:t xml:space="preserve">- </w:t>
      </w:r>
      <w:proofErr w:type="spellStart"/>
      <w:r>
        <w:rPr>
          <w:rStyle w:val="VerbatimChar"/>
        </w:rPr>
        <w:t>age_group</w:t>
      </w:r>
      <w:proofErr w:type="spellEnd"/>
      <w:r>
        <w:rPr>
          <w:rStyle w:val="VerbatimChar"/>
        </w:rPr>
        <w:t xml:space="preserve">       3   3446.3 3480.3</w:t>
      </w:r>
      <w:r>
        <w:br/>
      </w:r>
      <w:r>
        <w:rPr>
          <w:rStyle w:val="VerbatimChar"/>
        </w:rPr>
        <w:t xml:space="preserve">- </w:t>
      </w:r>
      <w:proofErr w:type="spellStart"/>
      <w:r>
        <w:rPr>
          <w:rStyle w:val="VerbatimChar"/>
        </w:rPr>
        <w:t>hiqual_dv</w:t>
      </w:r>
      <w:proofErr w:type="spellEnd"/>
      <w:r>
        <w:rPr>
          <w:rStyle w:val="VerbatimChar"/>
        </w:rPr>
        <w:t xml:space="preserve">       5   3478.3 3508.3</w:t>
      </w:r>
      <w:r>
        <w:br/>
      </w:r>
      <w:r>
        <w:rPr>
          <w:rStyle w:val="VerbatimChar"/>
        </w:rPr>
        <w:t xml:space="preserve">- </w:t>
      </w:r>
      <w:proofErr w:type="spellStart"/>
      <w:r>
        <w:rPr>
          <w:rStyle w:val="VerbatimChar"/>
        </w:rPr>
        <w:t>hh_type</w:t>
      </w:r>
      <w:proofErr w:type="spellEnd"/>
      <w:r>
        <w:rPr>
          <w:rStyle w:val="VerbatimChar"/>
        </w:rPr>
        <w:t xml:space="preserve">         6   3505.2 3533.2</w:t>
      </w:r>
      <w:r>
        <w:br/>
      </w:r>
      <w:r>
        <w:rPr>
          <w:rStyle w:val="VerbatimChar"/>
        </w:rPr>
        <w:t xml:space="preserve">- </w:t>
      </w:r>
      <w:proofErr w:type="spellStart"/>
      <w:r>
        <w:rPr>
          <w:rStyle w:val="VerbatimChar"/>
        </w:rPr>
        <w:t>lti</w:t>
      </w:r>
      <w:proofErr w:type="spellEnd"/>
      <w:r>
        <w:rPr>
          <w:rStyle w:val="VerbatimChar"/>
        </w:rPr>
        <w:t xml:space="preserve">             1   3527.5 3565.5</w:t>
      </w:r>
      <w:r>
        <w:br/>
      </w:r>
      <w:r>
        <w:rPr>
          <w:rStyle w:val="VerbatimChar"/>
        </w:rPr>
        <w:t xml:space="preserve">- </w:t>
      </w:r>
      <w:proofErr w:type="spellStart"/>
      <w:r>
        <w:rPr>
          <w:rStyle w:val="VerbatimChar"/>
        </w:rPr>
        <w:t>mh</w:t>
      </w:r>
      <w:proofErr w:type="spellEnd"/>
      <w:r>
        <w:rPr>
          <w:rStyle w:val="VerbatimChar"/>
        </w:rPr>
        <w:t xml:space="preserve">              1   3557.1 3595.1</w:t>
      </w:r>
      <w:r>
        <w:br/>
      </w:r>
      <w:r>
        <w:rPr>
          <w:rStyle w:val="VerbatimChar"/>
        </w:rPr>
        <w:t xml:space="preserve">- </w:t>
      </w:r>
      <w:proofErr w:type="spellStart"/>
      <w:r>
        <w:rPr>
          <w:rStyle w:val="VerbatimChar"/>
        </w:rPr>
        <w:t>ph</w:t>
      </w:r>
      <w:proofErr w:type="spellEnd"/>
      <w:r>
        <w:rPr>
          <w:rStyle w:val="VerbatimChar"/>
        </w:rPr>
        <w:t xml:space="preserve">              1   3647.8 3685.8</w:t>
      </w:r>
      <w:r>
        <w:br/>
      </w:r>
      <w:r>
        <w:lastRenderedPageBreak/>
        <w:br/>
      </w:r>
      <w:r>
        <w:rPr>
          <w:rStyle w:val="VerbatimChar"/>
        </w:rPr>
        <w:t>Step:  AIC=3460.87</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r>
        <w:br/>
      </w:r>
      <w:r>
        <w:rPr>
          <w:rStyle w:val="VerbatimChar"/>
        </w:rPr>
        <w:t xml:space="preserve">    </w:t>
      </w:r>
      <w:proofErr w:type="spellStart"/>
      <w:r>
        <w:rPr>
          <w:rStyle w:val="VerbatimChar"/>
        </w:rPr>
        <w:t>mh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hascar</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eq_net_income</w:t>
      </w:r>
      <w:proofErr w:type="spellEnd"/>
      <w:r>
        <w:rPr>
          <w:rStyle w:val="VerbatimChar"/>
        </w:rPr>
        <w:t xml:space="preserve">   1   3410.0 3454.0</w:t>
      </w:r>
      <w:r>
        <w:br/>
      </w:r>
      <w:r>
        <w:rPr>
          <w:rStyle w:val="VerbatimChar"/>
        </w:rPr>
        <w:t>- sex             1   3419.0 3459.0</w:t>
      </w:r>
      <w:r>
        <w:br/>
      </w:r>
      <w:r>
        <w:rPr>
          <w:rStyle w:val="VerbatimChar"/>
        </w:rPr>
        <w:t xml:space="preserve">- </w:t>
      </w:r>
      <w:proofErr w:type="spellStart"/>
      <w:r>
        <w:rPr>
          <w:rStyle w:val="VerbatimChar"/>
        </w:rPr>
        <w:t>eth_simplified</w:t>
      </w:r>
      <w:proofErr w:type="spellEnd"/>
      <w:r>
        <w:rPr>
          <w:rStyle w:val="VerbatimChar"/>
        </w:rPr>
        <w:t xml:space="preserve">  1   3419.3 3459.3</w:t>
      </w:r>
      <w:r>
        <w:br/>
      </w:r>
      <w:r>
        <w:rPr>
          <w:rStyle w:val="VerbatimChar"/>
        </w:rPr>
        <w:t>&lt;none&gt;                3418.9 3460.9</w:t>
      </w:r>
      <w:r>
        <w:br/>
      </w:r>
      <w:r>
        <w:rPr>
          <w:rStyle w:val="VerbatimChar"/>
        </w:rPr>
        <w:t xml:space="preserve">- </w:t>
      </w:r>
      <w:proofErr w:type="spellStart"/>
      <w:r>
        <w:rPr>
          <w:rStyle w:val="VerbatimChar"/>
        </w:rPr>
        <w:t>hascar</w:t>
      </w:r>
      <w:proofErr w:type="spellEnd"/>
      <w:r>
        <w:rPr>
          <w:rStyle w:val="VerbatimChar"/>
        </w:rPr>
        <w:t xml:space="preserve">          1   3430.9 3470.9</w:t>
      </w:r>
      <w:r>
        <w:br/>
      </w:r>
      <w:r>
        <w:rPr>
          <w:rStyle w:val="VerbatimChar"/>
        </w:rPr>
        <w:t xml:space="preserve">- </w:t>
      </w:r>
      <w:proofErr w:type="spellStart"/>
      <w:r>
        <w:rPr>
          <w:rStyle w:val="VerbatimChar"/>
        </w:rPr>
        <w:t>age_group</w:t>
      </w:r>
      <w:proofErr w:type="spellEnd"/>
      <w:r>
        <w:rPr>
          <w:rStyle w:val="VerbatimChar"/>
        </w:rPr>
        <w:t xml:space="preserve">       3   3436.3 3472.3</w:t>
      </w:r>
      <w:r>
        <w:br/>
      </w:r>
      <w:r>
        <w:rPr>
          <w:rStyle w:val="VerbatimChar"/>
        </w:rPr>
        <w:t xml:space="preserve">- </w:t>
      </w:r>
      <w:proofErr w:type="spellStart"/>
      <w:r>
        <w:rPr>
          <w:rStyle w:val="VerbatimChar"/>
        </w:rPr>
        <w:t>hiqual_dv</w:t>
      </w:r>
      <w:proofErr w:type="spellEnd"/>
      <w:r>
        <w:rPr>
          <w:rStyle w:val="VerbatimChar"/>
        </w:rPr>
        <w:t xml:space="preserve">       5   3456.1 3488.1</w:t>
      </w:r>
      <w:r>
        <w:br/>
      </w:r>
      <w:r>
        <w:rPr>
          <w:rStyle w:val="VerbatimChar"/>
        </w:rPr>
        <w:t xml:space="preserve">- </w:t>
      </w:r>
      <w:proofErr w:type="spellStart"/>
      <w:r>
        <w:rPr>
          <w:rStyle w:val="VerbatimChar"/>
        </w:rPr>
        <w:t>hh_type</w:t>
      </w:r>
      <w:proofErr w:type="spellEnd"/>
      <w:r>
        <w:rPr>
          <w:rStyle w:val="VerbatimChar"/>
        </w:rPr>
        <w:t xml:space="preserve">         6   3469.9 3499.9</w:t>
      </w:r>
      <w:r>
        <w:br/>
      </w:r>
      <w:r>
        <w:rPr>
          <w:rStyle w:val="VerbatimChar"/>
        </w:rPr>
        <w:t xml:space="preserve">- </w:t>
      </w:r>
      <w:proofErr w:type="spellStart"/>
      <w:r>
        <w:rPr>
          <w:rStyle w:val="VerbatimChar"/>
        </w:rPr>
        <w:t>lti</w:t>
      </w:r>
      <w:proofErr w:type="spellEnd"/>
      <w:r>
        <w:rPr>
          <w:rStyle w:val="VerbatimChar"/>
        </w:rPr>
        <w:t xml:space="preserve">             1   3514.7 3554.7</w:t>
      </w:r>
      <w:r>
        <w:br/>
      </w:r>
      <w:r>
        <w:rPr>
          <w:rStyle w:val="VerbatimChar"/>
        </w:rPr>
        <w:t xml:space="preserve">- </w:t>
      </w:r>
      <w:proofErr w:type="spellStart"/>
      <w:r>
        <w:rPr>
          <w:rStyle w:val="VerbatimChar"/>
        </w:rPr>
        <w:t>mh</w:t>
      </w:r>
      <w:proofErr w:type="spellEnd"/>
      <w:r>
        <w:rPr>
          <w:rStyle w:val="VerbatimChar"/>
        </w:rPr>
        <w:t xml:space="preserve">              1   3543.6 3583.6</w:t>
      </w:r>
      <w:r>
        <w:br/>
      </w:r>
      <w:r>
        <w:rPr>
          <w:rStyle w:val="VerbatimChar"/>
        </w:rPr>
        <w:t xml:space="preserve">- </w:t>
      </w:r>
      <w:proofErr w:type="spellStart"/>
      <w:r>
        <w:rPr>
          <w:rStyle w:val="VerbatimChar"/>
        </w:rPr>
        <w:t>ph</w:t>
      </w:r>
      <w:proofErr w:type="spellEnd"/>
      <w:r>
        <w:rPr>
          <w:rStyle w:val="VerbatimChar"/>
        </w:rPr>
        <w:t xml:space="preserve">              1   3635.6 3675.6</w:t>
      </w:r>
      <w:r>
        <w:br/>
      </w:r>
      <w:r>
        <w:br/>
      </w:r>
      <w:r>
        <w:rPr>
          <w:rStyle w:val="VerbatimChar"/>
        </w:rPr>
        <w:t>Step:  AIC=3454.01</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r>
        <w:br/>
      </w:r>
      <w:r>
        <w:rPr>
          <w:rStyle w:val="VerbatimChar"/>
        </w:rPr>
        <w:t xml:space="preserve">    </w:t>
      </w:r>
      <w:proofErr w:type="spellStart"/>
      <w:r>
        <w:rPr>
          <w:rStyle w:val="VerbatimChar"/>
        </w:rPr>
        <w:t>mh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sex             1   3410.2 3452.2</w:t>
      </w:r>
      <w:r>
        <w:br/>
      </w:r>
      <w:r>
        <w:rPr>
          <w:rStyle w:val="VerbatimChar"/>
        </w:rPr>
        <w:t xml:space="preserve">- </w:t>
      </w:r>
      <w:proofErr w:type="spellStart"/>
      <w:r>
        <w:rPr>
          <w:rStyle w:val="VerbatimChar"/>
        </w:rPr>
        <w:t>eth_simplified</w:t>
      </w:r>
      <w:proofErr w:type="spellEnd"/>
      <w:r>
        <w:rPr>
          <w:rStyle w:val="VerbatimChar"/>
        </w:rPr>
        <w:t xml:space="preserve">  1   3410.6 3452.6</w:t>
      </w:r>
      <w:r>
        <w:br/>
      </w:r>
      <w:r>
        <w:rPr>
          <w:rStyle w:val="VerbatimChar"/>
        </w:rPr>
        <w:t>&lt;none&gt;                3410.0 3454.0</w:t>
      </w:r>
      <w:r>
        <w:br/>
      </w:r>
      <w:r>
        <w:rPr>
          <w:rStyle w:val="VerbatimChar"/>
        </w:rPr>
        <w:t xml:space="preserve">- </w:t>
      </w:r>
      <w:proofErr w:type="spellStart"/>
      <w:r>
        <w:rPr>
          <w:rStyle w:val="VerbatimChar"/>
        </w:rPr>
        <w:t>eq_net_income</w:t>
      </w:r>
      <w:proofErr w:type="spellEnd"/>
      <w:r>
        <w:rPr>
          <w:rStyle w:val="VerbatimChar"/>
        </w:rPr>
        <w:t xml:space="preserve">   1   3418.9 3460.9</w:t>
      </w:r>
      <w:r>
        <w:br/>
      </w:r>
      <w:r>
        <w:rPr>
          <w:rStyle w:val="VerbatimChar"/>
        </w:rPr>
        <w:t xml:space="preserve">- </w:t>
      </w:r>
      <w:proofErr w:type="spellStart"/>
      <w:r>
        <w:rPr>
          <w:rStyle w:val="VerbatimChar"/>
        </w:rPr>
        <w:t>hascar</w:t>
      </w:r>
      <w:proofErr w:type="spellEnd"/>
      <w:r>
        <w:rPr>
          <w:rStyle w:val="VerbatimChar"/>
        </w:rPr>
        <w:t xml:space="preserve">          1   3422.5 3464.5</w:t>
      </w:r>
      <w:r>
        <w:br/>
      </w:r>
      <w:r>
        <w:rPr>
          <w:rStyle w:val="VerbatimChar"/>
        </w:rPr>
        <w:t xml:space="preserve">- </w:t>
      </w:r>
      <w:proofErr w:type="spellStart"/>
      <w:r>
        <w:rPr>
          <w:rStyle w:val="VerbatimChar"/>
        </w:rPr>
        <w:t>age_group</w:t>
      </w:r>
      <w:proofErr w:type="spellEnd"/>
      <w:r>
        <w:rPr>
          <w:rStyle w:val="VerbatimChar"/>
        </w:rPr>
        <w:t xml:space="preserve">       3   3427.3 3465.3</w:t>
      </w:r>
      <w:r>
        <w:br/>
      </w:r>
      <w:r>
        <w:rPr>
          <w:rStyle w:val="VerbatimChar"/>
        </w:rPr>
        <w:t xml:space="preserve">- </w:t>
      </w:r>
      <w:proofErr w:type="spellStart"/>
      <w:r>
        <w:rPr>
          <w:rStyle w:val="VerbatimChar"/>
        </w:rPr>
        <w:t>hiqual_dv</w:t>
      </w:r>
      <w:proofErr w:type="spellEnd"/>
      <w:r>
        <w:rPr>
          <w:rStyle w:val="VerbatimChar"/>
        </w:rPr>
        <w:t xml:space="preserve">       5   3449.8 3483.8</w:t>
      </w:r>
      <w:r>
        <w:br/>
      </w:r>
      <w:r>
        <w:rPr>
          <w:rStyle w:val="VerbatimChar"/>
        </w:rPr>
        <w:t xml:space="preserve">- </w:t>
      </w:r>
      <w:proofErr w:type="spellStart"/>
      <w:r>
        <w:rPr>
          <w:rStyle w:val="VerbatimChar"/>
        </w:rPr>
        <w:t>hh_type</w:t>
      </w:r>
      <w:proofErr w:type="spellEnd"/>
      <w:r>
        <w:rPr>
          <w:rStyle w:val="VerbatimChar"/>
        </w:rPr>
        <w:t xml:space="preserve">         6   3464.4 3496.4</w:t>
      </w:r>
      <w:r>
        <w:br/>
      </w:r>
      <w:r>
        <w:rPr>
          <w:rStyle w:val="VerbatimChar"/>
        </w:rPr>
        <w:t xml:space="preserve">- </w:t>
      </w:r>
      <w:proofErr w:type="spellStart"/>
      <w:r>
        <w:rPr>
          <w:rStyle w:val="VerbatimChar"/>
        </w:rPr>
        <w:t>lti</w:t>
      </w:r>
      <w:proofErr w:type="spellEnd"/>
      <w:r>
        <w:rPr>
          <w:rStyle w:val="VerbatimChar"/>
        </w:rPr>
        <w:t xml:space="preserve">             1   3505.3 3547.3</w:t>
      </w:r>
      <w:r>
        <w:br/>
      </w:r>
      <w:r>
        <w:rPr>
          <w:rStyle w:val="VerbatimChar"/>
        </w:rPr>
        <w:t xml:space="preserve">- </w:t>
      </w:r>
      <w:proofErr w:type="spellStart"/>
      <w:r>
        <w:rPr>
          <w:rStyle w:val="VerbatimChar"/>
        </w:rPr>
        <w:t>mh</w:t>
      </w:r>
      <w:proofErr w:type="spellEnd"/>
      <w:r>
        <w:rPr>
          <w:rStyle w:val="VerbatimChar"/>
        </w:rPr>
        <w:t xml:space="preserve">              1   3533.7 3575.7</w:t>
      </w:r>
      <w:r>
        <w:br/>
      </w:r>
      <w:r>
        <w:rPr>
          <w:rStyle w:val="VerbatimChar"/>
        </w:rPr>
        <w:t xml:space="preserve">- </w:t>
      </w:r>
      <w:proofErr w:type="spellStart"/>
      <w:r>
        <w:rPr>
          <w:rStyle w:val="VerbatimChar"/>
        </w:rPr>
        <w:t>ph</w:t>
      </w:r>
      <w:proofErr w:type="spellEnd"/>
      <w:r>
        <w:rPr>
          <w:rStyle w:val="VerbatimChar"/>
        </w:rPr>
        <w:t xml:space="preserve">              1   3624.5 3666.5</w:t>
      </w:r>
      <w:r>
        <w:br/>
      </w:r>
      <w:r>
        <w:br/>
      </w:r>
      <w:r>
        <w:rPr>
          <w:rStyle w:val="VerbatimChar"/>
        </w:rPr>
        <w:t>Step:  AIC=3452.24</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r>
        <w:br/>
      </w:r>
      <w:r>
        <w:rPr>
          <w:rStyle w:val="VerbatimChar"/>
        </w:rPr>
        <w:t xml:space="preserve">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eth_simplified</w:t>
      </w:r>
      <w:proofErr w:type="spellEnd"/>
      <w:r>
        <w:rPr>
          <w:rStyle w:val="VerbatimChar"/>
        </w:rPr>
        <w:t xml:space="preserve">  1   3410.8 3450.8</w:t>
      </w:r>
      <w:r>
        <w:br/>
      </w:r>
      <w:r>
        <w:rPr>
          <w:rStyle w:val="VerbatimChar"/>
        </w:rPr>
        <w:t>&lt;none&gt;                3410.2 3452.2</w:t>
      </w:r>
      <w:r>
        <w:br/>
      </w:r>
      <w:r>
        <w:rPr>
          <w:rStyle w:val="VerbatimChar"/>
        </w:rPr>
        <w:t>+ sex             1   3410.0 3454.0</w:t>
      </w:r>
      <w:r>
        <w:br/>
      </w:r>
      <w:r>
        <w:rPr>
          <w:rStyle w:val="VerbatimChar"/>
        </w:rPr>
        <w:t xml:space="preserve">- </w:t>
      </w:r>
      <w:proofErr w:type="spellStart"/>
      <w:r>
        <w:rPr>
          <w:rStyle w:val="VerbatimChar"/>
        </w:rPr>
        <w:t>eq_net_income</w:t>
      </w:r>
      <w:proofErr w:type="spellEnd"/>
      <w:r>
        <w:rPr>
          <w:rStyle w:val="VerbatimChar"/>
        </w:rPr>
        <w:t xml:space="preserve">   1   3419.0 3459.0</w:t>
      </w:r>
      <w:r>
        <w:br/>
      </w:r>
      <w:r>
        <w:rPr>
          <w:rStyle w:val="VerbatimChar"/>
        </w:rPr>
        <w:t xml:space="preserve">- </w:t>
      </w:r>
      <w:proofErr w:type="spellStart"/>
      <w:r>
        <w:rPr>
          <w:rStyle w:val="VerbatimChar"/>
        </w:rPr>
        <w:t>hascar</w:t>
      </w:r>
      <w:proofErr w:type="spellEnd"/>
      <w:r>
        <w:rPr>
          <w:rStyle w:val="VerbatimChar"/>
        </w:rPr>
        <w:t xml:space="preserve">          1   3422.8 3462.8</w:t>
      </w:r>
      <w:r>
        <w:br/>
      </w:r>
      <w:r>
        <w:rPr>
          <w:rStyle w:val="VerbatimChar"/>
        </w:rPr>
        <w:t xml:space="preserve">- </w:t>
      </w:r>
      <w:proofErr w:type="spellStart"/>
      <w:r>
        <w:rPr>
          <w:rStyle w:val="VerbatimChar"/>
        </w:rPr>
        <w:t>age_group</w:t>
      </w:r>
      <w:proofErr w:type="spellEnd"/>
      <w:r>
        <w:rPr>
          <w:rStyle w:val="VerbatimChar"/>
        </w:rPr>
        <w:t xml:space="preserve">       3   3427.6 3463.6</w:t>
      </w:r>
      <w:r>
        <w:br/>
      </w:r>
      <w:r>
        <w:rPr>
          <w:rStyle w:val="VerbatimChar"/>
        </w:rPr>
        <w:t xml:space="preserve">- </w:t>
      </w:r>
      <w:proofErr w:type="spellStart"/>
      <w:r>
        <w:rPr>
          <w:rStyle w:val="VerbatimChar"/>
        </w:rPr>
        <w:t>hiqual_dv</w:t>
      </w:r>
      <w:proofErr w:type="spellEnd"/>
      <w:r>
        <w:rPr>
          <w:rStyle w:val="VerbatimChar"/>
        </w:rPr>
        <w:t xml:space="preserve">       5   3450.0 3482.0</w:t>
      </w:r>
      <w:r>
        <w:br/>
      </w:r>
      <w:r>
        <w:rPr>
          <w:rStyle w:val="VerbatimChar"/>
        </w:rPr>
        <w:t xml:space="preserve">- </w:t>
      </w:r>
      <w:proofErr w:type="spellStart"/>
      <w:r>
        <w:rPr>
          <w:rStyle w:val="VerbatimChar"/>
        </w:rPr>
        <w:t>hh_type</w:t>
      </w:r>
      <w:proofErr w:type="spellEnd"/>
      <w:r>
        <w:rPr>
          <w:rStyle w:val="VerbatimChar"/>
        </w:rPr>
        <w:t xml:space="preserve">         6   3466.8 3496.8</w:t>
      </w:r>
      <w:r>
        <w:br/>
      </w:r>
      <w:r>
        <w:rPr>
          <w:rStyle w:val="VerbatimChar"/>
        </w:rPr>
        <w:t xml:space="preserve">- </w:t>
      </w:r>
      <w:proofErr w:type="spellStart"/>
      <w:r>
        <w:rPr>
          <w:rStyle w:val="VerbatimChar"/>
        </w:rPr>
        <w:t>lti</w:t>
      </w:r>
      <w:proofErr w:type="spellEnd"/>
      <w:r>
        <w:rPr>
          <w:rStyle w:val="VerbatimChar"/>
        </w:rPr>
        <w:t xml:space="preserve">             1   3505.7 3545.7</w:t>
      </w:r>
      <w:r>
        <w:br/>
      </w:r>
      <w:r>
        <w:rPr>
          <w:rStyle w:val="VerbatimChar"/>
        </w:rPr>
        <w:lastRenderedPageBreak/>
        <w:t xml:space="preserve">- </w:t>
      </w:r>
      <w:proofErr w:type="spellStart"/>
      <w:r>
        <w:rPr>
          <w:rStyle w:val="VerbatimChar"/>
        </w:rPr>
        <w:t>mh</w:t>
      </w:r>
      <w:proofErr w:type="spellEnd"/>
      <w:r>
        <w:rPr>
          <w:rStyle w:val="VerbatimChar"/>
        </w:rPr>
        <w:t xml:space="preserve">              1   3534.9 3574.9</w:t>
      </w:r>
      <w:r>
        <w:br/>
      </w:r>
      <w:r>
        <w:rPr>
          <w:rStyle w:val="VerbatimChar"/>
        </w:rPr>
        <w:t xml:space="preserve">- </w:t>
      </w:r>
      <w:proofErr w:type="spellStart"/>
      <w:r>
        <w:rPr>
          <w:rStyle w:val="VerbatimChar"/>
        </w:rPr>
        <w:t>ph</w:t>
      </w:r>
      <w:proofErr w:type="spellEnd"/>
      <w:r>
        <w:rPr>
          <w:rStyle w:val="VerbatimChar"/>
        </w:rPr>
        <w:t xml:space="preserve">              1   3624.5 3664.5</w:t>
      </w:r>
      <w:r>
        <w:br/>
      </w:r>
      <w:r>
        <w:br/>
      </w:r>
      <w:r>
        <w:rPr>
          <w:rStyle w:val="VerbatimChar"/>
        </w:rPr>
        <w:t>Step:  AIC=3450.78</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r>
        <w:br/>
      </w:r>
      <w:r>
        <w:rPr>
          <w:rStyle w:val="VerbatimChar"/>
        </w:rPr>
        <w:t xml:space="preserve">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&lt;none&gt;                3410.8 3450.8</w:t>
      </w:r>
      <w:r>
        <w:br/>
      </w:r>
      <w:r>
        <w:rPr>
          <w:rStyle w:val="VerbatimChar"/>
        </w:rPr>
        <w:t xml:space="preserve">+ </w:t>
      </w:r>
      <w:proofErr w:type="spellStart"/>
      <w:r>
        <w:rPr>
          <w:rStyle w:val="VerbatimChar"/>
        </w:rPr>
        <w:t>eth_simplified</w:t>
      </w:r>
      <w:proofErr w:type="spellEnd"/>
      <w:r>
        <w:rPr>
          <w:rStyle w:val="VerbatimChar"/>
        </w:rPr>
        <w:t xml:space="preserve">  1   3410.2 3452.2</w:t>
      </w:r>
      <w:r>
        <w:br/>
      </w:r>
      <w:r>
        <w:rPr>
          <w:rStyle w:val="VerbatimChar"/>
        </w:rPr>
        <w:t>+ sex             1   3410.6 3452.6</w:t>
      </w:r>
      <w:r>
        <w:br/>
      </w:r>
      <w:r>
        <w:rPr>
          <w:rStyle w:val="VerbatimChar"/>
        </w:rPr>
        <w:t xml:space="preserve">- </w:t>
      </w:r>
      <w:proofErr w:type="spellStart"/>
      <w:r>
        <w:rPr>
          <w:rStyle w:val="VerbatimChar"/>
        </w:rPr>
        <w:t>eq_net_income</w:t>
      </w:r>
      <w:proofErr w:type="spellEnd"/>
      <w:r>
        <w:rPr>
          <w:rStyle w:val="VerbatimChar"/>
        </w:rPr>
        <w:t xml:space="preserve">   1   3419.4 3457.4</w:t>
      </w:r>
      <w:r>
        <w:br/>
      </w:r>
      <w:r>
        <w:rPr>
          <w:rStyle w:val="VerbatimChar"/>
        </w:rPr>
        <w:t xml:space="preserve">- </w:t>
      </w:r>
      <w:proofErr w:type="spellStart"/>
      <w:r>
        <w:rPr>
          <w:rStyle w:val="VerbatimChar"/>
        </w:rPr>
        <w:t>hascar</w:t>
      </w:r>
      <w:proofErr w:type="spellEnd"/>
      <w:r>
        <w:rPr>
          <w:rStyle w:val="VerbatimChar"/>
        </w:rPr>
        <w:t xml:space="preserve">          1   3423.0 3461.0</w:t>
      </w:r>
      <w:r>
        <w:br/>
      </w:r>
      <w:r>
        <w:rPr>
          <w:rStyle w:val="VerbatimChar"/>
        </w:rPr>
        <w:t xml:space="preserve">- </w:t>
      </w:r>
      <w:proofErr w:type="spellStart"/>
      <w:r>
        <w:rPr>
          <w:rStyle w:val="VerbatimChar"/>
        </w:rPr>
        <w:t>age_group</w:t>
      </w:r>
      <w:proofErr w:type="spellEnd"/>
      <w:r>
        <w:rPr>
          <w:rStyle w:val="VerbatimChar"/>
        </w:rPr>
        <w:t xml:space="preserve">       3   3427.9 3461.9</w:t>
      </w:r>
      <w:r>
        <w:br/>
      </w:r>
      <w:r>
        <w:rPr>
          <w:rStyle w:val="VerbatimChar"/>
        </w:rPr>
        <w:t xml:space="preserve">- </w:t>
      </w:r>
      <w:proofErr w:type="spellStart"/>
      <w:r>
        <w:rPr>
          <w:rStyle w:val="VerbatimChar"/>
        </w:rPr>
        <w:t>hiqual_dv</w:t>
      </w:r>
      <w:proofErr w:type="spellEnd"/>
      <w:r>
        <w:rPr>
          <w:rStyle w:val="VerbatimChar"/>
        </w:rPr>
        <w:t xml:space="preserve">       5   3452.3 3482.3</w:t>
      </w:r>
      <w:r>
        <w:br/>
      </w:r>
      <w:r>
        <w:rPr>
          <w:rStyle w:val="VerbatimChar"/>
        </w:rPr>
        <w:t xml:space="preserve">- </w:t>
      </w:r>
      <w:proofErr w:type="spellStart"/>
      <w:r>
        <w:rPr>
          <w:rStyle w:val="VerbatimChar"/>
        </w:rPr>
        <w:t>hh_type</w:t>
      </w:r>
      <w:proofErr w:type="spellEnd"/>
      <w:r>
        <w:rPr>
          <w:rStyle w:val="VerbatimChar"/>
        </w:rPr>
        <w:t xml:space="preserve">         6   3467.6 3495.6</w:t>
      </w:r>
      <w:r>
        <w:br/>
      </w:r>
      <w:r>
        <w:rPr>
          <w:rStyle w:val="VerbatimChar"/>
        </w:rPr>
        <w:t xml:space="preserve">- </w:t>
      </w:r>
      <w:proofErr w:type="spellStart"/>
      <w:r>
        <w:rPr>
          <w:rStyle w:val="VerbatimChar"/>
        </w:rPr>
        <w:t>lti</w:t>
      </w:r>
      <w:proofErr w:type="spellEnd"/>
      <w:r>
        <w:rPr>
          <w:rStyle w:val="VerbatimChar"/>
        </w:rPr>
        <w:t xml:space="preserve">             1   3507.4 3545.4</w:t>
      </w:r>
      <w:r>
        <w:br/>
      </w:r>
      <w:r>
        <w:rPr>
          <w:rStyle w:val="VerbatimChar"/>
        </w:rPr>
        <w:t xml:space="preserve">- </w:t>
      </w:r>
      <w:proofErr w:type="spellStart"/>
      <w:r>
        <w:rPr>
          <w:rStyle w:val="VerbatimChar"/>
        </w:rPr>
        <w:t>mh</w:t>
      </w:r>
      <w:proofErr w:type="spellEnd"/>
      <w:r>
        <w:rPr>
          <w:rStyle w:val="VerbatimChar"/>
        </w:rPr>
        <w:t xml:space="preserve">              1   3535.4 3573.4</w:t>
      </w:r>
      <w:r>
        <w:br/>
      </w:r>
      <w:r>
        <w:rPr>
          <w:rStyle w:val="VerbatimChar"/>
        </w:rPr>
        <w:t xml:space="preserve">- </w:t>
      </w:r>
      <w:proofErr w:type="spellStart"/>
      <w:r>
        <w:rPr>
          <w:rStyle w:val="VerbatimChar"/>
        </w:rPr>
        <w:t>ph</w:t>
      </w:r>
      <w:proofErr w:type="spellEnd"/>
      <w:r>
        <w:rPr>
          <w:rStyle w:val="VerbatimChar"/>
        </w:rPr>
        <w:t xml:space="preserve">              1   3624.5 3662.5</w:t>
      </w:r>
    </w:p>
    <w:p w14:paraId="0ED0486A" w14:textId="77777777" w:rsidR="008401AC" w:rsidRDefault="004E19BA">
      <w:pPr>
        <w:pStyle w:val="FirstParagraph"/>
      </w:pPr>
      <w:r>
        <w:t>Let’s look at the specifications arrived at by the three approaches</w:t>
      </w:r>
    </w:p>
    <w:p w14:paraId="6776BE48"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r>
        <w:br/>
      </w:r>
      <w:r>
        <w:rPr>
          <w:rStyle w:val="VerbatimChar"/>
        </w:rPr>
        <w:t xml:space="preserve">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eq_net_income</w:t>
      </w:r>
      <w:proofErr w:type="spellEnd"/>
      <w:r>
        <w:rPr>
          <w:rStyle w:val="VerbatimChar"/>
        </w:rPr>
        <w:t xml:space="preserve">, family = binomial, </w:t>
      </w:r>
      <w:r>
        <w:br/>
      </w:r>
      <w:r>
        <w:rPr>
          <w:rStyle w:val="VerbatimChar"/>
        </w:rPr>
        <w:t xml:space="preserve">    data = </w:t>
      </w:r>
      <w:proofErr w:type="spellStart"/>
      <w:r>
        <w:rPr>
          <w:rStyle w:val="VerbatimChar"/>
        </w:rPr>
        <w:t>data_tidied_unemployed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(Intercept)                            8.877e-01  3.898e-01   2.277 0.022780</w:t>
      </w:r>
      <w:r>
        <w:br/>
      </w:r>
      <w:r>
        <w:rPr>
          <w:rStyle w:val="VerbatimChar"/>
        </w:rPr>
        <w:t>age_group25-44                         7.574e-01  2.179e-01   3.477 0.000508</w:t>
      </w:r>
      <w:r>
        <w:br/>
      </w:r>
      <w:r>
        <w:rPr>
          <w:rStyle w:val="VerbatimChar"/>
        </w:rPr>
        <w:t>age_group45-54                         8.538e-01  2.272e-01   3.759 0.000171</w:t>
      </w:r>
      <w:r>
        <w:br/>
      </w:r>
      <w:r>
        <w:rPr>
          <w:rStyle w:val="VerbatimChar"/>
        </w:rPr>
        <w:t>age_group55-64                         8.260e-01  2.414e-01   3.422 0.000621</w:t>
      </w:r>
      <w:r>
        <w:br/>
      </w:r>
      <w:proofErr w:type="spellStart"/>
      <w:r>
        <w:rPr>
          <w:rStyle w:val="VerbatimChar"/>
        </w:rPr>
        <w:t>hascar</w:t>
      </w:r>
      <w:proofErr w:type="spellEnd"/>
      <w:r>
        <w:rPr>
          <w:rStyle w:val="VerbatimChar"/>
        </w:rPr>
        <w:t xml:space="preserve">                                -3.590e-01  1.031e-01  -3.482 0.000498</w:t>
      </w:r>
      <w:r>
        <w:br/>
      </w:r>
      <w:proofErr w:type="spellStart"/>
      <w:r>
        <w:rPr>
          <w:rStyle w:val="VerbatimChar"/>
        </w:rPr>
        <w:t>ltiyes</w:t>
      </w:r>
      <w:proofErr w:type="spellEnd"/>
      <w:r>
        <w:rPr>
          <w:rStyle w:val="VerbatimChar"/>
        </w:rPr>
        <w:t xml:space="preserve">                                 1.159e+00  1.234e-01   9.393  &lt; 2e-16</w:t>
      </w:r>
      <w:r>
        <w:br/>
      </w:r>
      <w:proofErr w:type="spellStart"/>
      <w:r>
        <w:rPr>
          <w:rStyle w:val="VerbatimChar"/>
        </w:rPr>
        <w:t>mh</w:t>
      </w:r>
      <w:proofErr w:type="spellEnd"/>
      <w:r>
        <w:rPr>
          <w:rStyle w:val="VerbatimChar"/>
        </w:rPr>
        <w:t xml:space="preserve">                                    -4.102e-02  3.717e-03 -11.038  &lt; 2e-16</w:t>
      </w:r>
      <w:r>
        <w:br/>
      </w:r>
      <w:proofErr w:type="spellStart"/>
      <w:r>
        <w:rPr>
          <w:rStyle w:val="VerbatimChar"/>
        </w:rPr>
        <w:t>ph</w:t>
      </w:r>
      <w:proofErr w:type="spellEnd"/>
      <w:r>
        <w:rPr>
          <w:rStyle w:val="VerbatimChar"/>
        </w:rPr>
        <w:t xml:space="preserve">                                    -5.792e-02  4.063e-03 -14.257  &lt; 2e-16</w:t>
      </w:r>
      <w:r>
        <w:br/>
      </w:r>
      <w:proofErr w:type="spellStart"/>
      <w:r>
        <w:rPr>
          <w:rStyle w:val="VerbatimChar"/>
        </w:rPr>
        <w:t>hh_typeSmall</w:t>
      </w:r>
      <w:proofErr w:type="spellEnd"/>
      <w:r>
        <w:rPr>
          <w:rStyle w:val="VerbatimChar"/>
        </w:rPr>
        <w:t xml:space="preserve"> Adult                    -5.687e-01  1.317e-01  -4.318 1.57e-05</w:t>
      </w:r>
      <w:r>
        <w:br/>
      </w:r>
      <w:proofErr w:type="spellStart"/>
      <w:r>
        <w:rPr>
          <w:rStyle w:val="VerbatimChar"/>
        </w:rPr>
        <w:t>hh_typeSingle</w:t>
      </w:r>
      <w:proofErr w:type="spellEnd"/>
      <w:r>
        <w:rPr>
          <w:rStyle w:val="VerbatimChar"/>
        </w:rPr>
        <w:t xml:space="preserve"> Parent                  -5.648e-01  1.459e-01  -3.872 0.000108</w:t>
      </w:r>
      <w:r>
        <w:br/>
      </w:r>
      <w:proofErr w:type="spellStart"/>
      <w:r>
        <w:rPr>
          <w:rStyle w:val="VerbatimChar"/>
        </w:rPr>
        <w:t>hh_typeFamily</w:t>
      </w:r>
      <w:proofErr w:type="spellEnd"/>
      <w:r>
        <w:rPr>
          <w:rStyle w:val="VerbatimChar"/>
        </w:rPr>
        <w:t xml:space="preserve"> with 1-2 Children       -5.435e-01  1.499e-01  -3.627 0.000287</w:t>
      </w:r>
      <w:r>
        <w:br/>
      </w:r>
      <w:proofErr w:type="spellStart"/>
      <w:r>
        <w:rPr>
          <w:rStyle w:val="VerbatimChar"/>
        </w:rPr>
        <w:t>hh_typeFamily</w:t>
      </w:r>
      <w:proofErr w:type="spellEnd"/>
      <w:r>
        <w:rPr>
          <w:rStyle w:val="VerbatimChar"/>
        </w:rPr>
        <w:t xml:space="preserve"> with 3 or more Children -9.157e-01  2.011e-01  -4.554 5.27e-06</w:t>
      </w:r>
      <w:r>
        <w:br/>
      </w:r>
      <w:proofErr w:type="spellStart"/>
      <w:r>
        <w:rPr>
          <w:rStyle w:val="VerbatimChar"/>
        </w:rPr>
        <w:t>hh_typeSingle</w:t>
      </w:r>
      <w:proofErr w:type="spellEnd"/>
      <w:r>
        <w:rPr>
          <w:rStyle w:val="VerbatimChar"/>
        </w:rPr>
        <w:t xml:space="preserve"> Pensioner               -1.012e+00  4.383e-01  -2.309 0.020971</w:t>
      </w:r>
      <w:r>
        <w:br/>
      </w:r>
      <w:proofErr w:type="spellStart"/>
      <w:r>
        <w:rPr>
          <w:rStyle w:val="VerbatimChar"/>
        </w:rPr>
        <w:t>hh_typePensioner</w:t>
      </w:r>
      <w:proofErr w:type="spellEnd"/>
      <w:r>
        <w:rPr>
          <w:rStyle w:val="VerbatimChar"/>
        </w:rPr>
        <w:t xml:space="preserve"> Couple               -1.575e+00  3.534e-01  -4.456 8.37e-06</w:t>
      </w:r>
      <w:r>
        <w:br/>
      </w:r>
      <w:proofErr w:type="spellStart"/>
      <w:r>
        <w:rPr>
          <w:rStyle w:val="VerbatimChar"/>
        </w:rPr>
        <w:t>hiqual_dvDegree</w:t>
      </w:r>
      <w:proofErr w:type="spellEnd"/>
      <w:r>
        <w:rPr>
          <w:rStyle w:val="VerbatimChar"/>
        </w:rPr>
        <w:t xml:space="preserve">                       -6.812e-01  2.080e-01  -3.275 0.001056</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-8.099e-02  1.412e-01  -0.573 0.566364</w:t>
      </w:r>
      <w:r>
        <w:br/>
      </w:r>
      <w:proofErr w:type="spellStart"/>
      <w:r>
        <w:rPr>
          <w:rStyle w:val="VerbatimChar"/>
        </w:rPr>
        <w:t>hiqual_dvNo</w:t>
      </w:r>
      <w:proofErr w:type="spellEnd"/>
      <w:r>
        <w:rPr>
          <w:rStyle w:val="VerbatimChar"/>
        </w:rPr>
        <w:t xml:space="preserve"> qualification              4.286e-01  1.470e-01   2.915 0.003558</w:t>
      </w:r>
      <w:r>
        <w:br/>
      </w:r>
      <w:proofErr w:type="spellStart"/>
      <w:r>
        <w:rPr>
          <w:rStyle w:val="VerbatimChar"/>
        </w:rPr>
        <w:t>hiqual_dvOther</w:t>
      </w:r>
      <w:proofErr w:type="spellEnd"/>
      <w:r>
        <w:rPr>
          <w:rStyle w:val="VerbatimChar"/>
        </w:rPr>
        <w:t xml:space="preserve"> higher degree          -2.314e-01  1.893e-01  -1.222 0.221582</w:t>
      </w:r>
      <w:r>
        <w:br/>
      </w:r>
      <w:proofErr w:type="spellStart"/>
      <w:r>
        <w:rPr>
          <w:rStyle w:val="VerbatimChar"/>
        </w:rPr>
        <w:t>hiqual_dvOther</w:t>
      </w:r>
      <w:proofErr w:type="spellEnd"/>
      <w:r>
        <w:rPr>
          <w:rStyle w:val="VerbatimChar"/>
        </w:rPr>
        <w:t xml:space="preserve"> qualification           1.889e-01  1.583e-01   1.194 0.232580</w:t>
      </w:r>
      <w:r>
        <w:br/>
      </w:r>
      <w:proofErr w:type="spellStart"/>
      <w:r>
        <w:rPr>
          <w:rStyle w:val="VerbatimChar"/>
        </w:rPr>
        <w:t>eq_net_income</w:t>
      </w:r>
      <w:proofErr w:type="spellEnd"/>
      <w:r>
        <w:rPr>
          <w:rStyle w:val="VerbatimChar"/>
        </w:rPr>
        <w:t xml:space="preserve">                          1.731e-04  4.833e-05   3.582 0.000341</w:t>
      </w:r>
      <w:r>
        <w:br/>
      </w:r>
      <w:r>
        <w:rPr>
          <w:rStyle w:val="VerbatimChar"/>
        </w:rPr>
        <w:lastRenderedPageBreak/>
        <w:t xml:space="preserve">                                         </w:t>
      </w:r>
      <w:r>
        <w:br/>
      </w:r>
      <w:r>
        <w:rPr>
          <w:rStyle w:val="VerbatimChar"/>
        </w:rPr>
        <w:t xml:space="preserve">(Intercept)                           *  </w:t>
      </w:r>
      <w:r>
        <w:br/>
      </w:r>
      <w:r>
        <w:rPr>
          <w:rStyle w:val="VerbatimChar"/>
        </w:rPr>
        <w:t>age_group25-44                        ***</w:t>
      </w:r>
      <w:r>
        <w:br/>
      </w:r>
      <w:r>
        <w:rPr>
          <w:rStyle w:val="VerbatimChar"/>
        </w:rPr>
        <w:t>age_group45-54                        ***</w:t>
      </w:r>
      <w:r>
        <w:br/>
      </w:r>
      <w:r>
        <w:rPr>
          <w:rStyle w:val="VerbatimChar"/>
        </w:rPr>
        <w:t>age_group55-64                        ***</w:t>
      </w:r>
      <w:r>
        <w:br/>
      </w:r>
      <w:proofErr w:type="spellStart"/>
      <w:r>
        <w:rPr>
          <w:rStyle w:val="VerbatimChar"/>
        </w:rPr>
        <w:t>hascar</w:t>
      </w:r>
      <w:proofErr w:type="spellEnd"/>
      <w:r>
        <w:rPr>
          <w:rStyle w:val="VerbatimChar"/>
        </w:rPr>
        <w:t xml:space="preserve">                                ***</w:t>
      </w:r>
      <w:r>
        <w:br/>
      </w:r>
      <w:proofErr w:type="spellStart"/>
      <w:r>
        <w:rPr>
          <w:rStyle w:val="VerbatimChar"/>
        </w:rPr>
        <w:t>ltiyes</w:t>
      </w:r>
      <w:proofErr w:type="spellEnd"/>
      <w:r>
        <w:rPr>
          <w:rStyle w:val="VerbatimChar"/>
        </w:rPr>
        <w:t xml:space="preserve">                                ***</w:t>
      </w:r>
      <w:r>
        <w:br/>
      </w:r>
      <w:proofErr w:type="spellStart"/>
      <w:r>
        <w:rPr>
          <w:rStyle w:val="VerbatimChar"/>
        </w:rPr>
        <w:t>mh</w:t>
      </w:r>
      <w:proofErr w:type="spellEnd"/>
      <w:r>
        <w:rPr>
          <w:rStyle w:val="VerbatimChar"/>
        </w:rPr>
        <w:t xml:space="preserve">                                    ***</w:t>
      </w:r>
      <w:r>
        <w:br/>
      </w:r>
      <w:proofErr w:type="spellStart"/>
      <w:r>
        <w:rPr>
          <w:rStyle w:val="VerbatimChar"/>
        </w:rPr>
        <w:t>ph</w:t>
      </w:r>
      <w:proofErr w:type="spellEnd"/>
      <w:r>
        <w:rPr>
          <w:rStyle w:val="VerbatimChar"/>
        </w:rPr>
        <w:t xml:space="preserve">                                    ***</w:t>
      </w:r>
      <w:r>
        <w:br/>
      </w:r>
      <w:proofErr w:type="spellStart"/>
      <w:r>
        <w:rPr>
          <w:rStyle w:val="VerbatimChar"/>
        </w:rPr>
        <w:t>hh_typeSmall</w:t>
      </w:r>
      <w:proofErr w:type="spellEnd"/>
      <w:r>
        <w:rPr>
          <w:rStyle w:val="VerbatimChar"/>
        </w:rPr>
        <w:t xml:space="preserve"> Adult                    ***</w:t>
      </w:r>
      <w:r>
        <w:br/>
      </w:r>
      <w:proofErr w:type="spellStart"/>
      <w:r>
        <w:rPr>
          <w:rStyle w:val="VerbatimChar"/>
        </w:rPr>
        <w:t>hh_typeSingle</w:t>
      </w:r>
      <w:proofErr w:type="spellEnd"/>
      <w:r>
        <w:rPr>
          <w:rStyle w:val="VerbatimChar"/>
        </w:rPr>
        <w:t xml:space="preserve"> Parent                  ***</w:t>
      </w:r>
      <w:r>
        <w:br/>
      </w:r>
      <w:proofErr w:type="spellStart"/>
      <w:r>
        <w:rPr>
          <w:rStyle w:val="VerbatimChar"/>
        </w:rPr>
        <w:t>hh_typeFamily</w:t>
      </w:r>
      <w:proofErr w:type="spellEnd"/>
      <w:r>
        <w:rPr>
          <w:rStyle w:val="VerbatimChar"/>
        </w:rPr>
        <w:t xml:space="preserve"> with 1-2 Children       ***</w:t>
      </w:r>
      <w:r>
        <w:br/>
      </w:r>
      <w:proofErr w:type="spellStart"/>
      <w:r>
        <w:rPr>
          <w:rStyle w:val="VerbatimChar"/>
        </w:rPr>
        <w:t>hh_typeFamily</w:t>
      </w:r>
      <w:proofErr w:type="spellEnd"/>
      <w:r>
        <w:rPr>
          <w:rStyle w:val="VerbatimChar"/>
        </w:rPr>
        <w:t xml:space="preserve"> with 3 or more Children ***</w:t>
      </w:r>
      <w:r>
        <w:br/>
      </w:r>
      <w:proofErr w:type="spellStart"/>
      <w:r>
        <w:rPr>
          <w:rStyle w:val="VerbatimChar"/>
        </w:rPr>
        <w:t>hh_typeSingle</w:t>
      </w:r>
      <w:proofErr w:type="spellEnd"/>
      <w:r>
        <w:rPr>
          <w:rStyle w:val="VerbatimChar"/>
        </w:rPr>
        <w:t xml:space="preserve"> Pensioner               *  </w:t>
      </w:r>
      <w:r>
        <w:br/>
      </w:r>
      <w:proofErr w:type="spellStart"/>
      <w:r>
        <w:rPr>
          <w:rStyle w:val="VerbatimChar"/>
        </w:rPr>
        <w:t>hh_typePensioner</w:t>
      </w:r>
      <w:proofErr w:type="spellEnd"/>
      <w:r>
        <w:rPr>
          <w:rStyle w:val="VerbatimChar"/>
        </w:rPr>
        <w:t xml:space="preserve"> Couple               ***</w:t>
      </w:r>
      <w:r>
        <w:br/>
      </w:r>
      <w:proofErr w:type="spellStart"/>
      <w:r>
        <w:rPr>
          <w:rStyle w:val="VerbatimChar"/>
        </w:rPr>
        <w:t>hiqual_dvDegree</w:t>
      </w:r>
      <w:proofErr w:type="spellEnd"/>
      <w:r>
        <w:rPr>
          <w:rStyle w:val="VerbatimChar"/>
        </w:rPr>
        <w:t xml:space="preserve">                       ** </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w:t>
      </w:r>
      <w:r>
        <w:br/>
      </w:r>
      <w:proofErr w:type="spellStart"/>
      <w:r>
        <w:rPr>
          <w:rStyle w:val="VerbatimChar"/>
        </w:rPr>
        <w:t>hiqual_dvNo</w:t>
      </w:r>
      <w:proofErr w:type="spellEnd"/>
      <w:r>
        <w:rPr>
          <w:rStyle w:val="VerbatimChar"/>
        </w:rPr>
        <w:t xml:space="preserve"> qualification             ** </w:t>
      </w:r>
      <w:r>
        <w:br/>
      </w:r>
      <w:proofErr w:type="spellStart"/>
      <w:r>
        <w:rPr>
          <w:rStyle w:val="VerbatimChar"/>
        </w:rPr>
        <w:t>hiqual_dvOther</w:t>
      </w:r>
      <w:proofErr w:type="spellEnd"/>
      <w:r>
        <w:rPr>
          <w:rStyle w:val="VerbatimChar"/>
        </w:rPr>
        <w:t xml:space="preserve"> higher degree             </w:t>
      </w:r>
      <w:r>
        <w:br/>
      </w:r>
      <w:proofErr w:type="spellStart"/>
      <w:r>
        <w:rPr>
          <w:rStyle w:val="VerbatimChar"/>
        </w:rPr>
        <w:t>hiqual_dvOther</w:t>
      </w:r>
      <w:proofErr w:type="spellEnd"/>
      <w:r>
        <w:rPr>
          <w:rStyle w:val="VerbatimChar"/>
        </w:rPr>
        <w:t xml:space="preserve"> qualification             </w:t>
      </w:r>
      <w:r>
        <w:br/>
      </w:r>
      <w:proofErr w:type="spellStart"/>
      <w:r>
        <w:rPr>
          <w:rStyle w:val="VerbatimChar"/>
        </w:rPr>
        <w:t>eq_net_income</w:t>
      </w:r>
      <w:proofErr w:type="spellEnd"/>
      <w:r>
        <w:rPr>
          <w:rStyle w:val="VerbatimChar"/>
        </w:rPr>
        <w:t xml:space="preserve">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4546.8  on 7883  degrees of freedom</w:t>
      </w:r>
      <w:r>
        <w:br/>
      </w:r>
      <w:r>
        <w:rPr>
          <w:rStyle w:val="VerbatimChar"/>
        </w:rPr>
        <w:t>Residual deviance: 3410.8  on 7864  degrees of freedom</w:t>
      </w:r>
      <w:r>
        <w:br/>
      </w:r>
      <w:r>
        <w:rPr>
          <w:rStyle w:val="VerbatimChar"/>
        </w:rPr>
        <w:t>AIC: 3450.8</w:t>
      </w:r>
      <w:r>
        <w:br/>
      </w:r>
      <w:r>
        <w:br/>
      </w:r>
      <w:r>
        <w:rPr>
          <w:rStyle w:val="VerbatimChar"/>
        </w:rPr>
        <w:t>Number of Fisher Scoring iterations: 6</w:t>
      </w:r>
    </w:p>
    <w:p w14:paraId="516EBDB3" w14:textId="77777777" w:rsidR="008401AC" w:rsidRDefault="004E19BA">
      <w:pPr>
        <w:pStyle w:val="FirstParagraph"/>
      </w:pPr>
      <w:r>
        <w:t>20 variables included Now the forward approach</w:t>
      </w:r>
    </w:p>
    <w:p w14:paraId="20706B4C"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r>
        <w:br/>
      </w:r>
      <w:r>
        <w:rPr>
          <w:rStyle w:val="VerbatimChar"/>
        </w:rPr>
        <w:t xml:space="preserve">    </w:t>
      </w:r>
      <w:proofErr w:type="spellStart"/>
      <w:r>
        <w:rPr>
          <w:rStyle w:val="VerbatimChar"/>
        </w:rPr>
        <w:t>age_group</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rPr>
          <w:rStyle w:val="VerbatimChar"/>
        </w:rPr>
        <w:t xml:space="preserve">, family = binomial, data = </w:t>
      </w:r>
      <w:proofErr w:type="spellStart"/>
      <w:r>
        <w:rPr>
          <w:rStyle w:val="VerbatimChar"/>
        </w:rPr>
        <w:t>data_tidied_unemployed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(Intercept)                            8.877e-01  3.898e-01   2.277 0.022780</w:t>
      </w:r>
      <w:r>
        <w:br/>
      </w:r>
      <w:proofErr w:type="spellStart"/>
      <w:r>
        <w:rPr>
          <w:rStyle w:val="VerbatimChar"/>
        </w:rPr>
        <w:t>ltiyes</w:t>
      </w:r>
      <w:proofErr w:type="spellEnd"/>
      <w:r>
        <w:rPr>
          <w:rStyle w:val="VerbatimChar"/>
        </w:rPr>
        <w:t xml:space="preserve">                                 1.159e+00  1.234e-01   9.393  &lt; 2e-16</w:t>
      </w:r>
      <w:r>
        <w:br/>
      </w:r>
      <w:proofErr w:type="spellStart"/>
      <w:r>
        <w:rPr>
          <w:rStyle w:val="VerbatimChar"/>
        </w:rPr>
        <w:t>ph</w:t>
      </w:r>
      <w:proofErr w:type="spellEnd"/>
      <w:r>
        <w:rPr>
          <w:rStyle w:val="VerbatimChar"/>
        </w:rPr>
        <w:t xml:space="preserve">                                    -5.792e-02  4.063e-03 -14.257  &lt; 2e-16</w:t>
      </w:r>
      <w:r>
        <w:br/>
      </w:r>
      <w:proofErr w:type="spellStart"/>
      <w:r>
        <w:rPr>
          <w:rStyle w:val="VerbatimChar"/>
        </w:rPr>
        <w:t>mh</w:t>
      </w:r>
      <w:proofErr w:type="spellEnd"/>
      <w:r>
        <w:rPr>
          <w:rStyle w:val="VerbatimChar"/>
        </w:rPr>
        <w:t xml:space="preserve">                                    -4.102e-02  3.717e-03 -11.038  &lt; 2e-16</w:t>
      </w:r>
      <w:r>
        <w:br/>
      </w:r>
      <w:proofErr w:type="spellStart"/>
      <w:r>
        <w:rPr>
          <w:rStyle w:val="VerbatimChar"/>
        </w:rPr>
        <w:t>hh_typeSmall</w:t>
      </w:r>
      <w:proofErr w:type="spellEnd"/>
      <w:r>
        <w:rPr>
          <w:rStyle w:val="VerbatimChar"/>
        </w:rPr>
        <w:t xml:space="preserve"> Adult                    -5.687e-01  1.317e-01  -4.318 1.57e-05</w:t>
      </w:r>
      <w:r>
        <w:br/>
      </w:r>
      <w:proofErr w:type="spellStart"/>
      <w:r>
        <w:rPr>
          <w:rStyle w:val="VerbatimChar"/>
        </w:rPr>
        <w:t>hh_typeSingle</w:t>
      </w:r>
      <w:proofErr w:type="spellEnd"/>
      <w:r>
        <w:rPr>
          <w:rStyle w:val="VerbatimChar"/>
        </w:rPr>
        <w:t xml:space="preserve"> Parent                  -5.648e-01  1.459e-01  -3.872 0.000108</w:t>
      </w:r>
      <w:r>
        <w:br/>
      </w:r>
      <w:proofErr w:type="spellStart"/>
      <w:r>
        <w:rPr>
          <w:rStyle w:val="VerbatimChar"/>
        </w:rPr>
        <w:t>hh_typeFamily</w:t>
      </w:r>
      <w:proofErr w:type="spellEnd"/>
      <w:r>
        <w:rPr>
          <w:rStyle w:val="VerbatimChar"/>
        </w:rPr>
        <w:t xml:space="preserve"> with 1-2 Children       -5.435e-01  1.499e-01  -3.627 0.000287</w:t>
      </w:r>
      <w:r>
        <w:br/>
      </w:r>
      <w:proofErr w:type="spellStart"/>
      <w:r>
        <w:rPr>
          <w:rStyle w:val="VerbatimChar"/>
        </w:rPr>
        <w:t>hh_typeFamily</w:t>
      </w:r>
      <w:proofErr w:type="spellEnd"/>
      <w:r>
        <w:rPr>
          <w:rStyle w:val="VerbatimChar"/>
        </w:rPr>
        <w:t xml:space="preserve"> with 3 or more Children -9.157e-01  2.011e-01  -4.554 5.27e-06</w:t>
      </w:r>
      <w:r>
        <w:br/>
      </w:r>
      <w:proofErr w:type="spellStart"/>
      <w:r>
        <w:rPr>
          <w:rStyle w:val="VerbatimChar"/>
        </w:rPr>
        <w:lastRenderedPageBreak/>
        <w:t>hh_typeSingle</w:t>
      </w:r>
      <w:proofErr w:type="spellEnd"/>
      <w:r>
        <w:rPr>
          <w:rStyle w:val="VerbatimChar"/>
        </w:rPr>
        <w:t xml:space="preserve"> Pensioner               -1.012e+00  4.383e-01  -2.309 0.020971</w:t>
      </w:r>
      <w:r>
        <w:br/>
      </w:r>
      <w:proofErr w:type="spellStart"/>
      <w:r>
        <w:rPr>
          <w:rStyle w:val="VerbatimChar"/>
        </w:rPr>
        <w:t>hh_typePensioner</w:t>
      </w:r>
      <w:proofErr w:type="spellEnd"/>
      <w:r>
        <w:rPr>
          <w:rStyle w:val="VerbatimChar"/>
        </w:rPr>
        <w:t xml:space="preserve"> Couple               -1.575e+00  3.534e-01  -4.456 8.37e-06</w:t>
      </w:r>
      <w:r>
        <w:br/>
      </w:r>
      <w:proofErr w:type="spellStart"/>
      <w:r>
        <w:rPr>
          <w:rStyle w:val="VerbatimChar"/>
        </w:rPr>
        <w:t>hiqual_dvDegree</w:t>
      </w:r>
      <w:proofErr w:type="spellEnd"/>
      <w:r>
        <w:rPr>
          <w:rStyle w:val="VerbatimChar"/>
        </w:rPr>
        <w:t xml:space="preserve">                       -6.812e-01  2.080e-01  -3.275 0.001056</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-8.099e-02  1.412e-01  -0.573 0.566364</w:t>
      </w:r>
      <w:r>
        <w:br/>
      </w:r>
      <w:proofErr w:type="spellStart"/>
      <w:r>
        <w:rPr>
          <w:rStyle w:val="VerbatimChar"/>
        </w:rPr>
        <w:t>hiqual_dvNo</w:t>
      </w:r>
      <w:proofErr w:type="spellEnd"/>
      <w:r>
        <w:rPr>
          <w:rStyle w:val="VerbatimChar"/>
        </w:rPr>
        <w:t xml:space="preserve"> qualification              4.286e-01  1.470e-01   2.915 0.003558</w:t>
      </w:r>
      <w:r>
        <w:br/>
      </w:r>
      <w:proofErr w:type="spellStart"/>
      <w:r>
        <w:rPr>
          <w:rStyle w:val="VerbatimChar"/>
        </w:rPr>
        <w:t>hiqual_dvOther</w:t>
      </w:r>
      <w:proofErr w:type="spellEnd"/>
      <w:r>
        <w:rPr>
          <w:rStyle w:val="VerbatimChar"/>
        </w:rPr>
        <w:t xml:space="preserve"> higher degree          -2.314e-01  1.893e-01  -1.222 0.221582</w:t>
      </w:r>
      <w:r>
        <w:br/>
      </w:r>
      <w:proofErr w:type="spellStart"/>
      <w:r>
        <w:rPr>
          <w:rStyle w:val="VerbatimChar"/>
        </w:rPr>
        <w:t>hiqual_dvOther</w:t>
      </w:r>
      <w:proofErr w:type="spellEnd"/>
      <w:r>
        <w:rPr>
          <w:rStyle w:val="VerbatimChar"/>
        </w:rPr>
        <w:t xml:space="preserve"> qualification           1.889e-01  1.583e-01   1.194 0.232580</w:t>
      </w:r>
      <w:r>
        <w:br/>
      </w:r>
      <w:r>
        <w:rPr>
          <w:rStyle w:val="VerbatimChar"/>
        </w:rPr>
        <w:t>age_group25-44                         7.574e-01  2.179e-01   3.477 0.000508</w:t>
      </w:r>
      <w:r>
        <w:br/>
      </w:r>
      <w:r>
        <w:rPr>
          <w:rStyle w:val="VerbatimChar"/>
        </w:rPr>
        <w:t>age_group45-54                         8.538e-01  2.272e-01   3.759 0.000171</w:t>
      </w:r>
      <w:r>
        <w:br/>
      </w:r>
      <w:r>
        <w:rPr>
          <w:rStyle w:val="VerbatimChar"/>
        </w:rPr>
        <w:t>age_group55-64                         8.260e-01  2.414e-01   3.422 0.000621</w:t>
      </w:r>
      <w:r>
        <w:br/>
      </w:r>
      <w:proofErr w:type="spellStart"/>
      <w:r>
        <w:rPr>
          <w:rStyle w:val="VerbatimChar"/>
        </w:rPr>
        <w:t>hascar</w:t>
      </w:r>
      <w:proofErr w:type="spellEnd"/>
      <w:r>
        <w:rPr>
          <w:rStyle w:val="VerbatimChar"/>
        </w:rPr>
        <w:t xml:space="preserve">                                -3.590e-01  1.031e-01  -3.482 0.000498</w:t>
      </w:r>
      <w:r>
        <w:br/>
      </w:r>
      <w:proofErr w:type="spellStart"/>
      <w:r>
        <w:rPr>
          <w:rStyle w:val="VerbatimChar"/>
        </w:rPr>
        <w:t>eq_net_income</w:t>
      </w:r>
      <w:proofErr w:type="spellEnd"/>
      <w:r>
        <w:rPr>
          <w:rStyle w:val="VerbatimChar"/>
        </w:rPr>
        <w:t xml:space="preserve">                          1.731e-04  4.833e-05   3.582 0.000341</w:t>
      </w:r>
      <w:r>
        <w:br/>
      </w:r>
      <w:r>
        <w:rPr>
          <w:rStyle w:val="VerbatimChar"/>
        </w:rPr>
        <w:t xml:space="preserve">                                         </w:t>
      </w:r>
      <w:r>
        <w:br/>
      </w:r>
      <w:r>
        <w:rPr>
          <w:rStyle w:val="VerbatimChar"/>
        </w:rPr>
        <w:t xml:space="preserve">(Intercept)                           *  </w:t>
      </w:r>
      <w:r>
        <w:br/>
      </w:r>
      <w:proofErr w:type="spellStart"/>
      <w:r>
        <w:rPr>
          <w:rStyle w:val="VerbatimChar"/>
        </w:rPr>
        <w:t>ltiyes</w:t>
      </w:r>
      <w:proofErr w:type="spellEnd"/>
      <w:r>
        <w:rPr>
          <w:rStyle w:val="VerbatimChar"/>
        </w:rPr>
        <w:t xml:space="preserve">                                ***</w:t>
      </w:r>
      <w:r>
        <w:br/>
      </w:r>
      <w:proofErr w:type="spellStart"/>
      <w:r>
        <w:rPr>
          <w:rStyle w:val="VerbatimChar"/>
        </w:rPr>
        <w:t>ph</w:t>
      </w:r>
      <w:proofErr w:type="spellEnd"/>
      <w:r>
        <w:rPr>
          <w:rStyle w:val="VerbatimChar"/>
        </w:rPr>
        <w:t xml:space="preserve">                                    ***</w:t>
      </w:r>
      <w:r>
        <w:br/>
      </w:r>
      <w:proofErr w:type="spellStart"/>
      <w:r>
        <w:rPr>
          <w:rStyle w:val="VerbatimChar"/>
        </w:rPr>
        <w:t>mh</w:t>
      </w:r>
      <w:proofErr w:type="spellEnd"/>
      <w:r>
        <w:rPr>
          <w:rStyle w:val="VerbatimChar"/>
        </w:rPr>
        <w:t xml:space="preserve">                                    ***</w:t>
      </w:r>
      <w:r>
        <w:br/>
      </w:r>
      <w:proofErr w:type="spellStart"/>
      <w:r>
        <w:rPr>
          <w:rStyle w:val="VerbatimChar"/>
        </w:rPr>
        <w:t>hh_typeSmall</w:t>
      </w:r>
      <w:proofErr w:type="spellEnd"/>
      <w:r>
        <w:rPr>
          <w:rStyle w:val="VerbatimChar"/>
        </w:rPr>
        <w:t xml:space="preserve"> Adult                    ***</w:t>
      </w:r>
      <w:r>
        <w:br/>
      </w:r>
      <w:proofErr w:type="spellStart"/>
      <w:r>
        <w:rPr>
          <w:rStyle w:val="VerbatimChar"/>
        </w:rPr>
        <w:t>hh_typeSingle</w:t>
      </w:r>
      <w:proofErr w:type="spellEnd"/>
      <w:r>
        <w:rPr>
          <w:rStyle w:val="VerbatimChar"/>
        </w:rPr>
        <w:t xml:space="preserve"> Parent                  ***</w:t>
      </w:r>
      <w:r>
        <w:br/>
      </w:r>
      <w:proofErr w:type="spellStart"/>
      <w:r>
        <w:rPr>
          <w:rStyle w:val="VerbatimChar"/>
        </w:rPr>
        <w:t>hh_typeFamily</w:t>
      </w:r>
      <w:proofErr w:type="spellEnd"/>
      <w:r>
        <w:rPr>
          <w:rStyle w:val="VerbatimChar"/>
        </w:rPr>
        <w:t xml:space="preserve"> with 1-2 Children       ***</w:t>
      </w:r>
      <w:r>
        <w:br/>
      </w:r>
      <w:proofErr w:type="spellStart"/>
      <w:r>
        <w:rPr>
          <w:rStyle w:val="VerbatimChar"/>
        </w:rPr>
        <w:t>hh_typeFamily</w:t>
      </w:r>
      <w:proofErr w:type="spellEnd"/>
      <w:r>
        <w:rPr>
          <w:rStyle w:val="VerbatimChar"/>
        </w:rPr>
        <w:t xml:space="preserve"> with 3 or more Children ***</w:t>
      </w:r>
      <w:r>
        <w:br/>
      </w:r>
      <w:proofErr w:type="spellStart"/>
      <w:r>
        <w:rPr>
          <w:rStyle w:val="VerbatimChar"/>
        </w:rPr>
        <w:t>hh_typeSingle</w:t>
      </w:r>
      <w:proofErr w:type="spellEnd"/>
      <w:r>
        <w:rPr>
          <w:rStyle w:val="VerbatimChar"/>
        </w:rPr>
        <w:t xml:space="preserve"> Pensioner               *  </w:t>
      </w:r>
      <w:r>
        <w:br/>
      </w:r>
      <w:proofErr w:type="spellStart"/>
      <w:r>
        <w:rPr>
          <w:rStyle w:val="VerbatimChar"/>
        </w:rPr>
        <w:t>hh_typePensioner</w:t>
      </w:r>
      <w:proofErr w:type="spellEnd"/>
      <w:r>
        <w:rPr>
          <w:rStyle w:val="VerbatimChar"/>
        </w:rPr>
        <w:t xml:space="preserve"> Couple               ***</w:t>
      </w:r>
      <w:r>
        <w:br/>
      </w:r>
      <w:proofErr w:type="spellStart"/>
      <w:r>
        <w:rPr>
          <w:rStyle w:val="VerbatimChar"/>
        </w:rPr>
        <w:t>hiqual_dvDegree</w:t>
      </w:r>
      <w:proofErr w:type="spellEnd"/>
      <w:r>
        <w:rPr>
          <w:rStyle w:val="VerbatimChar"/>
        </w:rPr>
        <w:t xml:space="preserve">                       ** </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w:t>
      </w:r>
      <w:r>
        <w:br/>
      </w:r>
      <w:proofErr w:type="spellStart"/>
      <w:r>
        <w:rPr>
          <w:rStyle w:val="VerbatimChar"/>
        </w:rPr>
        <w:t>hiqual_dvNo</w:t>
      </w:r>
      <w:proofErr w:type="spellEnd"/>
      <w:r>
        <w:rPr>
          <w:rStyle w:val="VerbatimChar"/>
        </w:rPr>
        <w:t xml:space="preserve"> qualification             ** </w:t>
      </w:r>
      <w:r>
        <w:br/>
      </w:r>
      <w:proofErr w:type="spellStart"/>
      <w:r>
        <w:rPr>
          <w:rStyle w:val="VerbatimChar"/>
        </w:rPr>
        <w:t>hiqual_dvOther</w:t>
      </w:r>
      <w:proofErr w:type="spellEnd"/>
      <w:r>
        <w:rPr>
          <w:rStyle w:val="VerbatimChar"/>
        </w:rPr>
        <w:t xml:space="preserve"> higher degree             </w:t>
      </w:r>
      <w:r>
        <w:br/>
      </w:r>
      <w:proofErr w:type="spellStart"/>
      <w:r>
        <w:rPr>
          <w:rStyle w:val="VerbatimChar"/>
        </w:rPr>
        <w:t>hiqual_dvOther</w:t>
      </w:r>
      <w:proofErr w:type="spellEnd"/>
      <w:r>
        <w:rPr>
          <w:rStyle w:val="VerbatimChar"/>
        </w:rPr>
        <w:t xml:space="preserve"> qualification             </w:t>
      </w:r>
      <w:r>
        <w:br/>
      </w:r>
      <w:r>
        <w:rPr>
          <w:rStyle w:val="VerbatimChar"/>
        </w:rPr>
        <w:t>age_group25-44                        ***</w:t>
      </w:r>
      <w:r>
        <w:br/>
      </w:r>
      <w:r>
        <w:rPr>
          <w:rStyle w:val="VerbatimChar"/>
        </w:rPr>
        <w:t>age_group45-54                        ***</w:t>
      </w:r>
      <w:r>
        <w:br/>
      </w:r>
      <w:r>
        <w:rPr>
          <w:rStyle w:val="VerbatimChar"/>
        </w:rPr>
        <w:t>age_group55-64                        ***</w:t>
      </w:r>
      <w:r>
        <w:br/>
      </w:r>
      <w:proofErr w:type="spellStart"/>
      <w:r>
        <w:rPr>
          <w:rStyle w:val="VerbatimChar"/>
        </w:rPr>
        <w:t>hascar</w:t>
      </w:r>
      <w:proofErr w:type="spellEnd"/>
      <w:r>
        <w:rPr>
          <w:rStyle w:val="VerbatimChar"/>
        </w:rPr>
        <w:t xml:space="preserve">                                ***</w:t>
      </w:r>
      <w:r>
        <w:br/>
      </w:r>
      <w:proofErr w:type="spellStart"/>
      <w:r>
        <w:rPr>
          <w:rStyle w:val="VerbatimChar"/>
        </w:rPr>
        <w:t>eq_net_income</w:t>
      </w:r>
      <w:proofErr w:type="spellEnd"/>
      <w:r>
        <w:rPr>
          <w:rStyle w:val="VerbatimChar"/>
        </w:rPr>
        <w:t xml:space="preserve">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4546.8  on 7883  degrees of freedom</w:t>
      </w:r>
      <w:r>
        <w:br/>
      </w:r>
      <w:r>
        <w:rPr>
          <w:rStyle w:val="VerbatimChar"/>
        </w:rPr>
        <w:t>Residual deviance: 3410.8  on 7864  degrees of freedom</w:t>
      </w:r>
      <w:r>
        <w:br/>
      </w:r>
      <w:r>
        <w:rPr>
          <w:rStyle w:val="VerbatimChar"/>
        </w:rPr>
        <w:t>AIC: 3450.8</w:t>
      </w:r>
      <w:r>
        <w:br/>
      </w:r>
      <w:r>
        <w:br/>
      </w:r>
      <w:r>
        <w:rPr>
          <w:rStyle w:val="VerbatimChar"/>
        </w:rPr>
        <w:t>Number of Fisher Scoring iterations: 6</w:t>
      </w:r>
    </w:p>
    <w:p w14:paraId="13D11256" w14:textId="77777777" w:rsidR="008401AC" w:rsidRDefault="004E19BA">
      <w:pPr>
        <w:pStyle w:val="FirstParagraph"/>
      </w:pPr>
      <w:r>
        <w:t>Now starting in the middle</w:t>
      </w:r>
    </w:p>
    <w:p w14:paraId="56B92AE8"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hh_type</w:t>
      </w:r>
      <w:proofErr w:type="spellEnd"/>
      <w:r>
        <w:rPr>
          <w:rStyle w:val="VerbatimChar"/>
        </w:rPr>
        <w:t xml:space="preserve"> + </w:t>
      </w:r>
      <w:r>
        <w:br/>
      </w:r>
      <w:r>
        <w:rPr>
          <w:rStyle w:val="VerbatimChar"/>
        </w:rPr>
        <w:t xml:space="preserve">    </w:t>
      </w:r>
      <w:proofErr w:type="spellStart"/>
      <w:r>
        <w:rPr>
          <w:rStyle w:val="VerbatimChar"/>
        </w:rPr>
        <w:t>hiqual_dv</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rPr>
          <w:rStyle w:val="VerbatimChar"/>
        </w:rPr>
        <w:t xml:space="preserve">, family = binomial, data = </w:t>
      </w:r>
      <w:proofErr w:type="spellStart"/>
      <w:r>
        <w:rPr>
          <w:rStyle w:val="VerbatimChar"/>
        </w:rPr>
        <w:t>data_tidied</w:t>
      </w:r>
      <w:r>
        <w:rPr>
          <w:rStyle w:val="VerbatimChar"/>
        </w:rPr>
        <w:lastRenderedPageBreak/>
        <w:t>_unemployed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(Intercept)                            8.877e-01  3.898e-01   2.277 0.022780</w:t>
      </w:r>
      <w:r>
        <w:br/>
      </w:r>
      <w:r>
        <w:rPr>
          <w:rStyle w:val="VerbatimChar"/>
        </w:rPr>
        <w:t>age_group25-44                         7.574e-01  2.179e-01   3.477 0.000508</w:t>
      </w:r>
      <w:r>
        <w:br/>
      </w:r>
      <w:r>
        <w:rPr>
          <w:rStyle w:val="VerbatimChar"/>
        </w:rPr>
        <w:t>age_group45-54                         8.538e-01  2.272e-01   3.759 0.000171</w:t>
      </w:r>
      <w:r>
        <w:br/>
      </w:r>
      <w:r>
        <w:rPr>
          <w:rStyle w:val="VerbatimChar"/>
        </w:rPr>
        <w:t>age_group55-64                         8.260e-01  2.414e-01   3.422 0.000621</w:t>
      </w:r>
      <w:r>
        <w:br/>
      </w:r>
      <w:proofErr w:type="spellStart"/>
      <w:r>
        <w:rPr>
          <w:rStyle w:val="VerbatimChar"/>
        </w:rPr>
        <w:t>ltiyes</w:t>
      </w:r>
      <w:proofErr w:type="spellEnd"/>
      <w:r>
        <w:rPr>
          <w:rStyle w:val="VerbatimChar"/>
        </w:rPr>
        <w:t xml:space="preserve">                                 1.159e+00  1.234e-01   9.393  &lt; 2e-16</w:t>
      </w:r>
      <w:r>
        <w:br/>
      </w:r>
      <w:proofErr w:type="spellStart"/>
      <w:r>
        <w:rPr>
          <w:rStyle w:val="VerbatimChar"/>
        </w:rPr>
        <w:t>ph</w:t>
      </w:r>
      <w:proofErr w:type="spellEnd"/>
      <w:r>
        <w:rPr>
          <w:rStyle w:val="VerbatimChar"/>
        </w:rPr>
        <w:t xml:space="preserve">                                    -5.792e-02  4.063e-03 -14.257  &lt; 2e-16</w:t>
      </w:r>
      <w:r>
        <w:br/>
      </w:r>
      <w:proofErr w:type="spellStart"/>
      <w:r>
        <w:rPr>
          <w:rStyle w:val="VerbatimChar"/>
        </w:rPr>
        <w:t>mh</w:t>
      </w:r>
      <w:proofErr w:type="spellEnd"/>
      <w:r>
        <w:rPr>
          <w:rStyle w:val="VerbatimChar"/>
        </w:rPr>
        <w:t xml:space="preserve">                                    -4.102e-02  3.717e-03 -11.038  &lt; 2e-16</w:t>
      </w:r>
      <w:r>
        <w:br/>
      </w:r>
      <w:proofErr w:type="spellStart"/>
      <w:r>
        <w:rPr>
          <w:rStyle w:val="VerbatimChar"/>
        </w:rPr>
        <w:t>hh_typeSmall</w:t>
      </w:r>
      <w:proofErr w:type="spellEnd"/>
      <w:r>
        <w:rPr>
          <w:rStyle w:val="VerbatimChar"/>
        </w:rPr>
        <w:t xml:space="preserve"> Adult                    -5.687e-01  1.317e-01  -4.318 1.57e-05</w:t>
      </w:r>
      <w:r>
        <w:br/>
      </w:r>
      <w:proofErr w:type="spellStart"/>
      <w:r>
        <w:rPr>
          <w:rStyle w:val="VerbatimChar"/>
        </w:rPr>
        <w:t>hh_typeSingle</w:t>
      </w:r>
      <w:proofErr w:type="spellEnd"/>
      <w:r>
        <w:rPr>
          <w:rStyle w:val="VerbatimChar"/>
        </w:rPr>
        <w:t xml:space="preserve"> Parent                  -5.648e-01  1.459e-01  -3.872 0.000108</w:t>
      </w:r>
      <w:r>
        <w:br/>
      </w:r>
      <w:proofErr w:type="spellStart"/>
      <w:r>
        <w:rPr>
          <w:rStyle w:val="VerbatimChar"/>
        </w:rPr>
        <w:t>hh_typeFamily</w:t>
      </w:r>
      <w:proofErr w:type="spellEnd"/>
      <w:r>
        <w:rPr>
          <w:rStyle w:val="VerbatimChar"/>
        </w:rPr>
        <w:t xml:space="preserve"> with 1-2 Children       -5.435e-01  1.499e-01  -3.627 0.000287</w:t>
      </w:r>
      <w:r>
        <w:br/>
      </w:r>
      <w:proofErr w:type="spellStart"/>
      <w:r>
        <w:rPr>
          <w:rStyle w:val="VerbatimChar"/>
        </w:rPr>
        <w:t>hh_typeFamily</w:t>
      </w:r>
      <w:proofErr w:type="spellEnd"/>
      <w:r>
        <w:rPr>
          <w:rStyle w:val="VerbatimChar"/>
        </w:rPr>
        <w:t xml:space="preserve"> with 3 or more Children -9.157e-01  2.011e-01  -4.554 5.27e-06</w:t>
      </w:r>
      <w:r>
        <w:br/>
      </w:r>
      <w:proofErr w:type="spellStart"/>
      <w:r>
        <w:rPr>
          <w:rStyle w:val="VerbatimChar"/>
        </w:rPr>
        <w:t>hh_typeSingle</w:t>
      </w:r>
      <w:proofErr w:type="spellEnd"/>
      <w:r>
        <w:rPr>
          <w:rStyle w:val="VerbatimChar"/>
        </w:rPr>
        <w:t xml:space="preserve"> Pensioner               -1.012e+00  4.383e-01  -2.309 0.020971</w:t>
      </w:r>
      <w:r>
        <w:br/>
      </w:r>
      <w:proofErr w:type="spellStart"/>
      <w:r>
        <w:rPr>
          <w:rStyle w:val="VerbatimChar"/>
        </w:rPr>
        <w:t>hh_typePensioner</w:t>
      </w:r>
      <w:proofErr w:type="spellEnd"/>
      <w:r>
        <w:rPr>
          <w:rStyle w:val="VerbatimChar"/>
        </w:rPr>
        <w:t xml:space="preserve"> Couple               -1.575e+00  3.534e-01  -4.456 8.37e-06</w:t>
      </w:r>
      <w:r>
        <w:br/>
      </w:r>
      <w:proofErr w:type="spellStart"/>
      <w:r>
        <w:rPr>
          <w:rStyle w:val="VerbatimChar"/>
        </w:rPr>
        <w:t>hiqual_dvDegree</w:t>
      </w:r>
      <w:proofErr w:type="spellEnd"/>
      <w:r>
        <w:rPr>
          <w:rStyle w:val="VerbatimChar"/>
        </w:rPr>
        <w:t xml:space="preserve">                       -6.812e-01  2.080e-01  -3.275 0.001056</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-8.099e-02  1.412e-01  -0.573 0.566364</w:t>
      </w:r>
      <w:r>
        <w:br/>
      </w:r>
      <w:proofErr w:type="spellStart"/>
      <w:r>
        <w:rPr>
          <w:rStyle w:val="VerbatimChar"/>
        </w:rPr>
        <w:t>hiqual_dvNo</w:t>
      </w:r>
      <w:proofErr w:type="spellEnd"/>
      <w:r>
        <w:rPr>
          <w:rStyle w:val="VerbatimChar"/>
        </w:rPr>
        <w:t xml:space="preserve"> qualification              4.286e-01  1.470e-01   2.915 0.003558</w:t>
      </w:r>
      <w:r>
        <w:br/>
      </w:r>
      <w:proofErr w:type="spellStart"/>
      <w:r>
        <w:rPr>
          <w:rStyle w:val="VerbatimChar"/>
        </w:rPr>
        <w:t>hiqual_dvOther</w:t>
      </w:r>
      <w:proofErr w:type="spellEnd"/>
      <w:r>
        <w:rPr>
          <w:rStyle w:val="VerbatimChar"/>
        </w:rPr>
        <w:t xml:space="preserve"> higher degree          -2.314e-01  1.893e-01  -1.222 0.221582</w:t>
      </w:r>
      <w:r>
        <w:br/>
      </w:r>
      <w:proofErr w:type="spellStart"/>
      <w:r>
        <w:rPr>
          <w:rStyle w:val="VerbatimChar"/>
        </w:rPr>
        <w:t>hiqual_dvOther</w:t>
      </w:r>
      <w:proofErr w:type="spellEnd"/>
      <w:r>
        <w:rPr>
          <w:rStyle w:val="VerbatimChar"/>
        </w:rPr>
        <w:t xml:space="preserve"> qualification           1.889e-01  1.583e-01   1.194 0.232580</w:t>
      </w:r>
      <w:r>
        <w:br/>
      </w:r>
      <w:proofErr w:type="spellStart"/>
      <w:r>
        <w:rPr>
          <w:rStyle w:val="VerbatimChar"/>
        </w:rPr>
        <w:t>hascar</w:t>
      </w:r>
      <w:proofErr w:type="spellEnd"/>
      <w:r>
        <w:rPr>
          <w:rStyle w:val="VerbatimChar"/>
        </w:rPr>
        <w:t xml:space="preserve">                                -3.590e-01  1.031e-01  -3.482 0.000498</w:t>
      </w:r>
      <w:r>
        <w:br/>
      </w:r>
      <w:proofErr w:type="spellStart"/>
      <w:r>
        <w:rPr>
          <w:rStyle w:val="VerbatimChar"/>
        </w:rPr>
        <w:t>eq_net_income</w:t>
      </w:r>
      <w:proofErr w:type="spellEnd"/>
      <w:r>
        <w:rPr>
          <w:rStyle w:val="VerbatimChar"/>
        </w:rPr>
        <w:t xml:space="preserve">                          1.731e-04  4.833e-05   3.582 0.000341</w:t>
      </w:r>
      <w:r>
        <w:br/>
      </w:r>
      <w:r>
        <w:rPr>
          <w:rStyle w:val="VerbatimChar"/>
        </w:rPr>
        <w:t xml:space="preserve">                                         </w:t>
      </w:r>
      <w:r>
        <w:br/>
      </w:r>
      <w:r>
        <w:rPr>
          <w:rStyle w:val="VerbatimChar"/>
        </w:rPr>
        <w:t xml:space="preserve">(Intercept)                           *  </w:t>
      </w:r>
      <w:r>
        <w:br/>
      </w:r>
      <w:r>
        <w:rPr>
          <w:rStyle w:val="VerbatimChar"/>
        </w:rPr>
        <w:t>age_group25-44                        ***</w:t>
      </w:r>
      <w:r>
        <w:br/>
      </w:r>
      <w:r>
        <w:rPr>
          <w:rStyle w:val="VerbatimChar"/>
        </w:rPr>
        <w:t>age_group45-54                        ***</w:t>
      </w:r>
      <w:r>
        <w:br/>
      </w:r>
      <w:r>
        <w:rPr>
          <w:rStyle w:val="VerbatimChar"/>
        </w:rPr>
        <w:t>age_group55-64                        ***</w:t>
      </w:r>
      <w:r>
        <w:br/>
      </w:r>
      <w:proofErr w:type="spellStart"/>
      <w:r>
        <w:rPr>
          <w:rStyle w:val="VerbatimChar"/>
        </w:rPr>
        <w:t>ltiyes</w:t>
      </w:r>
      <w:proofErr w:type="spellEnd"/>
      <w:r>
        <w:rPr>
          <w:rStyle w:val="VerbatimChar"/>
        </w:rPr>
        <w:t xml:space="preserve">                                ***</w:t>
      </w:r>
      <w:r>
        <w:br/>
      </w:r>
      <w:proofErr w:type="spellStart"/>
      <w:r>
        <w:rPr>
          <w:rStyle w:val="VerbatimChar"/>
        </w:rPr>
        <w:t>ph</w:t>
      </w:r>
      <w:proofErr w:type="spellEnd"/>
      <w:r>
        <w:rPr>
          <w:rStyle w:val="VerbatimChar"/>
        </w:rPr>
        <w:t xml:space="preserve">                                    ***</w:t>
      </w:r>
      <w:r>
        <w:br/>
      </w:r>
      <w:proofErr w:type="spellStart"/>
      <w:r>
        <w:rPr>
          <w:rStyle w:val="VerbatimChar"/>
        </w:rPr>
        <w:t>mh</w:t>
      </w:r>
      <w:proofErr w:type="spellEnd"/>
      <w:r>
        <w:rPr>
          <w:rStyle w:val="VerbatimChar"/>
        </w:rPr>
        <w:t xml:space="preserve">                                    ***</w:t>
      </w:r>
      <w:r>
        <w:br/>
      </w:r>
      <w:proofErr w:type="spellStart"/>
      <w:r>
        <w:rPr>
          <w:rStyle w:val="VerbatimChar"/>
        </w:rPr>
        <w:t>hh_typeSmall</w:t>
      </w:r>
      <w:proofErr w:type="spellEnd"/>
      <w:r>
        <w:rPr>
          <w:rStyle w:val="VerbatimChar"/>
        </w:rPr>
        <w:t xml:space="preserve"> Adult                    ***</w:t>
      </w:r>
      <w:r>
        <w:br/>
      </w:r>
      <w:proofErr w:type="spellStart"/>
      <w:r>
        <w:rPr>
          <w:rStyle w:val="VerbatimChar"/>
        </w:rPr>
        <w:t>hh_typeSingle</w:t>
      </w:r>
      <w:proofErr w:type="spellEnd"/>
      <w:r>
        <w:rPr>
          <w:rStyle w:val="VerbatimChar"/>
        </w:rPr>
        <w:t xml:space="preserve"> Parent                  ***</w:t>
      </w:r>
      <w:r>
        <w:br/>
      </w:r>
      <w:proofErr w:type="spellStart"/>
      <w:r>
        <w:rPr>
          <w:rStyle w:val="VerbatimChar"/>
        </w:rPr>
        <w:t>hh_typeFamily</w:t>
      </w:r>
      <w:proofErr w:type="spellEnd"/>
      <w:r>
        <w:rPr>
          <w:rStyle w:val="VerbatimChar"/>
        </w:rPr>
        <w:t xml:space="preserve"> with 1-2 Children       ***</w:t>
      </w:r>
      <w:r>
        <w:br/>
      </w:r>
      <w:proofErr w:type="spellStart"/>
      <w:r>
        <w:rPr>
          <w:rStyle w:val="VerbatimChar"/>
        </w:rPr>
        <w:t>hh_typeFamily</w:t>
      </w:r>
      <w:proofErr w:type="spellEnd"/>
      <w:r>
        <w:rPr>
          <w:rStyle w:val="VerbatimChar"/>
        </w:rPr>
        <w:t xml:space="preserve"> with 3 or more Children ***</w:t>
      </w:r>
      <w:r>
        <w:br/>
      </w:r>
      <w:proofErr w:type="spellStart"/>
      <w:r>
        <w:rPr>
          <w:rStyle w:val="VerbatimChar"/>
        </w:rPr>
        <w:t>hh_typeSingle</w:t>
      </w:r>
      <w:proofErr w:type="spellEnd"/>
      <w:r>
        <w:rPr>
          <w:rStyle w:val="VerbatimChar"/>
        </w:rPr>
        <w:t xml:space="preserve"> Pensioner               *  </w:t>
      </w:r>
      <w:r>
        <w:br/>
      </w:r>
      <w:proofErr w:type="spellStart"/>
      <w:r>
        <w:rPr>
          <w:rStyle w:val="VerbatimChar"/>
        </w:rPr>
        <w:t>hh_typePensioner</w:t>
      </w:r>
      <w:proofErr w:type="spellEnd"/>
      <w:r>
        <w:rPr>
          <w:rStyle w:val="VerbatimChar"/>
        </w:rPr>
        <w:t xml:space="preserve"> Couple               ***</w:t>
      </w:r>
      <w:r>
        <w:br/>
      </w:r>
      <w:proofErr w:type="spellStart"/>
      <w:r>
        <w:rPr>
          <w:rStyle w:val="VerbatimChar"/>
        </w:rPr>
        <w:t>hiqual_dvDegree</w:t>
      </w:r>
      <w:proofErr w:type="spellEnd"/>
      <w:r>
        <w:rPr>
          <w:rStyle w:val="VerbatimChar"/>
        </w:rPr>
        <w:t xml:space="preserve">                       ** </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w:t>
      </w:r>
      <w:r>
        <w:br/>
      </w:r>
      <w:proofErr w:type="spellStart"/>
      <w:r>
        <w:rPr>
          <w:rStyle w:val="VerbatimChar"/>
        </w:rPr>
        <w:t>hiqual_dvNo</w:t>
      </w:r>
      <w:proofErr w:type="spellEnd"/>
      <w:r>
        <w:rPr>
          <w:rStyle w:val="VerbatimChar"/>
        </w:rPr>
        <w:t xml:space="preserve"> qualification             ** </w:t>
      </w:r>
      <w:r>
        <w:br/>
      </w:r>
      <w:proofErr w:type="spellStart"/>
      <w:r>
        <w:rPr>
          <w:rStyle w:val="VerbatimChar"/>
        </w:rPr>
        <w:t>hiqual_dvOther</w:t>
      </w:r>
      <w:proofErr w:type="spellEnd"/>
      <w:r>
        <w:rPr>
          <w:rStyle w:val="VerbatimChar"/>
        </w:rPr>
        <w:t xml:space="preserve"> higher degree             </w:t>
      </w:r>
      <w:r>
        <w:br/>
      </w:r>
      <w:proofErr w:type="spellStart"/>
      <w:r>
        <w:rPr>
          <w:rStyle w:val="VerbatimChar"/>
        </w:rPr>
        <w:t>hiqual_dvOther</w:t>
      </w:r>
      <w:proofErr w:type="spellEnd"/>
      <w:r>
        <w:rPr>
          <w:rStyle w:val="VerbatimChar"/>
        </w:rPr>
        <w:t xml:space="preserve"> qualification             </w:t>
      </w:r>
      <w:r>
        <w:br/>
      </w:r>
      <w:proofErr w:type="spellStart"/>
      <w:r>
        <w:rPr>
          <w:rStyle w:val="VerbatimChar"/>
        </w:rPr>
        <w:t>hascar</w:t>
      </w:r>
      <w:proofErr w:type="spellEnd"/>
      <w:r>
        <w:rPr>
          <w:rStyle w:val="VerbatimChar"/>
        </w:rPr>
        <w:t xml:space="preserve">                                ***</w:t>
      </w:r>
      <w:r>
        <w:br/>
      </w:r>
      <w:proofErr w:type="spellStart"/>
      <w:r>
        <w:rPr>
          <w:rStyle w:val="VerbatimChar"/>
        </w:rPr>
        <w:t>eq_net_income</w:t>
      </w:r>
      <w:proofErr w:type="spellEnd"/>
      <w:r>
        <w:rPr>
          <w:rStyle w:val="VerbatimChar"/>
        </w:rPr>
        <w:t xml:space="preserve">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lastRenderedPageBreak/>
        <w:br/>
      </w:r>
      <w:r>
        <w:rPr>
          <w:rStyle w:val="VerbatimChar"/>
        </w:rPr>
        <w:t xml:space="preserve">    Null deviance: 4546.8  on 7883  degrees of freedom</w:t>
      </w:r>
      <w:r>
        <w:br/>
      </w:r>
      <w:r>
        <w:rPr>
          <w:rStyle w:val="VerbatimChar"/>
        </w:rPr>
        <w:t>Residual deviance: 3410.8  on 7864  degrees of freedom</w:t>
      </w:r>
      <w:r>
        <w:br/>
      </w:r>
      <w:r>
        <w:rPr>
          <w:rStyle w:val="VerbatimChar"/>
        </w:rPr>
        <w:t>AIC: 3450.8</w:t>
      </w:r>
      <w:r>
        <w:br/>
      </w:r>
      <w:r>
        <w:br/>
      </w:r>
      <w:r>
        <w:rPr>
          <w:rStyle w:val="VerbatimChar"/>
        </w:rPr>
        <w:t>Number of Fisher Scoring iterations: 6</w:t>
      </w:r>
    </w:p>
    <w:p w14:paraId="18AFF2EE" w14:textId="77777777" w:rsidR="008401AC" w:rsidRDefault="004E19BA">
      <w:pPr>
        <w:pStyle w:val="FirstParagraph"/>
      </w:pPr>
      <w:r>
        <w:t>Let’s get the Nagelkerke R^2 for each of these models</w:t>
      </w:r>
    </w:p>
    <w:p w14:paraId="31075679" w14:textId="77777777" w:rsidR="008401AC" w:rsidRDefault="004E19BA">
      <w:pPr>
        <w:pStyle w:val="SourceCode"/>
      </w:pPr>
      <w:r>
        <w:rPr>
          <w:rStyle w:val="VerbatimChar"/>
        </w:rPr>
        <w:t>$N</w:t>
      </w:r>
      <w:r>
        <w:br/>
      </w:r>
      <w:r>
        <w:rPr>
          <w:rStyle w:val="VerbatimChar"/>
        </w:rPr>
        <w:t>[1] 7884</w:t>
      </w:r>
      <w:r>
        <w:br/>
      </w:r>
      <w:r>
        <w:br/>
      </w:r>
      <w:r>
        <w:rPr>
          <w:rStyle w:val="VerbatimChar"/>
        </w:rPr>
        <w:t>$R2</w:t>
      </w:r>
      <w:r>
        <w:br/>
      </w:r>
      <w:r>
        <w:rPr>
          <w:rStyle w:val="VerbatimChar"/>
        </w:rPr>
        <w:t>[1] 0.3061868</w:t>
      </w:r>
    </w:p>
    <w:p w14:paraId="018D3AC6" w14:textId="77777777" w:rsidR="008401AC" w:rsidRDefault="004E19BA">
      <w:pPr>
        <w:pStyle w:val="SourceCode"/>
      </w:pPr>
      <w:r>
        <w:rPr>
          <w:rStyle w:val="VerbatimChar"/>
        </w:rPr>
        <w:t>$N</w:t>
      </w:r>
      <w:r>
        <w:br/>
      </w:r>
      <w:r>
        <w:rPr>
          <w:rStyle w:val="VerbatimChar"/>
        </w:rPr>
        <w:t>[1] 7884</w:t>
      </w:r>
      <w:r>
        <w:br/>
      </w:r>
      <w:r>
        <w:br/>
      </w:r>
      <w:r>
        <w:rPr>
          <w:rStyle w:val="VerbatimChar"/>
        </w:rPr>
        <w:t>$R2</w:t>
      </w:r>
      <w:r>
        <w:br/>
      </w:r>
      <w:r>
        <w:rPr>
          <w:rStyle w:val="VerbatimChar"/>
        </w:rPr>
        <w:t>[1] 0.3061868</w:t>
      </w:r>
    </w:p>
    <w:p w14:paraId="2214771A" w14:textId="77777777" w:rsidR="008401AC" w:rsidRDefault="004E19BA">
      <w:pPr>
        <w:pStyle w:val="SourceCode"/>
      </w:pPr>
      <w:r>
        <w:rPr>
          <w:rStyle w:val="VerbatimChar"/>
        </w:rPr>
        <w:t>$N</w:t>
      </w:r>
      <w:r>
        <w:br/>
      </w:r>
      <w:r>
        <w:rPr>
          <w:rStyle w:val="VerbatimChar"/>
        </w:rPr>
        <w:t>[1] 7884</w:t>
      </w:r>
      <w:r>
        <w:br/>
      </w:r>
      <w:r>
        <w:br/>
      </w:r>
      <w:r>
        <w:rPr>
          <w:rStyle w:val="VerbatimChar"/>
        </w:rPr>
        <w:t>$R2</w:t>
      </w:r>
      <w:r>
        <w:br/>
      </w:r>
      <w:r>
        <w:rPr>
          <w:rStyle w:val="VerbatimChar"/>
        </w:rPr>
        <w:t>[1] 0.3061868</w:t>
      </w:r>
    </w:p>
    <w:p w14:paraId="0629EAA1" w14:textId="77777777" w:rsidR="008401AC" w:rsidRDefault="004E19BA">
      <w:pPr>
        <w:pStyle w:val="FirstParagraph"/>
      </w:pPr>
      <w:r>
        <w:t>Finally (finally?) let’s do the same for people who start off employed</w:t>
      </w:r>
    </w:p>
    <w:p w14:paraId="111ADABA" w14:textId="77777777" w:rsidR="008401AC" w:rsidRDefault="004E19BA">
      <w:pPr>
        <w:pStyle w:val="SourceCode"/>
      </w:pPr>
      <w:r>
        <w:rPr>
          <w:rStyle w:val="VerbatimChar"/>
        </w:rPr>
        <w:t>Start:  AIC=4892.08</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r>
        <w:br/>
      </w:r>
      <w:r>
        <w:rPr>
          <w:rStyle w:val="VerbatimChar"/>
        </w:rPr>
        <w:t xml:space="preserve">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age_group</w:t>
      </w:r>
      <w:proofErr w:type="spellEnd"/>
      <w:r>
        <w:rPr>
          <w:rStyle w:val="VerbatimChar"/>
        </w:rPr>
        <w:t xml:space="preserve">       3   4851.7 4889.7</w:t>
      </w:r>
      <w:r>
        <w:br/>
      </w:r>
      <w:r>
        <w:rPr>
          <w:rStyle w:val="VerbatimChar"/>
        </w:rPr>
        <w:t>- sex             1   4848.9 4890.9</w:t>
      </w:r>
      <w:r>
        <w:br/>
      </w:r>
      <w:r>
        <w:rPr>
          <w:rStyle w:val="VerbatimChar"/>
        </w:rPr>
        <w:t xml:space="preserve">- </w:t>
      </w:r>
      <w:proofErr w:type="spellStart"/>
      <w:r>
        <w:rPr>
          <w:rStyle w:val="VerbatimChar"/>
        </w:rPr>
        <w:t>eth_simplified</w:t>
      </w:r>
      <w:proofErr w:type="spellEnd"/>
      <w:r>
        <w:rPr>
          <w:rStyle w:val="VerbatimChar"/>
        </w:rPr>
        <w:t xml:space="preserve">  1   4849.4 4891.4</w:t>
      </w:r>
      <w:r>
        <w:br/>
      </w:r>
      <w:r>
        <w:rPr>
          <w:rStyle w:val="VerbatimChar"/>
        </w:rPr>
        <w:t>&lt;none&gt;                4848.1 4892.1</w:t>
      </w:r>
      <w:r>
        <w:br/>
      </w:r>
      <w:r>
        <w:rPr>
          <w:rStyle w:val="VerbatimChar"/>
        </w:rPr>
        <w:t xml:space="preserve">- </w:t>
      </w:r>
      <w:proofErr w:type="spellStart"/>
      <w:r>
        <w:rPr>
          <w:rStyle w:val="VerbatimChar"/>
        </w:rPr>
        <w:t>hh_type</w:t>
      </w:r>
      <w:proofErr w:type="spellEnd"/>
      <w:r>
        <w:rPr>
          <w:rStyle w:val="VerbatimChar"/>
        </w:rPr>
        <w:t xml:space="preserve">         6   4862.4 4894.4</w:t>
      </w:r>
      <w:r>
        <w:br/>
      </w:r>
      <w:r>
        <w:rPr>
          <w:rStyle w:val="VerbatimChar"/>
        </w:rPr>
        <w:t xml:space="preserve">- </w:t>
      </w:r>
      <w:proofErr w:type="spellStart"/>
      <w:r>
        <w:rPr>
          <w:rStyle w:val="VerbatimChar"/>
        </w:rPr>
        <w:t>hascar</w:t>
      </w:r>
      <w:proofErr w:type="spellEnd"/>
      <w:r>
        <w:rPr>
          <w:rStyle w:val="VerbatimChar"/>
        </w:rPr>
        <w:t xml:space="preserve">          1   4856.5 4898.5</w:t>
      </w:r>
      <w:r>
        <w:br/>
      </w:r>
      <w:r>
        <w:rPr>
          <w:rStyle w:val="VerbatimChar"/>
        </w:rPr>
        <w:t xml:space="preserve">- </w:t>
      </w:r>
      <w:proofErr w:type="spellStart"/>
      <w:r>
        <w:rPr>
          <w:rStyle w:val="VerbatimChar"/>
        </w:rPr>
        <w:t>eq_net_income</w:t>
      </w:r>
      <w:proofErr w:type="spellEnd"/>
      <w:r>
        <w:rPr>
          <w:rStyle w:val="VerbatimChar"/>
        </w:rPr>
        <w:t xml:space="preserve">   1   4861.1 4903.1</w:t>
      </w:r>
      <w:r>
        <w:br/>
      </w:r>
      <w:r>
        <w:rPr>
          <w:rStyle w:val="VerbatimChar"/>
        </w:rPr>
        <w:t xml:space="preserve">- </w:t>
      </w:r>
      <w:proofErr w:type="spellStart"/>
      <w:r>
        <w:rPr>
          <w:rStyle w:val="VerbatimChar"/>
        </w:rPr>
        <w:t>lti</w:t>
      </w:r>
      <w:proofErr w:type="spellEnd"/>
      <w:r>
        <w:rPr>
          <w:rStyle w:val="VerbatimChar"/>
        </w:rPr>
        <w:t xml:space="preserve">             1   4877.6 4919.6</w:t>
      </w:r>
      <w:r>
        <w:br/>
      </w:r>
      <w:r>
        <w:rPr>
          <w:rStyle w:val="VerbatimChar"/>
        </w:rPr>
        <w:t xml:space="preserve">- </w:t>
      </w:r>
      <w:proofErr w:type="spellStart"/>
      <w:r>
        <w:rPr>
          <w:rStyle w:val="VerbatimChar"/>
        </w:rPr>
        <w:t>hiqual_dv</w:t>
      </w:r>
      <w:proofErr w:type="spellEnd"/>
      <w:r>
        <w:rPr>
          <w:rStyle w:val="VerbatimChar"/>
        </w:rPr>
        <w:t xml:space="preserve">       5   4908.7 4942.7</w:t>
      </w:r>
      <w:r>
        <w:br/>
      </w:r>
      <w:r>
        <w:rPr>
          <w:rStyle w:val="VerbatimChar"/>
        </w:rPr>
        <w:t xml:space="preserve">- </w:t>
      </w:r>
      <w:proofErr w:type="spellStart"/>
      <w:r>
        <w:rPr>
          <w:rStyle w:val="VerbatimChar"/>
        </w:rPr>
        <w:t>mh</w:t>
      </w:r>
      <w:proofErr w:type="spellEnd"/>
      <w:r>
        <w:rPr>
          <w:rStyle w:val="VerbatimChar"/>
        </w:rPr>
        <w:t xml:space="preserve">              1   4970.9 5012.9</w:t>
      </w:r>
      <w:r>
        <w:br/>
      </w:r>
      <w:r>
        <w:rPr>
          <w:rStyle w:val="VerbatimChar"/>
        </w:rPr>
        <w:t xml:space="preserve">- </w:t>
      </w:r>
      <w:proofErr w:type="spellStart"/>
      <w:r>
        <w:rPr>
          <w:rStyle w:val="VerbatimChar"/>
        </w:rPr>
        <w:t>ph</w:t>
      </w:r>
      <w:proofErr w:type="spellEnd"/>
      <w:r>
        <w:rPr>
          <w:rStyle w:val="VerbatimChar"/>
        </w:rPr>
        <w:t xml:space="preserve">              1   5237.0 5279.0</w:t>
      </w:r>
      <w:r>
        <w:br/>
      </w:r>
      <w:r>
        <w:br/>
      </w:r>
      <w:r>
        <w:rPr>
          <w:rStyle w:val="VerbatimChar"/>
        </w:rPr>
        <w:t>Step:  AIC=4889.7</w:t>
      </w:r>
      <w:r>
        <w:br/>
      </w:r>
      <w:proofErr w:type="spellStart"/>
      <w:r>
        <w:rPr>
          <w:rStyle w:val="VerbatimChar"/>
        </w:rPr>
        <w:t>becomes_eilts</w:t>
      </w:r>
      <w:proofErr w:type="spellEnd"/>
      <w:r>
        <w:rPr>
          <w:rStyle w:val="VerbatimChar"/>
        </w:rPr>
        <w:t xml:space="preserve"> ~ sex +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r>
        <w:br/>
      </w:r>
      <w:r>
        <w:rPr>
          <w:rStyle w:val="VerbatimChar"/>
        </w:rPr>
        <w:t xml:space="preserve">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eq_net_income</w:t>
      </w:r>
      <w:proofErr w:type="spellEnd"/>
      <w:r>
        <w:br/>
      </w:r>
      <w:r>
        <w:br/>
      </w:r>
      <w:r>
        <w:rPr>
          <w:rStyle w:val="VerbatimChar"/>
        </w:rPr>
        <w:lastRenderedPageBreak/>
        <w:t xml:space="preserve">                 </w:t>
      </w:r>
      <w:proofErr w:type="spellStart"/>
      <w:r>
        <w:rPr>
          <w:rStyle w:val="VerbatimChar"/>
        </w:rPr>
        <w:t>Df</w:t>
      </w:r>
      <w:proofErr w:type="spellEnd"/>
      <w:r>
        <w:rPr>
          <w:rStyle w:val="VerbatimChar"/>
        </w:rPr>
        <w:t xml:space="preserve"> Deviance    AIC</w:t>
      </w:r>
      <w:r>
        <w:br/>
      </w:r>
      <w:r>
        <w:rPr>
          <w:rStyle w:val="VerbatimChar"/>
        </w:rPr>
        <w:t>- sex             1   4852.3 4888.3</w:t>
      </w:r>
      <w:r>
        <w:br/>
      </w:r>
      <w:r>
        <w:rPr>
          <w:rStyle w:val="VerbatimChar"/>
        </w:rPr>
        <w:t xml:space="preserve">- </w:t>
      </w:r>
      <w:proofErr w:type="spellStart"/>
      <w:r>
        <w:rPr>
          <w:rStyle w:val="VerbatimChar"/>
        </w:rPr>
        <w:t>eth_simplified</w:t>
      </w:r>
      <w:proofErr w:type="spellEnd"/>
      <w:r>
        <w:rPr>
          <w:rStyle w:val="VerbatimChar"/>
        </w:rPr>
        <w:t xml:space="preserve">  1   4853.0 4889.0</w:t>
      </w:r>
      <w:r>
        <w:br/>
      </w:r>
      <w:r>
        <w:rPr>
          <w:rStyle w:val="VerbatimChar"/>
        </w:rPr>
        <w:t>&lt;none&gt;                4851.7 4889.7</w:t>
      </w:r>
      <w:r>
        <w:br/>
      </w:r>
      <w:r>
        <w:rPr>
          <w:rStyle w:val="VerbatimChar"/>
        </w:rPr>
        <w:t xml:space="preserve">- </w:t>
      </w:r>
      <w:proofErr w:type="spellStart"/>
      <w:r>
        <w:rPr>
          <w:rStyle w:val="VerbatimChar"/>
        </w:rPr>
        <w:t>hascar</w:t>
      </w:r>
      <w:proofErr w:type="spellEnd"/>
      <w:r>
        <w:rPr>
          <w:rStyle w:val="VerbatimChar"/>
        </w:rPr>
        <w:t xml:space="preserve">          1   4859.6 4895.6</w:t>
      </w:r>
      <w:r>
        <w:br/>
      </w:r>
      <w:r>
        <w:rPr>
          <w:rStyle w:val="VerbatimChar"/>
        </w:rPr>
        <w:t xml:space="preserve">- </w:t>
      </w:r>
      <w:proofErr w:type="spellStart"/>
      <w:r>
        <w:rPr>
          <w:rStyle w:val="VerbatimChar"/>
        </w:rPr>
        <w:t>hh_type</w:t>
      </w:r>
      <w:proofErr w:type="spellEnd"/>
      <w:r>
        <w:rPr>
          <w:rStyle w:val="VerbatimChar"/>
        </w:rPr>
        <w:t xml:space="preserve">         6   4871.9 4897.9</w:t>
      </w:r>
      <w:r>
        <w:br/>
      </w:r>
      <w:r>
        <w:rPr>
          <w:rStyle w:val="VerbatimChar"/>
        </w:rPr>
        <w:t xml:space="preserve">- </w:t>
      </w:r>
      <w:proofErr w:type="spellStart"/>
      <w:r>
        <w:rPr>
          <w:rStyle w:val="VerbatimChar"/>
        </w:rPr>
        <w:t>eq_net_income</w:t>
      </w:r>
      <w:proofErr w:type="spellEnd"/>
      <w:r>
        <w:rPr>
          <w:rStyle w:val="VerbatimChar"/>
        </w:rPr>
        <w:t xml:space="preserve">   1   4864.6 4900.6</w:t>
      </w:r>
      <w:r>
        <w:br/>
      </w:r>
      <w:r>
        <w:rPr>
          <w:rStyle w:val="VerbatimChar"/>
        </w:rPr>
        <w:t xml:space="preserve">- </w:t>
      </w:r>
      <w:proofErr w:type="spellStart"/>
      <w:r>
        <w:rPr>
          <w:rStyle w:val="VerbatimChar"/>
        </w:rPr>
        <w:t>lti</w:t>
      </w:r>
      <w:proofErr w:type="spellEnd"/>
      <w:r>
        <w:rPr>
          <w:rStyle w:val="VerbatimChar"/>
        </w:rPr>
        <w:t xml:space="preserve">             1   4882.4 4918.4</w:t>
      </w:r>
      <w:r>
        <w:br/>
      </w:r>
      <w:r>
        <w:rPr>
          <w:rStyle w:val="VerbatimChar"/>
        </w:rPr>
        <w:t xml:space="preserve">- </w:t>
      </w:r>
      <w:proofErr w:type="spellStart"/>
      <w:r>
        <w:rPr>
          <w:rStyle w:val="VerbatimChar"/>
        </w:rPr>
        <w:t>hiqual_dv</w:t>
      </w:r>
      <w:proofErr w:type="spellEnd"/>
      <w:r>
        <w:rPr>
          <w:rStyle w:val="VerbatimChar"/>
        </w:rPr>
        <w:t xml:space="preserve">       5   4917.3 4945.3</w:t>
      </w:r>
      <w:r>
        <w:br/>
      </w:r>
      <w:r>
        <w:rPr>
          <w:rStyle w:val="VerbatimChar"/>
        </w:rPr>
        <w:t xml:space="preserve">- </w:t>
      </w:r>
      <w:proofErr w:type="spellStart"/>
      <w:r>
        <w:rPr>
          <w:rStyle w:val="VerbatimChar"/>
        </w:rPr>
        <w:t>mh</w:t>
      </w:r>
      <w:proofErr w:type="spellEnd"/>
      <w:r>
        <w:rPr>
          <w:rStyle w:val="VerbatimChar"/>
        </w:rPr>
        <w:t xml:space="preserve">              1   4973.3 5009.3</w:t>
      </w:r>
      <w:r>
        <w:br/>
      </w:r>
      <w:r>
        <w:rPr>
          <w:rStyle w:val="VerbatimChar"/>
        </w:rPr>
        <w:t xml:space="preserve">- </w:t>
      </w:r>
      <w:proofErr w:type="spellStart"/>
      <w:r>
        <w:rPr>
          <w:rStyle w:val="VerbatimChar"/>
        </w:rPr>
        <w:t>ph</w:t>
      </w:r>
      <w:proofErr w:type="spellEnd"/>
      <w:r>
        <w:rPr>
          <w:rStyle w:val="VerbatimChar"/>
        </w:rPr>
        <w:t xml:space="preserve">              1   5246.2 5282.2</w:t>
      </w:r>
      <w:r>
        <w:br/>
      </w:r>
      <w:r>
        <w:br/>
      </w:r>
      <w:r>
        <w:rPr>
          <w:rStyle w:val="VerbatimChar"/>
        </w:rPr>
        <w:t>Step:  AIC=4888.34</w:t>
      </w:r>
      <w:r>
        <w:br/>
      </w:r>
      <w:proofErr w:type="spellStart"/>
      <w:r>
        <w:rPr>
          <w:rStyle w:val="VerbatimChar"/>
        </w:rPr>
        <w:t>becomes_eilts</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r>
        <w:br/>
      </w:r>
      <w:r>
        <w:rPr>
          <w:rStyle w:val="VerbatimChar"/>
        </w:rPr>
        <w:t xml:space="preserve">    </w:t>
      </w:r>
      <w:proofErr w:type="spellStart"/>
      <w:r>
        <w:rPr>
          <w:rStyle w:val="VerbatimChar"/>
        </w:rPr>
        <w:t>hiqual_dv</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eth_simplified</w:t>
      </w:r>
      <w:proofErr w:type="spellEnd"/>
      <w:r>
        <w:rPr>
          <w:rStyle w:val="VerbatimChar"/>
        </w:rPr>
        <w:t xml:space="preserve">  1   4853.6 4887.6</w:t>
      </w:r>
      <w:r>
        <w:br/>
      </w:r>
      <w:r>
        <w:rPr>
          <w:rStyle w:val="VerbatimChar"/>
        </w:rPr>
        <w:t>&lt;none&gt;                4852.3 4888.3</w:t>
      </w:r>
      <w:r>
        <w:br/>
      </w:r>
      <w:r>
        <w:rPr>
          <w:rStyle w:val="VerbatimChar"/>
        </w:rPr>
        <w:t xml:space="preserve">- </w:t>
      </w:r>
      <w:proofErr w:type="spellStart"/>
      <w:r>
        <w:rPr>
          <w:rStyle w:val="VerbatimChar"/>
        </w:rPr>
        <w:t>hascar</w:t>
      </w:r>
      <w:proofErr w:type="spellEnd"/>
      <w:r>
        <w:rPr>
          <w:rStyle w:val="VerbatimChar"/>
        </w:rPr>
        <w:t xml:space="preserve">          1   4860.5 4894.5</w:t>
      </w:r>
      <w:r>
        <w:br/>
      </w:r>
      <w:r>
        <w:rPr>
          <w:rStyle w:val="VerbatimChar"/>
        </w:rPr>
        <w:t xml:space="preserve">- </w:t>
      </w:r>
      <w:proofErr w:type="spellStart"/>
      <w:r>
        <w:rPr>
          <w:rStyle w:val="VerbatimChar"/>
        </w:rPr>
        <w:t>hh_type</w:t>
      </w:r>
      <w:proofErr w:type="spellEnd"/>
      <w:r>
        <w:rPr>
          <w:rStyle w:val="VerbatimChar"/>
        </w:rPr>
        <w:t xml:space="preserve">         6   4872.4 4896.4</w:t>
      </w:r>
      <w:r>
        <w:br/>
      </w:r>
      <w:r>
        <w:rPr>
          <w:rStyle w:val="VerbatimChar"/>
        </w:rPr>
        <w:t xml:space="preserve">- </w:t>
      </w:r>
      <w:proofErr w:type="spellStart"/>
      <w:r>
        <w:rPr>
          <w:rStyle w:val="VerbatimChar"/>
        </w:rPr>
        <w:t>eq_net_income</w:t>
      </w:r>
      <w:proofErr w:type="spellEnd"/>
      <w:r>
        <w:rPr>
          <w:rStyle w:val="VerbatimChar"/>
        </w:rPr>
        <w:t xml:space="preserve">   1   4865.3 4899.3</w:t>
      </w:r>
      <w:r>
        <w:br/>
      </w:r>
      <w:r>
        <w:rPr>
          <w:rStyle w:val="VerbatimChar"/>
        </w:rPr>
        <w:t xml:space="preserve">- </w:t>
      </w:r>
      <w:proofErr w:type="spellStart"/>
      <w:r>
        <w:rPr>
          <w:rStyle w:val="VerbatimChar"/>
        </w:rPr>
        <w:t>lti</w:t>
      </w:r>
      <w:proofErr w:type="spellEnd"/>
      <w:r>
        <w:rPr>
          <w:rStyle w:val="VerbatimChar"/>
        </w:rPr>
        <w:t xml:space="preserve">             1   4883.0 4917.0</w:t>
      </w:r>
      <w:r>
        <w:br/>
      </w:r>
      <w:r>
        <w:rPr>
          <w:rStyle w:val="VerbatimChar"/>
        </w:rPr>
        <w:t xml:space="preserve">- </w:t>
      </w:r>
      <w:proofErr w:type="spellStart"/>
      <w:r>
        <w:rPr>
          <w:rStyle w:val="VerbatimChar"/>
        </w:rPr>
        <w:t>hiqual_dv</w:t>
      </w:r>
      <w:proofErr w:type="spellEnd"/>
      <w:r>
        <w:rPr>
          <w:rStyle w:val="VerbatimChar"/>
        </w:rPr>
        <w:t xml:space="preserve">       5   4917.4 4943.4</w:t>
      </w:r>
      <w:r>
        <w:br/>
      </w:r>
      <w:r>
        <w:rPr>
          <w:rStyle w:val="VerbatimChar"/>
        </w:rPr>
        <w:t xml:space="preserve">- </w:t>
      </w:r>
      <w:proofErr w:type="spellStart"/>
      <w:r>
        <w:rPr>
          <w:rStyle w:val="VerbatimChar"/>
        </w:rPr>
        <w:t>mh</w:t>
      </w:r>
      <w:proofErr w:type="spellEnd"/>
      <w:r>
        <w:rPr>
          <w:rStyle w:val="VerbatimChar"/>
        </w:rPr>
        <w:t xml:space="preserve">              1   4977.0 5011.0</w:t>
      </w:r>
      <w:r>
        <w:br/>
      </w:r>
      <w:r>
        <w:rPr>
          <w:rStyle w:val="VerbatimChar"/>
        </w:rPr>
        <w:t xml:space="preserve">- </w:t>
      </w:r>
      <w:proofErr w:type="spellStart"/>
      <w:r>
        <w:rPr>
          <w:rStyle w:val="VerbatimChar"/>
        </w:rPr>
        <w:t>ph</w:t>
      </w:r>
      <w:proofErr w:type="spellEnd"/>
      <w:r>
        <w:rPr>
          <w:rStyle w:val="VerbatimChar"/>
        </w:rPr>
        <w:t xml:space="preserve">              1   5251.1 5285.1</w:t>
      </w:r>
      <w:r>
        <w:br/>
      </w:r>
      <w:r>
        <w:br/>
      </w:r>
      <w:r>
        <w:rPr>
          <w:rStyle w:val="VerbatimChar"/>
        </w:rPr>
        <w:t>Step:  AIC=4887.62</w:t>
      </w:r>
      <w:r>
        <w:br/>
      </w:r>
      <w:proofErr w:type="spellStart"/>
      <w:r>
        <w:rPr>
          <w:rStyle w:val="VerbatimChar"/>
        </w:rPr>
        <w:t>becomes_eilts</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r>
        <w:br/>
      </w:r>
      <w:r>
        <w:rPr>
          <w:rStyle w:val="VerbatimChar"/>
        </w:rPr>
        <w:t xml:space="preserve">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&lt;none&gt;               4853.6 4887.6</w:t>
      </w:r>
      <w:r>
        <w:br/>
      </w:r>
      <w:r>
        <w:rPr>
          <w:rStyle w:val="VerbatimChar"/>
        </w:rPr>
        <w:t xml:space="preserve">- </w:t>
      </w:r>
      <w:proofErr w:type="spellStart"/>
      <w:r>
        <w:rPr>
          <w:rStyle w:val="VerbatimChar"/>
        </w:rPr>
        <w:t>hascar</w:t>
      </w:r>
      <w:proofErr w:type="spellEnd"/>
      <w:r>
        <w:rPr>
          <w:rStyle w:val="VerbatimChar"/>
        </w:rPr>
        <w:t xml:space="preserve">         1   4861.0 4893.0</w:t>
      </w:r>
      <w:r>
        <w:br/>
      </w:r>
      <w:r>
        <w:rPr>
          <w:rStyle w:val="VerbatimChar"/>
        </w:rPr>
        <w:t xml:space="preserve">- </w:t>
      </w:r>
      <w:proofErr w:type="spellStart"/>
      <w:r>
        <w:rPr>
          <w:rStyle w:val="VerbatimChar"/>
        </w:rPr>
        <w:t>hh_type</w:t>
      </w:r>
      <w:proofErr w:type="spellEnd"/>
      <w:r>
        <w:rPr>
          <w:rStyle w:val="VerbatimChar"/>
        </w:rPr>
        <w:t xml:space="preserve">        6   4874.9 4896.9</w:t>
      </w:r>
      <w:r>
        <w:br/>
      </w:r>
      <w:r>
        <w:rPr>
          <w:rStyle w:val="VerbatimChar"/>
        </w:rPr>
        <w:t xml:space="preserve">- </w:t>
      </w:r>
      <w:proofErr w:type="spellStart"/>
      <w:r>
        <w:rPr>
          <w:rStyle w:val="VerbatimChar"/>
        </w:rPr>
        <w:t>eq_net_income</w:t>
      </w:r>
      <w:proofErr w:type="spellEnd"/>
      <w:r>
        <w:rPr>
          <w:rStyle w:val="VerbatimChar"/>
        </w:rPr>
        <w:t xml:space="preserve">  1   4866.3 4898.3</w:t>
      </w:r>
      <w:r>
        <w:br/>
      </w:r>
      <w:r>
        <w:rPr>
          <w:rStyle w:val="VerbatimChar"/>
        </w:rPr>
        <w:t xml:space="preserve">- </w:t>
      </w:r>
      <w:proofErr w:type="spellStart"/>
      <w:r>
        <w:rPr>
          <w:rStyle w:val="VerbatimChar"/>
        </w:rPr>
        <w:t>lti</w:t>
      </w:r>
      <w:proofErr w:type="spellEnd"/>
      <w:r>
        <w:rPr>
          <w:rStyle w:val="VerbatimChar"/>
        </w:rPr>
        <w:t xml:space="preserve">            1   4885.7 4917.7</w:t>
      </w:r>
      <w:r>
        <w:br/>
      </w:r>
      <w:r>
        <w:rPr>
          <w:rStyle w:val="VerbatimChar"/>
        </w:rPr>
        <w:t xml:space="preserve">- </w:t>
      </w:r>
      <w:proofErr w:type="spellStart"/>
      <w:r>
        <w:rPr>
          <w:rStyle w:val="VerbatimChar"/>
        </w:rPr>
        <w:t>hiqual_dv</w:t>
      </w:r>
      <w:proofErr w:type="spellEnd"/>
      <w:r>
        <w:rPr>
          <w:rStyle w:val="VerbatimChar"/>
        </w:rPr>
        <w:t xml:space="preserve">      5   4920.3 4944.3</w:t>
      </w:r>
      <w:r>
        <w:br/>
      </w:r>
      <w:r>
        <w:rPr>
          <w:rStyle w:val="VerbatimChar"/>
        </w:rPr>
        <w:t xml:space="preserve">- </w:t>
      </w:r>
      <w:proofErr w:type="spellStart"/>
      <w:r>
        <w:rPr>
          <w:rStyle w:val="VerbatimChar"/>
        </w:rPr>
        <w:t>mh</w:t>
      </w:r>
      <w:proofErr w:type="spellEnd"/>
      <w:r>
        <w:rPr>
          <w:rStyle w:val="VerbatimChar"/>
        </w:rPr>
        <w:t xml:space="preserve">             1   4977.7 5009.7</w:t>
      </w:r>
      <w:r>
        <w:br/>
      </w:r>
      <w:r>
        <w:rPr>
          <w:rStyle w:val="VerbatimChar"/>
        </w:rPr>
        <w:t xml:space="preserve">- </w:t>
      </w:r>
      <w:proofErr w:type="spellStart"/>
      <w:r>
        <w:rPr>
          <w:rStyle w:val="VerbatimChar"/>
        </w:rPr>
        <w:t>ph</w:t>
      </w:r>
      <w:proofErr w:type="spellEnd"/>
      <w:r>
        <w:rPr>
          <w:rStyle w:val="VerbatimChar"/>
        </w:rPr>
        <w:t xml:space="preserve">             1   5251.2 5283.2</w:t>
      </w:r>
    </w:p>
    <w:p w14:paraId="4E45BE31" w14:textId="77777777" w:rsidR="008401AC" w:rsidRDefault="004E19BA">
      <w:pPr>
        <w:pStyle w:val="SourceCode"/>
      </w:pPr>
      <w:r>
        <w:rPr>
          <w:rStyle w:val="VerbatimChar"/>
        </w:rPr>
        <w:t>Start:  AIC=5935.56</w:t>
      </w:r>
      <w:r>
        <w:br/>
      </w:r>
      <w:proofErr w:type="spellStart"/>
      <w:r>
        <w:rPr>
          <w:rStyle w:val="VerbatimChar"/>
        </w:rPr>
        <w:t>becomes_eilts</w:t>
      </w:r>
      <w:proofErr w:type="spellEnd"/>
      <w:r>
        <w:rPr>
          <w:rStyle w:val="VerbatimChar"/>
        </w:rPr>
        <w:t xml:space="preserve"> ~ 1</w:t>
      </w:r>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ph</w:t>
      </w:r>
      <w:proofErr w:type="spellEnd"/>
      <w:r>
        <w:rPr>
          <w:rStyle w:val="VerbatimChar"/>
        </w:rPr>
        <w:t xml:space="preserve">              1   5201.0 5205.0</w:t>
      </w:r>
      <w:r>
        <w:br/>
      </w:r>
      <w:r>
        <w:rPr>
          <w:rStyle w:val="VerbatimChar"/>
        </w:rPr>
        <w:t xml:space="preserve">+ </w:t>
      </w:r>
      <w:proofErr w:type="spellStart"/>
      <w:r>
        <w:rPr>
          <w:rStyle w:val="VerbatimChar"/>
        </w:rPr>
        <w:t>lti</w:t>
      </w:r>
      <w:proofErr w:type="spellEnd"/>
      <w:r>
        <w:rPr>
          <w:rStyle w:val="VerbatimChar"/>
        </w:rPr>
        <w:t xml:space="preserve">             1   5562.2 5566.2</w:t>
      </w:r>
      <w:r>
        <w:br/>
      </w:r>
      <w:r>
        <w:rPr>
          <w:rStyle w:val="VerbatimChar"/>
        </w:rPr>
        <w:t xml:space="preserve">+ </w:t>
      </w:r>
      <w:proofErr w:type="spellStart"/>
      <w:r>
        <w:rPr>
          <w:rStyle w:val="VerbatimChar"/>
        </w:rPr>
        <w:t>hiqual_dv</w:t>
      </w:r>
      <w:proofErr w:type="spellEnd"/>
      <w:r>
        <w:rPr>
          <w:rStyle w:val="VerbatimChar"/>
        </w:rPr>
        <w:t xml:space="preserve">       5   5751.3 5763.3</w:t>
      </w:r>
      <w:r>
        <w:br/>
      </w:r>
      <w:r>
        <w:rPr>
          <w:rStyle w:val="VerbatimChar"/>
        </w:rPr>
        <w:t xml:space="preserve">+ </w:t>
      </w:r>
      <w:proofErr w:type="spellStart"/>
      <w:r>
        <w:rPr>
          <w:rStyle w:val="VerbatimChar"/>
        </w:rPr>
        <w:t>mh</w:t>
      </w:r>
      <w:proofErr w:type="spellEnd"/>
      <w:r>
        <w:rPr>
          <w:rStyle w:val="VerbatimChar"/>
        </w:rPr>
        <w:t xml:space="preserve">              1   5795.5 5799.5</w:t>
      </w:r>
      <w:r>
        <w:br/>
      </w:r>
      <w:r>
        <w:rPr>
          <w:rStyle w:val="VerbatimChar"/>
        </w:rPr>
        <w:t xml:space="preserve">+ </w:t>
      </w:r>
      <w:proofErr w:type="spellStart"/>
      <w:r>
        <w:rPr>
          <w:rStyle w:val="VerbatimChar"/>
        </w:rPr>
        <w:t>eq_net_income</w:t>
      </w:r>
      <w:proofErr w:type="spellEnd"/>
      <w:r>
        <w:rPr>
          <w:rStyle w:val="VerbatimChar"/>
        </w:rPr>
        <w:t xml:space="preserve">   1   5852.0 5856.0</w:t>
      </w:r>
      <w:r>
        <w:br/>
      </w:r>
      <w:r>
        <w:rPr>
          <w:rStyle w:val="VerbatimChar"/>
        </w:rPr>
        <w:lastRenderedPageBreak/>
        <w:t xml:space="preserve">+ </w:t>
      </w:r>
      <w:proofErr w:type="spellStart"/>
      <w:r>
        <w:rPr>
          <w:rStyle w:val="VerbatimChar"/>
        </w:rPr>
        <w:t>hh_type</w:t>
      </w:r>
      <w:proofErr w:type="spellEnd"/>
      <w:r>
        <w:rPr>
          <w:rStyle w:val="VerbatimChar"/>
        </w:rPr>
        <w:t xml:space="preserve">         6   5844.5 5858.5</w:t>
      </w:r>
      <w:r>
        <w:br/>
      </w:r>
      <w:r>
        <w:rPr>
          <w:rStyle w:val="VerbatimChar"/>
        </w:rPr>
        <w:t xml:space="preserve">+ </w:t>
      </w:r>
      <w:proofErr w:type="spellStart"/>
      <w:r>
        <w:rPr>
          <w:rStyle w:val="VerbatimChar"/>
        </w:rPr>
        <w:t>age_group</w:t>
      </w:r>
      <w:proofErr w:type="spellEnd"/>
      <w:r>
        <w:rPr>
          <w:rStyle w:val="VerbatimChar"/>
        </w:rPr>
        <w:t xml:space="preserve">       3   5861.3 5869.3</w:t>
      </w:r>
      <w:r>
        <w:br/>
      </w:r>
      <w:r>
        <w:rPr>
          <w:rStyle w:val="VerbatimChar"/>
        </w:rPr>
        <w:t xml:space="preserve">+ </w:t>
      </w:r>
      <w:proofErr w:type="spellStart"/>
      <w:r>
        <w:rPr>
          <w:rStyle w:val="VerbatimChar"/>
        </w:rPr>
        <w:t>hascar</w:t>
      </w:r>
      <w:proofErr w:type="spellEnd"/>
      <w:r>
        <w:rPr>
          <w:rStyle w:val="VerbatimChar"/>
        </w:rPr>
        <w:t xml:space="preserve">          1   5891.5 5895.5</w:t>
      </w:r>
      <w:r>
        <w:br/>
      </w:r>
      <w:r>
        <w:rPr>
          <w:rStyle w:val="VerbatimChar"/>
        </w:rPr>
        <w:t>+ sex             1   5922.7 5926.7</w:t>
      </w:r>
      <w:r>
        <w:br/>
      </w:r>
      <w:r>
        <w:rPr>
          <w:rStyle w:val="VerbatimChar"/>
        </w:rPr>
        <w:t>&lt;none&gt;                5933.6 5935.6</w:t>
      </w:r>
      <w:r>
        <w:br/>
      </w:r>
      <w:r>
        <w:rPr>
          <w:rStyle w:val="VerbatimChar"/>
        </w:rPr>
        <w:t xml:space="preserve">+ </w:t>
      </w:r>
      <w:proofErr w:type="spellStart"/>
      <w:r>
        <w:rPr>
          <w:rStyle w:val="VerbatimChar"/>
        </w:rPr>
        <w:t>eth_simplified</w:t>
      </w:r>
      <w:proofErr w:type="spellEnd"/>
      <w:r>
        <w:rPr>
          <w:rStyle w:val="VerbatimChar"/>
        </w:rPr>
        <w:t xml:space="preserve">  1   5933.1 5937.1</w:t>
      </w:r>
      <w:r>
        <w:br/>
      </w:r>
      <w:r>
        <w:br/>
      </w:r>
      <w:r>
        <w:rPr>
          <w:rStyle w:val="VerbatimChar"/>
        </w:rPr>
        <w:t>Step:  AIC=5205.02</w:t>
      </w:r>
      <w:r>
        <w:br/>
      </w:r>
      <w:proofErr w:type="spellStart"/>
      <w:r>
        <w:rPr>
          <w:rStyle w:val="VerbatimChar"/>
        </w:rPr>
        <w:t>becomes_eilts</w:t>
      </w:r>
      <w:proofErr w:type="spellEnd"/>
      <w:r>
        <w:rPr>
          <w:rStyle w:val="VerbatimChar"/>
        </w:rPr>
        <w:t xml:space="preserve"> ~ </w:t>
      </w:r>
      <w:proofErr w:type="spellStart"/>
      <w:r>
        <w:rPr>
          <w:rStyle w:val="VerbatimChar"/>
        </w:rPr>
        <w:t>ph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mh</w:t>
      </w:r>
      <w:proofErr w:type="spellEnd"/>
      <w:r>
        <w:rPr>
          <w:rStyle w:val="VerbatimChar"/>
        </w:rPr>
        <w:t xml:space="preserve">              1   5042.8 5048.8</w:t>
      </w:r>
      <w:r>
        <w:br/>
      </w:r>
      <w:r>
        <w:rPr>
          <w:rStyle w:val="VerbatimChar"/>
        </w:rPr>
        <w:t xml:space="preserve">+ </w:t>
      </w:r>
      <w:proofErr w:type="spellStart"/>
      <w:r>
        <w:rPr>
          <w:rStyle w:val="VerbatimChar"/>
        </w:rPr>
        <w:t>hiqual_dv</w:t>
      </w:r>
      <w:proofErr w:type="spellEnd"/>
      <w:r>
        <w:rPr>
          <w:rStyle w:val="VerbatimChar"/>
        </w:rPr>
        <w:t xml:space="preserve">       5   5102.2 5116.2</w:t>
      </w:r>
      <w:r>
        <w:br/>
      </w:r>
      <w:r>
        <w:rPr>
          <w:rStyle w:val="VerbatimChar"/>
        </w:rPr>
        <w:t xml:space="preserve">+ </w:t>
      </w:r>
      <w:proofErr w:type="spellStart"/>
      <w:r>
        <w:rPr>
          <w:rStyle w:val="VerbatimChar"/>
        </w:rPr>
        <w:t>lti</w:t>
      </w:r>
      <w:proofErr w:type="spellEnd"/>
      <w:r>
        <w:rPr>
          <w:rStyle w:val="VerbatimChar"/>
        </w:rPr>
        <w:t xml:space="preserve">             1   5135.2 5141.2</w:t>
      </w:r>
      <w:r>
        <w:br/>
      </w:r>
      <w:r>
        <w:rPr>
          <w:rStyle w:val="VerbatimChar"/>
        </w:rPr>
        <w:t xml:space="preserve">+ </w:t>
      </w:r>
      <w:proofErr w:type="spellStart"/>
      <w:r>
        <w:rPr>
          <w:rStyle w:val="VerbatimChar"/>
        </w:rPr>
        <w:t>eq_net_income</w:t>
      </w:r>
      <w:proofErr w:type="spellEnd"/>
      <w:r>
        <w:rPr>
          <w:rStyle w:val="VerbatimChar"/>
        </w:rPr>
        <w:t xml:space="preserve">   1   5154.4 5160.4</w:t>
      </w:r>
      <w:r>
        <w:br/>
      </w:r>
      <w:r>
        <w:rPr>
          <w:rStyle w:val="VerbatimChar"/>
        </w:rPr>
        <w:t xml:space="preserve">+ </w:t>
      </w:r>
      <w:proofErr w:type="spellStart"/>
      <w:r>
        <w:rPr>
          <w:rStyle w:val="VerbatimChar"/>
        </w:rPr>
        <w:t>hh_type</w:t>
      </w:r>
      <w:proofErr w:type="spellEnd"/>
      <w:r>
        <w:rPr>
          <w:rStyle w:val="VerbatimChar"/>
        </w:rPr>
        <w:t xml:space="preserve">         6   5157.1 5173.1</w:t>
      </w:r>
      <w:r>
        <w:br/>
      </w:r>
      <w:r>
        <w:rPr>
          <w:rStyle w:val="VerbatimChar"/>
        </w:rPr>
        <w:t xml:space="preserve">+ </w:t>
      </w:r>
      <w:proofErr w:type="spellStart"/>
      <w:r>
        <w:rPr>
          <w:rStyle w:val="VerbatimChar"/>
        </w:rPr>
        <w:t>hascar</w:t>
      </w:r>
      <w:proofErr w:type="spellEnd"/>
      <w:r>
        <w:rPr>
          <w:rStyle w:val="VerbatimChar"/>
        </w:rPr>
        <w:t xml:space="preserve">          1   5169.6 5175.6</w:t>
      </w:r>
      <w:r>
        <w:br/>
      </w:r>
      <w:r>
        <w:rPr>
          <w:rStyle w:val="VerbatimChar"/>
        </w:rPr>
        <w:t xml:space="preserve">+ </w:t>
      </w:r>
      <w:proofErr w:type="spellStart"/>
      <w:r>
        <w:rPr>
          <w:rStyle w:val="VerbatimChar"/>
        </w:rPr>
        <w:t>age_group</w:t>
      </w:r>
      <w:proofErr w:type="spellEnd"/>
      <w:r>
        <w:rPr>
          <w:rStyle w:val="VerbatimChar"/>
        </w:rPr>
        <w:t xml:space="preserve">       3   5185.0 5195.0</w:t>
      </w:r>
      <w:r>
        <w:br/>
      </w:r>
      <w:r>
        <w:rPr>
          <w:rStyle w:val="VerbatimChar"/>
        </w:rPr>
        <w:t>+ sex             1   5198.2 5204.2</w:t>
      </w:r>
      <w:r>
        <w:br/>
      </w:r>
      <w:r>
        <w:rPr>
          <w:rStyle w:val="VerbatimChar"/>
        </w:rPr>
        <w:t>&lt;none&gt;                5201.0 5205.0</w:t>
      </w:r>
      <w:r>
        <w:br/>
      </w:r>
      <w:r>
        <w:rPr>
          <w:rStyle w:val="VerbatimChar"/>
        </w:rPr>
        <w:t xml:space="preserve">+ </w:t>
      </w:r>
      <w:proofErr w:type="spellStart"/>
      <w:r>
        <w:rPr>
          <w:rStyle w:val="VerbatimChar"/>
        </w:rPr>
        <w:t>eth_simplified</w:t>
      </w:r>
      <w:proofErr w:type="spellEnd"/>
      <w:r>
        <w:rPr>
          <w:rStyle w:val="VerbatimChar"/>
        </w:rPr>
        <w:t xml:space="preserve">  1   5199.1 5205.1</w:t>
      </w:r>
      <w:r>
        <w:br/>
      </w:r>
      <w:r>
        <w:br/>
      </w:r>
      <w:r>
        <w:rPr>
          <w:rStyle w:val="VerbatimChar"/>
        </w:rPr>
        <w:t>Step:  AIC=5048.78</w:t>
      </w:r>
      <w:r>
        <w:br/>
      </w:r>
      <w:proofErr w:type="spellStart"/>
      <w:r>
        <w:rPr>
          <w:rStyle w:val="VerbatimChar"/>
        </w:rPr>
        <w:t>becomes_eilts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hiqual_dv</w:t>
      </w:r>
      <w:proofErr w:type="spellEnd"/>
      <w:r>
        <w:rPr>
          <w:rStyle w:val="VerbatimChar"/>
        </w:rPr>
        <w:t xml:space="preserve">       5   4939.1 4955.1</w:t>
      </w:r>
      <w:r>
        <w:br/>
      </w:r>
      <w:r>
        <w:rPr>
          <w:rStyle w:val="VerbatimChar"/>
        </w:rPr>
        <w:t xml:space="preserve">+ </w:t>
      </w:r>
      <w:proofErr w:type="spellStart"/>
      <w:r>
        <w:rPr>
          <w:rStyle w:val="VerbatimChar"/>
        </w:rPr>
        <w:t>lti</w:t>
      </w:r>
      <w:proofErr w:type="spellEnd"/>
      <w:r>
        <w:rPr>
          <w:rStyle w:val="VerbatimChar"/>
        </w:rPr>
        <w:t xml:space="preserve">             1   5004.9 5012.9</w:t>
      </w:r>
      <w:r>
        <w:br/>
      </w:r>
      <w:r>
        <w:rPr>
          <w:rStyle w:val="VerbatimChar"/>
        </w:rPr>
        <w:t xml:space="preserve">+ </w:t>
      </w:r>
      <w:proofErr w:type="spellStart"/>
      <w:r>
        <w:rPr>
          <w:rStyle w:val="VerbatimChar"/>
        </w:rPr>
        <w:t>eq_net_income</w:t>
      </w:r>
      <w:proofErr w:type="spellEnd"/>
      <w:r>
        <w:rPr>
          <w:rStyle w:val="VerbatimChar"/>
        </w:rPr>
        <w:t xml:space="preserve">   1   5008.4 5016.4</w:t>
      </w:r>
      <w:r>
        <w:br/>
      </w:r>
      <w:r>
        <w:rPr>
          <w:rStyle w:val="VerbatimChar"/>
        </w:rPr>
        <w:t xml:space="preserve">+ </w:t>
      </w:r>
      <w:proofErr w:type="spellStart"/>
      <w:r>
        <w:rPr>
          <w:rStyle w:val="VerbatimChar"/>
        </w:rPr>
        <w:t>hh_type</w:t>
      </w:r>
      <w:proofErr w:type="spellEnd"/>
      <w:r>
        <w:rPr>
          <w:rStyle w:val="VerbatimChar"/>
        </w:rPr>
        <w:t xml:space="preserve">         6   5001.5 5019.5</w:t>
      </w:r>
      <w:r>
        <w:br/>
      </w:r>
      <w:r>
        <w:rPr>
          <w:rStyle w:val="VerbatimChar"/>
        </w:rPr>
        <w:t xml:space="preserve">+ </w:t>
      </w:r>
      <w:proofErr w:type="spellStart"/>
      <w:r>
        <w:rPr>
          <w:rStyle w:val="VerbatimChar"/>
        </w:rPr>
        <w:t>age_group</w:t>
      </w:r>
      <w:proofErr w:type="spellEnd"/>
      <w:r>
        <w:rPr>
          <w:rStyle w:val="VerbatimChar"/>
        </w:rPr>
        <w:t xml:space="preserve">       3   5014.0 5026.0</w:t>
      </w:r>
      <w:r>
        <w:br/>
      </w:r>
      <w:r>
        <w:rPr>
          <w:rStyle w:val="VerbatimChar"/>
        </w:rPr>
        <w:t xml:space="preserve">+ </w:t>
      </w:r>
      <w:proofErr w:type="spellStart"/>
      <w:r>
        <w:rPr>
          <w:rStyle w:val="VerbatimChar"/>
        </w:rPr>
        <w:t>hascar</w:t>
      </w:r>
      <w:proofErr w:type="spellEnd"/>
      <w:r>
        <w:rPr>
          <w:rStyle w:val="VerbatimChar"/>
        </w:rPr>
        <w:t xml:space="preserve">          1   5018.4 5026.4</w:t>
      </w:r>
      <w:r>
        <w:br/>
      </w:r>
      <w:r>
        <w:rPr>
          <w:rStyle w:val="VerbatimChar"/>
        </w:rPr>
        <w:t xml:space="preserve">+ </w:t>
      </w:r>
      <w:proofErr w:type="spellStart"/>
      <w:r>
        <w:rPr>
          <w:rStyle w:val="VerbatimChar"/>
        </w:rPr>
        <w:t>eth_simplified</w:t>
      </w:r>
      <w:proofErr w:type="spellEnd"/>
      <w:r>
        <w:rPr>
          <w:rStyle w:val="VerbatimChar"/>
        </w:rPr>
        <w:t xml:space="preserve">  1   5039.3 5047.3</w:t>
      </w:r>
      <w:r>
        <w:br/>
      </w:r>
      <w:r>
        <w:rPr>
          <w:rStyle w:val="VerbatimChar"/>
        </w:rPr>
        <w:t>&lt;none&gt;                5042.8 5048.8</w:t>
      </w:r>
      <w:r>
        <w:br/>
      </w:r>
      <w:r>
        <w:rPr>
          <w:rStyle w:val="VerbatimChar"/>
        </w:rPr>
        <w:t>+ sex             1   5042.6 5050.6</w:t>
      </w:r>
      <w:r>
        <w:br/>
      </w:r>
      <w:r>
        <w:br/>
      </w:r>
      <w:r>
        <w:rPr>
          <w:rStyle w:val="VerbatimChar"/>
        </w:rPr>
        <w:t>Step:  AIC=4955.12</w:t>
      </w:r>
      <w:r>
        <w:br/>
      </w:r>
      <w:proofErr w:type="spellStart"/>
      <w:r>
        <w:rPr>
          <w:rStyle w:val="VerbatimChar"/>
        </w:rPr>
        <w:t>becomes_eilts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hiqual_dv</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lti</w:t>
      </w:r>
      <w:proofErr w:type="spellEnd"/>
      <w:r>
        <w:rPr>
          <w:rStyle w:val="VerbatimChar"/>
        </w:rPr>
        <w:t xml:space="preserve">             1   4902.0 4920.0</w:t>
      </w:r>
      <w:r>
        <w:br/>
      </w:r>
      <w:r>
        <w:rPr>
          <w:rStyle w:val="VerbatimChar"/>
        </w:rPr>
        <w:t xml:space="preserve">+ </w:t>
      </w:r>
      <w:proofErr w:type="spellStart"/>
      <w:r>
        <w:rPr>
          <w:rStyle w:val="VerbatimChar"/>
        </w:rPr>
        <w:t>hh_type</w:t>
      </w:r>
      <w:proofErr w:type="spellEnd"/>
      <w:r>
        <w:rPr>
          <w:rStyle w:val="VerbatimChar"/>
        </w:rPr>
        <w:t xml:space="preserve">         6   4907.3 4935.3</w:t>
      </w:r>
      <w:r>
        <w:br/>
      </w:r>
      <w:r>
        <w:rPr>
          <w:rStyle w:val="VerbatimChar"/>
        </w:rPr>
        <w:t xml:space="preserve">+ </w:t>
      </w:r>
      <w:proofErr w:type="spellStart"/>
      <w:r>
        <w:rPr>
          <w:rStyle w:val="VerbatimChar"/>
        </w:rPr>
        <w:t>hascar</w:t>
      </w:r>
      <w:proofErr w:type="spellEnd"/>
      <w:r>
        <w:rPr>
          <w:rStyle w:val="VerbatimChar"/>
        </w:rPr>
        <w:t xml:space="preserve">          1   4922.0 4940.0</w:t>
      </w:r>
      <w:r>
        <w:br/>
      </w:r>
      <w:r>
        <w:rPr>
          <w:rStyle w:val="VerbatimChar"/>
        </w:rPr>
        <w:t xml:space="preserve">+ </w:t>
      </w:r>
      <w:proofErr w:type="spellStart"/>
      <w:r>
        <w:rPr>
          <w:rStyle w:val="VerbatimChar"/>
        </w:rPr>
        <w:t>eq_net_income</w:t>
      </w:r>
      <w:proofErr w:type="spellEnd"/>
      <w:r>
        <w:rPr>
          <w:rStyle w:val="VerbatimChar"/>
        </w:rPr>
        <w:t xml:space="preserve">   1   4927.1 4945.1</w:t>
      </w:r>
      <w:r>
        <w:br/>
      </w:r>
      <w:r>
        <w:rPr>
          <w:rStyle w:val="VerbatimChar"/>
        </w:rPr>
        <w:t xml:space="preserve">+ </w:t>
      </w:r>
      <w:proofErr w:type="spellStart"/>
      <w:r>
        <w:rPr>
          <w:rStyle w:val="VerbatimChar"/>
        </w:rPr>
        <w:t>age_group</w:t>
      </w:r>
      <w:proofErr w:type="spellEnd"/>
      <w:r>
        <w:rPr>
          <w:rStyle w:val="VerbatimChar"/>
        </w:rPr>
        <w:t xml:space="preserve">       3   4927.8 4949.8</w:t>
      </w:r>
      <w:r>
        <w:br/>
      </w:r>
      <w:r>
        <w:rPr>
          <w:rStyle w:val="VerbatimChar"/>
        </w:rPr>
        <w:t>&lt;none&gt;                4939.1 4955.1</w:t>
      </w:r>
      <w:r>
        <w:br/>
      </w:r>
      <w:r>
        <w:rPr>
          <w:rStyle w:val="VerbatimChar"/>
        </w:rPr>
        <w:t xml:space="preserve">+ </w:t>
      </w:r>
      <w:proofErr w:type="spellStart"/>
      <w:r>
        <w:rPr>
          <w:rStyle w:val="VerbatimChar"/>
        </w:rPr>
        <w:t>eth_simplified</w:t>
      </w:r>
      <w:proofErr w:type="spellEnd"/>
      <w:r>
        <w:rPr>
          <w:rStyle w:val="VerbatimChar"/>
        </w:rPr>
        <w:t xml:space="preserve">  1   4937.4 4955.4</w:t>
      </w:r>
      <w:r>
        <w:br/>
      </w:r>
      <w:r>
        <w:rPr>
          <w:rStyle w:val="VerbatimChar"/>
        </w:rPr>
        <w:t>+ sex             1   4937.9 4955.9</w:t>
      </w:r>
      <w:r>
        <w:br/>
      </w:r>
      <w:r>
        <w:br/>
      </w:r>
      <w:r>
        <w:rPr>
          <w:rStyle w:val="VerbatimChar"/>
        </w:rPr>
        <w:lastRenderedPageBreak/>
        <w:t>Step:  AIC=4920.01</w:t>
      </w:r>
      <w:r>
        <w:br/>
      </w:r>
      <w:proofErr w:type="spellStart"/>
      <w:r>
        <w:rPr>
          <w:rStyle w:val="VerbatimChar"/>
        </w:rPr>
        <w:t>becomes_eilts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lti</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hascar</w:t>
      </w:r>
      <w:proofErr w:type="spellEnd"/>
      <w:r>
        <w:rPr>
          <w:rStyle w:val="VerbatimChar"/>
        </w:rPr>
        <w:t xml:space="preserve">          1   4884.4 4904.4</w:t>
      </w:r>
      <w:r>
        <w:br/>
      </w:r>
      <w:r>
        <w:rPr>
          <w:rStyle w:val="VerbatimChar"/>
        </w:rPr>
        <w:t xml:space="preserve">+ </w:t>
      </w:r>
      <w:proofErr w:type="spellStart"/>
      <w:r>
        <w:rPr>
          <w:rStyle w:val="VerbatimChar"/>
        </w:rPr>
        <w:t>hh_type</w:t>
      </w:r>
      <w:proofErr w:type="spellEnd"/>
      <w:r>
        <w:rPr>
          <w:rStyle w:val="VerbatimChar"/>
        </w:rPr>
        <w:t xml:space="preserve">         6   4876.1 4906.1</w:t>
      </w:r>
      <w:r>
        <w:br/>
      </w:r>
      <w:r>
        <w:rPr>
          <w:rStyle w:val="VerbatimChar"/>
        </w:rPr>
        <w:t xml:space="preserve">+ </w:t>
      </w:r>
      <w:proofErr w:type="spellStart"/>
      <w:r>
        <w:rPr>
          <w:rStyle w:val="VerbatimChar"/>
        </w:rPr>
        <w:t>eq_net_income</w:t>
      </w:r>
      <w:proofErr w:type="spellEnd"/>
      <w:r>
        <w:rPr>
          <w:rStyle w:val="VerbatimChar"/>
        </w:rPr>
        <w:t xml:space="preserve">   1   4888.6 4908.6</w:t>
      </w:r>
      <w:r>
        <w:br/>
      </w:r>
      <w:r>
        <w:rPr>
          <w:rStyle w:val="VerbatimChar"/>
        </w:rPr>
        <w:t xml:space="preserve">+ </w:t>
      </w:r>
      <w:proofErr w:type="spellStart"/>
      <w:r>
        <w:rPr>
          <w:rStyle w:val="VerbatimChar"/>
        </w:rPr>
        <w:t>age_group</w:t>
      </w:r>
      <w:proofErr w:type="spellEnd"/>
      <w:r>
        <w:rPr>
          <w:rStyle w:val="VerbatimChar"/>
        </w:rPr>
        <w:t xml:space="preserve">       3   4895.0 4919.0</w:t>
      </w:r>
      <w:r>
        <w:br/>
      </w:r>
      <w:r>
        <w:rPr>
          <w:rStyle w:val="VerbatimChar"/>
        </w:rPr>
        <w:t>&lt;none&gt;                4902.0 4920.0</w:t>
      </w:r>
      <w:r>
        <w:br/>
      </w:r>
      <w:r>
        <w:rPr>
          <w:rStyle w:val="VerbatimChar"/>
        </w:rPr>
        <w:t>+ sex             1   4900.9 4920.9</w:t>
      </w:r>
      <w:r>
        <w:br/>
      </w:r>
      <w:r>
        <w:rPr>
          <w:rStyle w:val="VerbatimChar"/>
        </w:rPr>
        <w:t xml:space="preserve">+ </w:t>
      </w:r>
      <w:proofErr w:type="spellStart"/>
      <w:r>
        <w:rPr>
          <w:rStyle w:val="VerbatimChar"/>
        </w:rPr>
        <w:t>eth_simplified</w:t>
      </w:r>
      <w:proofErr w:type="spellEnd"/>
      <w:r>
        <w:rPr>
          <w:rStyle w:val="VerbatimChar"/>
        </w:rPr>
        <w:t xml:space="preserve">  1   4901.6 4921.6</w:t>
      </w:r>
      <w:r>
        <w:br/>
      </w:r>
      <w:r>
        <w:br/>
      </w:r>
      <w:r>
        <w:rPr>
          <w:rStyle w:val="VerbatimChar"/>
        </w:rPr>
        <w:t>Step:  AIC=4904.38</w:t>
      </w:r>
      <w:r>
        <w:br/>
      </w:r>
      <w:proofErr w:type="spellStart"/>
      <w:r>
        <w:rPr>
          <w:rStyle w:val="VerbatimChar"/>
        </w:rPr>
        <w:t>becomes_eilts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eq_net_income</w:t>
      </w:r>
      <w:proofErr w:type="spellEnd"/>
      <w:r>
        <w:rPr>
          <w:rStyle w:val="VerbatimChar"/>
        </w:rPr>
        <w:t xml:space="preserve">   1   4874.9 4896.9</w:t>
      </w:r>
      <w:r>
        <w:br/>
      </w:r>
      <w:r>
        <w:rPr>
          <w:rStyle w:val="VerbatimChar"/>
        </w:rPr>
        <w:t xml:space="preserve">+ </w:t>
      </w:r>
      <w:proofErr w:type="spellStart"/>
      <w:r>
        <w:rPr>
          <w:rStyle w:val="VerbatimChar"/>
        </w:rPr>
        <w:t>hh_type</w:t>
      </w:r>
      <w:proofErr w:type="spellEnd"/>
      <w:r>
        <w:rPr>
          <w:rStyle w:val="VerbatimChar"/>
        </w:rPr>
        <w:t xml:space="preserve">         6   4866.3 4898.3</w:t>
      </w:r>
      <w:r>
        <w:br/>
      </w:r>
      <w:r>
        <w:rPr>
          <w:rStyle w:val="VerbatimChar"/>
        </w:rPr>
        <w:t xml:space="preserve">+ </w:t>
      </w:r>
      <w:proofErr w:type="spellStart"/>
      <w:r>
        <w:rPr>
          <w:rStyle w:val="VerbatimChar"/>
        </w:rPr>
        <w:t>age_group</w:t>
      </w:r>
      <w:proofErr w:type="spellEnd"/>
      <w:r>
        <w:rPr>
          <w:rStyle w:val="VerbatimChar"/>
        </w:rPr>
        <w:t xml:space="preserve">       3   4876.5 4902.5</w:t>
      </w:r>
      <w:r>
        <w:br/>
      </w:r>
      <w:r>
        <w:rPr>
          <w:rStyle w:val="VerbatimChar"/>
        </w:rPr>
        <w:t>&lt;none&gt;                4884.4 4904.4</w:t>
      </w:r>
      <w:r>
        <w:br/>
      </w:r>
      <w:r>
        <w:rPr>
          <w:rStyle w:val="VerbatimChar"/>
        </w:rPr>
        <w:t xml:space="preserve">+ </w:t>
      </w:r>
      <w:proofErr w:type="spellStart"/>
      <w:r>
        <w:rPr>
          <w:rStyle w:val="VerbatimChar"/>
        </w:rPr>
        <w:t>eth_simplified</w:t>
      </w:r>
      <w:proofErr w:type="spellEnd"/>
      <w:r>
        <w:rPr>
          <w:rStyle w:val="VerbatimChar"/>
        </w:rPr>
        <w:t xml:space="preserve">  1   4882.6 4904.6</w:t>
      </w:r>
      <w:r>
        <w:br/>
      </w:r>
      <w:r>
        <w:rPr>
          <w:rStyle w:val="VerbatimChar"/>
        </w:rPr>
        <w:t>+ sex             1   4883.8 4905.8</w:t>
      </w:r>
      <w:r>
        <w:br/>
      </w:r>
      <w:r>
        <w:br/>
      </w:r>
      <w:r>
        <w:rPr>
          <w:rStyle w:val="VerbatimChar"/>
        </w:rPr>
        <w:t>Step:  AIC=4896.91</w:t>
      </w:r>
      <w:r>
        <w:br/>
      </w:r>
      <w:proofErr w:type="spellStart"/>
      <w:r>
        <w:rPr>
          <w:rStyle w:val="VerbatimChar"/>
        </w:rPr>
        <w:t>becomes_eilts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hh_type</w:t>
      </w:r>
      <w:proofErr w:type="spellEnd"/>
      <w:r>
        <w:rPr>
          <w:rStyle w:val="VerbatimChar"/>
        </w:rPr>
        <w:t xml:space="preserve">         6   4853.6 4887.6</w:t>
      </w:r>
      <w:r>
        <w:br/>
      </w:r>
      <w:r>
        <w:rPr>
          <w:rStyle w:val="VerbatimChar"/>
        </w:rPr>
        <w:t xml:space="preserve">+ </w:t>
      </w:r>
      <w:proofErr w:type="spellStart"/>
      <w:r>
        <w:rPr>
          <w:rStyle w:val="VerbatimChar"/>
        </w:rPr>
        <w:t>age_group</w:t>
      </w:r>
      <w:proofErr w:type="spellEnd"/>
      <w:r>
        <w:rPr>
          <w:rStyle w:val="VerbatimChar"/>
        </w:rPr>
        <w:t xml:space="preserve">       3   4865.0 4893.0</w:t>
      </w:r>
      <w:r>
        <w:br/>
      </w:r>
      <w:r>
        <w:rPr>
          <w:rStyle w:val="VerbatimChar"/>
        </w:rPr>
        <w:t xml:space="preserve">+ </w:t>
      </w:r>
      <w:proofErr w:type="spellStart"/>
      <w:r>
        <w:rPr>
          <w:rStyle w:val="VerbatimChar"/>
        </w:rPr>
        <w:t>eth_simplified</w:t>
      </w:r>
      <w:proofErr w:type="spellEnd"/>
      <w:r>
        <w:rPr>
          <w:rStyle w:val="VerbatimChar"/>
        </w:rPr>
        <w:t xml:space="preserve">  1   4872.4 4896.4</w:t>
      </w:r>
      <w:r>
        <w:br/>
      </w:r>
      <w:r>
        <w:rPr>
          <w:rStyle w:val="VerbatimChar"/>
        </w:rPr>
        <w:t>&lt;none&gt;                4874.9 4896.9</w:t>
      </w:r>
      <w:r>
        <w:br/>
      </w:r>
      <w:r>
        <w:rPr>
          <w:rStyle w:val="VerbatimChar"/>
        </w:rPr>
        <w:t>+ sex             1   4874.3 4898.3</w:t>
      </w:r>
      <w:r>
        <w:br/>
      </w:r>
      <w:r>
        <w:br/>
      </w:r>
      <w:r>
        <w:rPr>
          <w:rStyle w:val="VerbatimChar"/>
        </w:rPr>
        <w:t>Step:  AIC=4887.62</w:t>
      </w:r>
      <w:r>
        <w:br/>
      </w:r>
      <w:proofErr w:type="spellStart"/>
      <w:r>
        <w:rPr>
          <w:rStyle w:val="VerbatimChar"/>
        </w:rPr>
        <w:t>becomes_eilts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rPr>
          <w:rStyle w:val="VerbatimChar"/>
        </w:rPr>
        <w:t xml:space="preserve"> + </w:t>
      </w:r>
      <w:r>
        <w:br/>
      </w:r>
      <w:r>
        <w:rPr>
          <w:rStyle w:val="VerbatimChar"/>
        </w:rPr>
        <w:t xml:space="preserve">    </w:t>
      </w:r>
      <w:proofErr w:type="spellStart"/>
      <w:r>
        <w:rPr>
          <w:rStyle w:val="VerbatimChar"/>
        </w:rPr>
        <w:t>hh_type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&lt;none&gt;                4853.6 4887.6</w:t>
      </w:r>
      <w:r>
        <w:br/>
      </w:r>
      <w:r>
        <w:rPr>
          <w:rStyle w:val="VerbatimChar"/>
        </w:rPr>
        <w:t xml:space="preserve">+ </w:t>
      </w:r>
      <w:proofErr w:type="spellStart"/>
      <w:r>
        <w:rPr>
          <w:rStyle w:val="VerbatimChar"/>
        </w:rPr>
        <w:t>eth_simplified</w:t>
      </w:r>
      <w:proofErr w:type="spellEnd"/>
      <w:r>
        <w:rPr>
          <w:rStyle w:val="VerbatimChar"/>
        </w:rPr>
        <w:t xml:space="preserve">  1   4852.3 4888.3</w:t>
      </w:r>
      <w:r>
        <w:br/>
      </w:r>
      <w:r>
        <w:rPr>
          <w:rStyle w:val="VerbatimChar"/>
        </w:rPr>
        <w:t>+ sex             1   4853.0 4889.0</w:t>
      </w:r>
      <w:r>
        <w:br/>
      </w:r>
      <w:r>
        <w:rPr>
          <w:rStyle w:val="VerbatimChar"/>
        </w:rPr>
        <w:t xml:space="preserve">+ </w:t>
      </w:r>
      <w:proofErr w:type="spellStart"/>
      <w:r>
        <w:rPr>
          <w:rStyle w:val="VerbatimChar"/>
        </w:rPr>
        <w:t>age_group</w:t>
      </w:r>
      <w:proofErr w:type="spellEnd"/>
      <w:r>
        <w:rPr>
          <w:rStyle w:val="VerbatimChar"/>
        </w:rPr>
        <w:t xml:space="preserve">       3   4850.2 4890.2</w:t>
      </w:r>
    </w:p>
    <w:p w14:paraId="649E2ADD" w14:textId="77777777" w:rsidR="008401AC" w:rsidRDefault="004E19BA">
      <w:pPr>
        <w:pStyle w:val="SourceCode"/>
      </w:pPr>
      <w:r>
        <w:rPr>
          <w:rStyle w:val="VerbatimChar"/>
        </w:rPr>
        <w:t>Start:  AIC=5860.42</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ph</w:t>
      </w:r>
      <w:proofErr w:type="spellEnd"/>
      <w:r>
        <w:rPr>
          <w:rStyle w:val="VerbatimChar"/>
        </w:rPr>
        <w:t xml:space="preserve">              1   5180.3 5194.3</w:t>
      </w:r>
      <w:r>
        <w:br/>
      </w:r>
      <w:r>
        <w:rPr>
          <w:rStyle w:val="VerbatimChar"/>
        </w:rPr>
        <w:t xml:space="preserve">+ </w:t>
      </w:r>
      <w:proofErr w:type="spellStart"/>
      <w:r>
        <w:rPr>
          <w:rStyle w:val="VerbatimChar"/>
        </w:rPr>
        <w:t>lti</w:t>
      </w:r>
      <w:proofErr w:type="spellEnd"/>
      <w:r>
        <w:rPr>
          <w:rStyle w:val="VerbatimChar"/>
        </w:rPr>
        <w:t xml:space="preserve">             1   5524.0 5538.0</w:t>
      </w:r>
      <w:r>
        <w:br/>
      </w:r>
      <w:r>
        <w:rPr>
          <w:rStyle w:val="VerbatimChar"/>
        </w:rPr>
        <w:lastRenderedPageBreak/>
        <w:t xml:space="preserve">+ </w:t>
      </w:r>
      <w:proofErr w:type="spellStart"/>
      <w:r>
        <w:rPr>
          <w:rStyle w:val="VerbatimChar"/>
        </w:rPr>
        <w:t>mh</w:t>
      </w:r>
      <w:proofErr w:type="spellEnd"/>
      <w:r>
        <w:rPr>
          <w:rStyle w:val="VerbatimChar"/>
        </w:rPr>
        <w:t xml:space="preserve">              1   5694.2 5708.2</w:t>
      </w:r>
      <w:r>
        <w:br/>
      </w:r>
      <w:r>
        <w:rPr>
          <w:rStyle w:val="VerbatimChar"/>
        </w:rPr>
        <w:t xml:space="preserve">+ </w:t>
      </w:r>
      <w:proofErr w:type="spellStart"/>
      <w:r>
        <w:rPr>
          <w:rStyle w:val="VerbatimChar"/>
        </w:rPr>
        <w:t>hiqual_dv</w:t>
      </w:r>
      <w:proofErr w:type="spellEnd"/>
      <w:r>
        <w:rPr>
          <w:rStyle w:val="VerbatimChar"/>
        </w:rPr>
        <w:t xml:space="preserve">       5   5703.7 5725.7</w:t>
      </w:r>
      <w:r>
        <w:br/>
      </w:r>
      <w:r>
        <w:rPr>
          <w:rStyle w:val="VerbatimChar"/>
        </w:rPr>
        <w:t xml:space="preserve">+ </w:t>
      </w:r>
      <w:proofErr w:type="spellStart"/>
      <w:r>
        <w:rPr>
          <w:rStyle w:val="VerbatimChar"/>
        </w:rPr>
        <w:t>eq_net_income</w:t>
      </w:r>
      <w:proofErr w:type="spellEnd"/>
      <w:r>
        <w:rPr>
          <w:rStyle w:val="VerbatimChar"/>
        </w:rPr>
        <w:t xml:space="preserve">   1   5753.2 5767.2</w:t>
      </w:r>
      <w:r>
        <w:br/>
      </w:r>
      <w:r>
        <w:rPr>
          <w:rStyle w:val="VerbatimChar"/>
        </w:rPr>
        <w:t xml:space="preserve">+ </w:t>
      </w:r>
      <w:proofErr w:type="spellStart"/>
      <w:r>
        <w:rPr>
          <w:rStyle w:val="VerbatimChar"/>
        </w:rPr>
        <w:t>hascar</w:t>
      </w:r>
      <w:proofErr w:type="spellEnd"/>
      <w:r>
        <w:rPr>
          <w:rStyle w:val="VerbatimChar"/>
        </w:rPr>
        <w:t xml:space="preserve">          1   5800.9 5814.9</w:t>
      </w:r>
      <w:r>
        <w:br/>
      </w:r>
      <w:r>
        <w:rPr>
          <w:rStyle w:val="VerbatimChar"/>
        </w:rPr>
        <w:t xml:space="preserve">+ </w:t>
      </w:r>
      <w:proofErr w:type="spellStart"/>
      <w:r>
        <w:rPr>
          <w:rStyle w:val="VerbatimChar"/>
        </w:rPr>
        <w:t>hh_type</w:t>
      </w:r>
      <w:proofErr w:type="spellEnd"/>
      <w:r>
        <w:rPr>
          <w:rStyle w:val="VerbatimChar"/>
        </w:rPr>
        <w:t xml:space="preserve">         6   5804.2 5828.2</w:t>
      </w:r>
      <w:r>
        <w:br/>
      </w:r>
      <w:r>
        <w:rPr>
          <w:rStyle w:val="VerbatimChar"/>
        </w:rPr>
        <w:t xml:space="preserve">- </w:t>
      </w:r>
      <w:proofErr w:type="spellStart"/>
      <w:r>
        <w:rPr>
          <w:rStyle w:val="VerbatimChar"/>
        </w:rPr>
        <w:t>eth_simplified</w:t>
      </w:r>
      <w:proofErr w:type="spellEnd"/>
      <w:r>
        <w:rPr>
          <w:rStyle w:val="VerbatimChar"/>
        </w:rPr>
        <w:t xml:space="preserve">  1   5848.5 5858.5</w:t>
      </w:r>
      <w:r>
        <w:br/>
      </w:r>
      <w:r>
        <w:rPr>
          <w:rStyle w:val="VerbatimChar"/>
        </w:rPr>
        <w:t>&lt;none&gt;                5848.4 5860.4</w:t>
      </w:r>
      <w:r>
        <w:br/>
      </w:r>
      <w:r>
        <w:rPr>
          <w:rStyle w:val="VerbatimChar"/>
        </w:rPr>
        <w:t>- sex             1   5861.2 5871.2</w:t>
      </w:r>
      <w:r>
        <w:br/>
      </w:r>
      <w:r>
        <w:rPr>
          <w:rStyle w:val="VerbatimChar"/>
        </w:rPr>
        <w:t xml:space="preserve">- </w:t>
      </w:r>
      <w:proofErr w:type="spellStart"/>
      <w:r>
        <w:rPr>
          <w:rStyle w:val="VerbatimChar"/>
        </w:rPr>
        <w:t>age_group</w:t>
      </w:r>
      <w:proofErr w:type="spellEnd"/>
      <w:r>
        <w:rPr>
          <w:rStyle w:val="VerbatimChar"/>
        </w:rPr>
        <w:t xml:space="preserve">       3   5922.3 5928.3</w:t>
      </w:r>
      <w:r>
        <w:br/>
      </w:r>
      <w:r>
        <w:br/>
      </w:r>
      <w:r>
        <w:rPr>
          <w:rStyle w:val="VerbatimChar"/>
        </w:rPr>
        <w:t>Step:  AIC=5194.28</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mh</w:t>
      </w:r>
      <w:proofErr w:type="spellEnd"/>
      <w:r>
        <w:rPr>
          <w:rStyle w:val="VerbatimChar"/>
        </w:rPr>
        <w:t xml:space="preserve">              1   5011.7 5027.7</w:t>
      </w:r>
      <w:r>
        <w:br/>
      </w:r>
      <w:r>
        <w:rPr>
          <w:rStyle w:val="VerbatimChar"/>
        </w:rPr>
        <w:t xml:space="preserve">+ </w:t>
      </w:r>
      <w:proofErr w:type="spellStart"/>
      <w:r>
        <w:rPr>
          <w:rStyle w:val="VerbatimChar"/>
        </w:rPr>
        <w:t>hiqual_dv</w:t>
      </w:r>
      <w:proofErr w:type="spellEnd"/>
      <w:r>
        <w:rPr>
          <w:rStyle w:val="VerbatimChar"/>
        </w:rPr>
        <w:t xml:space="preserve">       5   5091.5 5115.5</w:t>
      </w:r>
      <w:r>
        <w:br/>
      </w:r>
      <w:r>
        <w:rPr>
          <w:rStyle w:val="VerbatimChar"/>
        </w:rPr>
        <w:t xml:space="preserve">+ </w:t>
      </w:r>
      <w:proofErr w:type="spellStart"/>
      <w:r>
        <w:rPr>
          <w:rStyle w:val="VerbatimChar"/>
        </w:rPr>
        <w:t>lti</w:t>
      </w:r>
      <w:proofErr w:type="spellEnd"/>
      <w:r>
        <w:rPr>
          <w:rStyle w:val="VerbatimChar"/>
        </w:rPr>
        <w:t xml:space="preserve">             1   5122.5 5138.5</w:t>
      </w:r>
      <w:r>
        <w:br/>
      </w:r>
      <w:r>
        <w:rPr>
          <w:rStyle w:val="VerbatimChar"/>
        </w:rPr>
        <w:t xml:space="preserve">+ </w:t>
      </w:r>
      <w:proofErr w:type="spellStart"/>
      <w:r>
        <w:rPr>
          <w:rStyle w:val="VerbatimChar"/>
        </w:rPr>
        <w:t>eq_net_income</w:t>
      </w:r>
      <w:proofErr w:type="spellEnd"/>
      <w:r>
        <w:rPr>
          <w:rStyle w:val="VerbatimChar"/>
        </w:rPr>
        <w:t xml:space="preserve">   1   5126.8 5142.8</w:t>
      </w:r>
      <w:r>
        <w:br/>
      </w:r>
      <w:r>
        <w:rPr>
          <w:rStyle w:val="VerbatimChar"/>
        </w:rPr>
        <w:t xml:space="preserve">+ </w:t>
      </w:r>
      <w:proofErr w:type="spellStart"/>
      <w:r>
        <w:rPr>
          <w:rStyle w:val="VerbatimChar"/>
        </w:rPr>
        <w:t>hascar</w:t>
      </w:r>
      <w:proofErr w:type="spellEnd"/>
      <w:r>
        <w:rPr>
          <w:rStyle w:val="VerbatimChar"/>
        </w:rPr>
        <w:t xml:space="preserve">          1   5145.3 5161.3</w:t>
      </w:r>
      <w:r>
        <w:br/>
      </w:r>
      <w:r>
        <w:rPr>
          <w:rStyle w:val="VerbatimChar"/>
        </w:rPr>
        <w:t xml:space="preserve">+ </w:t>
      </w:r>
      <w:proofErr w:type="spellStart"/>
      <w:r>
        <w:rPr>
          <w:rStyle w:val="VerbatimChar"/>
        </w:rPr>
        <w:t>hh_type</w:t>
      </w:r>
      <w:proofErr w:type="spellEnd"/>
      <w:r>
        <w:rPr>
          <w:rStyle w:val="VerbatimChar"/>
        </w:rPr>
        <w:t xml:space="preserve">         6   5147.8 5173.8</w:t>
      </w:r>
      <w:r>
        <w:br/>
      </w:r>
      <w:r>
        <w:rPr>
          <w:rStyle w:val="VerbatimChar"/>
        </w:rPr>
        <w:t xml:space="preserve">- </w:t>
      </w:r>
      <w:proofErr w:type="spellStart"/>
      <w:r>
        <w:rPr>
          <w:rStyle w:val="VerbatimChar"/>
        </w:rPr>
        <w:t>eth_simplified</w:t>
      </w:r>
      <w:proofErr w:type="spellEnd"/>
      <w:r>
        <w:rPr>
          <w:rStyle w:val="VerbatimChar"/>
        </w:rPr>
        <w:t xml:space="preserve">  1   5181.2 5193.2</w:t>
      </w:r>
      <w:r>
        <w:br/>
      </w:r>
      <w:r>
        <w:rPr>
          <w:rStyle w:val="VerbatimChar"/>
        </w:rPr>
        <w:t>&lt;none&gt;                5180.3 5194.3</w:t>
      </w:r>
      <w:r>
        <w:br/>
      </w:r>
      <w:r>
        <w:rPr>
          <w:rStyle w:val="VerbatimChar"/>
        </w:rPr>
        <w:t>- sex             1   5184.1 5196.1</w:t>
      </w:r>
      <w:r>
        <w:br/>
      </w:r>
      <w:r>
        <w:rPr>
          <w:rStyle w:val="VerbatimChar"/>
        </w:rPr>
        <w:t xml:space="preserve">- </w:t>
      </w:r>
      <w:proofErr w:type="spellStart"/>
      <w:r>
        <w:rPr>
          <w:rStyle w:val="VerbatimChar"/>
        </w:rPr>
        <w:t>age_group</w:t>
      </w:r>
      <w:proofErr w:type="spellEnd"/>
      <w:r>
        <w:rPr>
          <w:rStyle w:val="VerbatimChar"/>
        </w:rPr>
        <w:t xml:space="preserve">       3   5196.3 5204.3</w:t>
      </w:r>
      <w:r>
        <w:br/>
      </w:r>
      <w:r>
        <w:rPr>
          <w:rStyle w:val="VerbatimChar"/>
        </w:rPr>
        <w:t xml:space="preserve">- </w:t>
      </w:r>
      <w:proofErr w:type="spellStart"/>
      <w:r>
        <w:rPr>
          <w:rStyle w:val="VerbatimChar"/>
        </w:rPr>
        <w:t>ph</w:t>
      </w:r>
      <w:proofErr w:type="spellEnd"/>
      <w:r>
        <w:rPr>
          <w:rStyle w:val="VerbatimChar"/>
        </w:rPr>
        <w:t xml:space="preserve">              1   5848.4 5860.4</w:t>
      </w:r>
      <w:r>
        <w:br/>
      </w:r>
      <w:r>
        <w:br/>
      </w:r>
      <w:r>
        <w:rPr>
          <w:rStyle w:val="VerbatimChar"/>
        </w:rPr>
        <w:t>Step:  AIC=5027.72</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hiqual_dv</w:t>
      </w:r>
      <w:proofErr w:type="spellEnd"/>
      <w:r>
        <w:rPr>
          <w:rStyle w:val="VerbatimChar"/>
        </w:rPr>
        <w:t xml:space="preserve">       5   4925.6 4951.6</w:t>
      </w:r>
      <w:r>
        <w:br/>
      </w:r>
      <w:r>
        <w:rPr>
          <w:rStyle w:val="VerbatimChar"/>
        </w:rPr>
        <w:t xml:space="preserve">+ </w:t>
      </w:r>
      <w:proofErr w:type="spellStart"/>
      <w:r>
        <w:rPr>
          <w:rStyle w:val="VerbatimChar"/>
        </w:rPr>
        <w:t>eq_net_income</w:t>
      </w:r>
      <w:proofErr w:type="spellEnd"/>
      <w:r>
        <w:rPr>
          <w:rStyle w:val="VerbatimChar"/>
        </w:rPr>
        <w:t xml:space="preserve">   1   4970.8 4988.8</w:t>
      </w:r>
      <w:r>
        <w:br/>
      </w:r>
      <w:r>
        <w:rPr>
          <w:rStyle w:val="VerbatimChar"/>
        </w:rPr>
        <w:t xml:space="preserve">+ </w:t>
      </w:r>
      <w:proofErr w:type="spellStart"/>
      <w:r>
        <w:rPr>
          <w:rStyle w:val="VerbatimChar"/>
        </w:rPr>
        <w:t>lti</w:t>
      </w:r>
      <w:proofErr w:type="spellEnd"/>
      <w:r>
        <w:rPr>
          <w:rStyle w:val="VerbatimChar"/>
        </w:rPr>
        <w:t xml:space="preserve">             1   4982.5 5000.5</w:t>
      </w:r>
      <w:r>
        <w:br/>
      </w:r>
      <w:r>
        <w:rPr>
          <w:rStyle w:val="VerbatimChar"/>
        </w:rPr>
        <w:t xml:space="preserve">+ </w:t>
      </w:r>
      <w:proofErr w:type="spellStart"/>
      <w:r>
        <w:rPr>
          <w:rStyle w:val="VerbatimChar"/>
        </w:rPr>
        <w:t>hascar</w:t>
      </w:r>
      <w:proofErr w:type="spellEnd"/>
      <w:r>
        <w:rPr>
          <w:rStyle w:val="VerbatimChar"/>
        </w:rPr>
        <w:t xml:space="preserve">          1   4983.6 5001.6</w:t>
      </w:r>
      <w:r>
        <w:br/>
      </w:r>
      <w:r>
        <w:rPr>
          <w:rStyle w:val="VerbatimChar"/>
        </w:rPr>
        <w:t xml:space="preserve">+ </w:t>
      </w:r>
      <w:proofErr w:type="spellStart"/>
      <w:r>
        <w:rPr>
          <w:rStyle w:val="VerbatimChar"/>
        </w:rPr>
        <w:t>hh_type</w:t>
      </w:r>
      <w:proofErr w:type="spellEnd"/>
      <w:r>
        <w:rPr>
          <w:rStyle w:val="VerbatimChar"/>
        </w:rPr>
        <w:t xml:space="preserve">         6   4988.7 5016.7</w:t>
      </w:r>
      <w:r>
        <w:br/>
      </w:r>
      <w:r>
        <w:rPr>
          <w:rStyle w:val="VerbatimChar"/>
        </w:rPr>
        <w:t>- sex             1   5012.1 5026.1</w:t>
      </w:r>
      <w:r>
        <w:br/>
      </w:r>
      <w:r>
        <w:rPr>
          <w:rStyle w:val="VerbatimChar"/>
        </w:rPr>
        <w:t xml:space="preserve">- </w:t>
      </w:r>
      <w:proofErr w:type="spellStart"/>
      <w:r>
        <w:rPr>
          <w:rStyle w:val="VerbatimChar"/>
        </w:rPr>
        <w:t>eth_simplified</w:t>
      </w:r>
      <w:proofErr w:type="spellEnd"/>
      <w:r>
        <w:rPr>
          <w:rStyle w:val="VerbatimChar"/>
        </w:rPr>
        <w:t xml:space="preserve">  1   5013.6 5027.6</w:t>
      </w:r>
      <w:r>
        <w:br/>
      </w:r>
      <w:r>
        <w:rPr>
          <w:rStyle w:val="VerbatimChar"/>
        </w:rPr>
        <w:t>&lt;none&gt;                5011.7 5027.7</w:t>
      </w:r>
      <w:r>
        <w:br/>
      </w:r>
      <w:r>
        <w:rPr>
          <w:rStyle w:val="VerbatimChar"/>
        </w:rPr>
        <w:t xml:space="preserve">- </w:t>
      </w:r>
      <w:proofErr w:type="spellStart"/>
      <w:r>
        <w:rPr>
          <w:rStyle w:val="VerbatimChar"/>
        </w:rPr>
        <w:t>age_group</w:t>
      </w:r>
      <w:proofErr w:type="spellEnd"/>
      <w:r>
        <w:rPr>
          <w:rStyle w:val="VerbatimChar"/>
        </w:rPr>
        <w:t xml:space="preserve">       3   5039.1 5049.1</w:t>
      </w:r>
      <w:r>
        <w:br/>
      </w:r>
      <w:r>
        <w:rPr>
          <w:rStyle w:val="VerbatimChar"/>
        </w:rPr>
        <w:t xml:space="preserve">- </w:t>
      </w:r>
      <w:proofErr w:type="spellStart"/>
      <w:r>
        <w:rPr>
          <w:rStyle w:val="VerbatimChar"/>
        </w:rPr>
        <w:t>mh</w:t>
      </w:r>
      <w:proofErr w:type="spellEnd"/>
      <w:r>
        <w:rPr>
          <w:rStyle w:val="VerbatimChar"/>
        </w:rPr>
        <w:t xml:space="preserve">              1   5180.3 5194.3</w:t>
      </w:r>
      <w:r>
        <w:br/>
      </w:r>
      <w:r>
        <w:rPr>
          <w:rStyle w:val="VerbatimChar"/>
        </w:rPr>
        <w:t xml:space="preserve">- </w:t>
      </w:r>
      <w:proofErr w:type="spellStart"/>
      <w:r>
        <w:rPr>
          <w:rStyle w:val="VerbatimChar"/>
        </w:rPr>
        <w:t>ph</w:t>
      </w:r>
      <w:proofErr w:type="spellEnd"/>
      <w:r>
        <w:rPr>
          <w:rStyle w:val="VerbatimChar"/>
        </w:rPr>
        <w:t xml:space="preserve">              1   5694.2 5708.2</w:t>
      </w:r>
      <w:r>
        <w:br/>
      </w:r>
      <w:r>
        <w:br/>
      </w:r>
      <w:r>
        <w:rPr>
          <w:rStyle w:val="VerbatimChar"/>
        </w:rPr>
        <w:t>Step:  AIC=4951.61</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r>
        <w:br/>
      </w:r>
      <w:r>
        <w:rPr>
          <w:rStyle w:val="VerbatimChar"/>
        </w:rPr>
        <w:t xml:space="preserve">    </w:t>
      </w:r>
      <w:proofErr w:type="spellStart"/>
      <w:r>
        <w:rPr>
          <w:rStyle w:val="VerbatimChar"/>
        </w:rPr>
        <w:t>hiqual_dv</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lti</w:t>
      </w:r>
      <w:proofErr w:type="spellEnd"/>
      <w:r>
        <w:rPr>
          <w:rStyle w:val="VerbatimChar"/>
        </w:rPr>
        <w:t xml:space="preserve">             1   4893.6 4921.6</w:t>
      </w:r>
      <w:r>
        <w:br/>
      </w:r>
      <w:r>
        <w:rPr>
          <w:rStyle w:val="VerbatimChar"/>
        </w:rPr>
        <w:t xml:space="preserve">+ </w:t>
      </w:r>
      <w:proofErr w:type="spellStart"/>
      <w:r>
        <w:rPr>
          <w:rStyle w:val="VerbatimChar"/>
        </w:rPr>
        <w:t>hascar</w:t>
      </w:r>
      <w:proofErr w:type="spellEnd"/>
      <w:r>
        <w:rPr>
          <w:rStyle w:val="VerbatimChar"/>
        </w:rPr>
        <w:t xml:space="preserve">          1   4905.8 4933.8</w:t>
      </w:r>
      <w:r>
        <w:br/>
      </w:r>
      <w:r>
        <w:rPr>
          <w:rStyle w:val="VerbatimChar"/>
        </w:rPr>
        <w:lastRenderedPageBreak/>
        <w:t xml:space="preserve">+ </w:t>
      </w:r>
      <w:proofErr w:type="spellStart"/>
      <w:r>
        <w:rPr>
          <w:rStyle w:val="VerbatimChar"/>
        </w:rPr>
        <w:t>eq_net_income</w:t>
      </w:r>
      <w:proofErr w:type="spellEnd"/>
      <w:r>
        <w:rPr>
          <w:rStyle w:val="VerbatimChar"/>
        </w:rPr>
        <w:t xml:space="preserve">   1   4909.4 4937.4</w:t>
      </w:r>
      <w:r>
        <w:br/>
      </w:r>
      <w:r>
        <w:rPr>
          <w:rStyle w:val="VerbatimChar"/>
        </w:rPr>
        <w:t xml:space="preserve">+ </w:t>
      </w:r>
      <w:proofErr w:type="spellStart"/>
      <w:r>
        <w:rPr>
          <w:rStyle w:val="VerbatimChar"/>
        </w:rPr>
        <w:t>hh_type</w:t>
      </w:r>
      <w:proofErr w:type="spellEnd"/>
      <w:r>
        <w:rPr>
          <w:rStyle w:val="VerbatimChar"/>
        </w:rPr>
        <w:t xml:space="preserve">         6   4901.5 4939.5</w:t>
      </w:r>
      <w:r>
        <w:br/>
      </w:r>
      <w:r>
        <w:rPr>
          <w:rStyle w:val="VerbatimChar"/>
        </w:rPr>
        <w:t xml:space="preserve">- </w:t>
      </w:r>
      <w:proofErr w:type="spellStart"/>
      <w:r>
        <w:rPr>
          <w:rStyle w:val="VerbatimChar"/>
        </w:rPr>
        <w:t>eth_simplified</w:t>
      </w:r>
      <w:proofErr w:type="spellEnd"/>
      <w:r>
        <w:rPr>
          <w:rStyle w:val="VerbatimChar"/>
        </w:rPr>
        <w:t xml:space="preserve">  1   4926.5 4950.5</w:t>
      </w:r>
      <w:r>
        <w:br/>
      </w:r>
      <w:r>
        <w:rPr>
          <w:rStyle w:val="VerbatimChar"/>
        </w:rPr>
        <w:t>- sex             1   4926.9 4950.9</w:t>
      </w:r>
      <w:r>
        <w:br/>
      </w:r>
      <w:r>
        <w:rPr>
          <w:rStyle w:val="VerbatimChar"/>
        </w:rPr>
        <w:t>&lt;none&gt;                4925.6 4951.6</w:t>
      </w:r>
      <w:r>
        <w:br/>
      </w:r>
      <w:r>
        <w:rPr>
          <w:rStyle w:val="VerbatimChar"/>
        </w:rPr>
        <w:t xml:space="preserve">- </w:t>
      </w:r>
      <w:proofErr w:type="spellStart"/>
      <w:r>
        <w:rPr>
          <w:rStyle w:val="VerbatimChar"/>
        </w:rPr>
        <w:t>age_group</w:t>
      </w:r>
      <w:proofErr w:type="spellEnd"/>
      <w:r>
        <w:rPr>
          <w:rStyle w:val="VerbatimChar"/>
        </w:rPr>
        <w:t xml:space="preserve">       3   4936.2 4956.2</w:t>
      </w:r>
      <w:r>
        <w:br/>
      </w:r>
      <w:r>
        <w:rPr>
          <w:rStyle w:val="VerbatimChar"/>
        </w:rPr>
        <w:t xml:space="preserve">- </w:t>
      </w:r>
      <w:proofErr w:type="spellStart"/>
      <w:r>
        <w:rPr>
          <w:rStyle w:val="VerbatimChar"/>
        </w:rPr>
        <w:t>hiqual_dv</w:t>
      </w:r>
      <w:proofErr w:type="spellEnd"/>
      <w:r>
        <w:rPr>
          <w:rStyle w:val="VerbatimChar"/>
        </w:rPr>
        <w:t xml:space="preserve">       5   5011.7 5027.7</w:t>
      </w:r>
      <w:r>
        <w:br/>
      </w:r>
      <w:r>
        <w:rPr>
          <w:rStyle w:val="VerbatimChar"/>
        </w:rPr>
        <w:t xml:space="preserve">- </w:t>
      </w:r>
      <w:proofErr w:type="spellStart"/>
      <w:r>
        <w:rPr>
          <w:rStyle w:val="VerbatimChar"/>
        </w:rPr>
        <w:t>mh</w:t>
      </w:r>
      <w:proofErr w:type="spellEnd"/>
      <w:r>
        <w:rPr>
          <w:rStyle w:val="VerbatimChar"/>
        </w:rPr>
        <w:t xml:space="preserve">              1   5091.5 5115.5</w:t>
      </w:r>
      <w:r>
        <w:br/>
      </w:r>
      <w:r>
        <w:rPr>
          <w:rStyle w:val="VerbatimChar"/>
        </w:rPr>
        <w:t xml:space="preserve">- </w:t>
      </w:r>
      <w:proofErr w:type="spellStart"/>
      <w:r>
        <w:rPr>
          <w:rStyle w:val="VerbatimChar"/>
        </w:rPr>
        <w:t>ph</w:t>
      </w:r>
      <w:proofErr w:type="spellEnd"/>
      <w:r>
        <w:rPr>
          <w:rStyle w:val="VerbatimChar"/>
        </w:rPr>
        <w:t xml:space="preserve">              1   5548.4 5572.4</w:t>
      </w:r>
      <w:r>
        <w:br/>
      </w:r>
      <w:r>
        <w:br/>
      </w:r>
      <w:r>
        <w:rPr>
          <w:rStyle w:val="VerbatimChar"/>
        </w:rPr>
        <w:t>Step:  AIC=4921.63</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r>
        <w:br/>
      </w:r>
      <w:r>
        <w:rPr>
          <w:rStyle w:val="VerbatimChar"/>
        </w:rPr>
        <w:t xml:space="preserve">    </w:t>
      </w:r>
      <w:proofErr w:type="spellStart"/>
      <w:r>
        <w:rPr>
          <w:rStyle w:val="VerbatimChar"/>
        </w:rPr>
        <w:t>hiqual_dv</w:t>
      </w:r>
      <w:proofErr w:type="spellEnd"/>
      <w:r>
        <w:rPr>
          <w:rStyle w:val="VerbatimChar"/>
        </w:rPr>
        <w:t xml:space="preserve"> + </w:t>
      </w:r>
      <w:proofErr w:type="spellStart"/>
      <w:r>
        <w:rPr>
          <w:rStyle w:val="VerbatimChar"/>
        </w:rPr>
        <w:t>lti</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hascar</w:t>
      </w:r>
      <w:proofErr w:type="spellEnd"/>
      <w:r>
        <w:rPr>
          <w:rStyle w:val="VerbatimChar"/>
        </w:rPr>
        <w:t xml:space="preserve">          1   4874.5 4904.5</w:t>
      </w:r>
      <w:r>
        <w:br/>
      </w:r>
      <w:r>
        <w:rPr>
          <w:rStyle w:val="VerbatimChar"/>
        </w:rPr>
        <w:t xml:space="preserve">+ </w:t>
      </w:r>
      <w:proofErr w:type="spellStart"/>
      <w:r>
        <w:rPr>
          <w:rStyle w:val="VerbatimChar"/>
        </w:rPr>
        <w:t>eq_net_income</w:t>
      </w:r>
      <w:proofErr w:type="spellEnd"/>
      <w:r>
        <w:rPr>
          <w:rStyle w:val="VerbatimChar"/>
        </w:rPr>
        <w:t xml:space="preserve">   1   4877.5 4907.5</w:t>
      </w:r>
      <w:r>
        <w:br/>
      </w:r>
      <w:r>
        <w:rPr>
          <w:rStyle w:val="VerbatimChar"/>
        </w:rPr>
        <w:t xml:space="preserve">+ </w:t>
      </w:r>
      <w:proofErr w:type="spellStart"/>
      <w:r>
        <w:rPr>
          <w:rStyle w:val="VerbatimChar"/>
        </w:rPr>
        <w:t>hh_type</w:t>
      </w:r>
      <w:proofErr w:type="spellEnd"/>
      <w:r>
        <w:rPr>
          <w:rStyle w:val="VerbatimChar"/>
        </w:rPr>
        <w:t xml:space="preserve">         6   4871.8 4911.8</w:t>
      </w:r>
      <w:r>
        <w:br/>
      </w:r>
      <w:r>
        <w:rPr>
          <w:rStyle w:val="VerbatimChar"/>
        </w:rPr>
        <w:t xml:space="preserve">- </w:t>
      </w:r>
      <w:proofErr w:type="spellStart"/>
      <w:r>
        <w:rPr>
          <w:rStyle w:val="VerbatimChar"/>
        </w:rPr>
        <w:t>eth_simplified</w:t>
      </w:r>
      <w:proofErr w:type="spellEnd"/>
      <w:r>
        <w:rPr>
          <w:rStyle w:val="VerbatimChar"/>
        </w:rPr>
        <w:t xml:space="preserve">  1   4893.8 4919.8</w:t>
      </w:r>
      <w:r>
        <w:br/>
      </w:r>
      <w:r>
        <w:rPr>
          <w:rStyle w:val="VerbatimChar"/>
        </w:rPr>
        <w:t>- sex             1   4894.8 4920.8</w:t>
      </w:r>
      <w:r>
        <w:br/>
      </w:r>
      <w:r>
        <w:rPr>
          <w:rStyle w:val="VerbatimChar"/>
        </w:rPr>
        <w:t>&lt;none&gt;                4893.6 4921.6</w:t>
      </w:r>
      <w:r>
        <w:br/>
      </w:r>
      <w:r>
        <w:rPr>
          <w:rStyle w:val="VerbatimChar"/>
        </w:rPr>
        <w:t xml:space="preserve">- </w:t>
      </w:r>
      <w:proofErr w:type="spellStart"/>
      <w:r>
        <w:rPr>
          <w:rStyle w:val="VerbatimChar"/>
        </w:rPr>
        <w:t>age_group</w:t>
      </w:r>
      <w:proofErr w:type="spellEnd"/>
      <w:r>
        <w:rPr>
          <w:rStyle w:val="VerbatimChar"/>
        </w:rPr>
        <w:t xml:space="preserve">       3   4900.5 4922.5</w:t>
      </w:r>
      <w:r>
        <w:br/>
      </w:r>
      <w:r>
        <w:rPr>
          <w:rStyle w:val="VerbatimChar"/>
        </w:rPr>
        <w:t xml:space="preserve">- </w:t>
      </w:r>
      <w:proofErr w:type="spellStart"/>
      <w:r>
        <w:rPr>
          <w:rStyle w:val="VerbatimChar"/>
        </w:rPr>
        <w:t>lti</w:t>
      </w:r>
      <w:proofErr w:type="spellEnd"/>
      <w:r>
        <w:rPr>
          <w:rStyle w:val="VerbatimChar"/>
        </w:rPr>
        <w:t xml:space="preserve">             1   4925.6 4951.6</w:t>
      </w:r>
      <w:r>
        <w:br/>
      </w:r>
      <w:r>
        <w:rPr>
          <w:rStyle w:val="VerbatimChar"/>
        </w:rPr>
        <w:t xml:space="preserve">- </w:t>
      </w:r>
      <w:proofErr w:type="spellStart"/>
      <w:r>
        <w:rPr>
          <w:rStyle w:val="VerbatimChar"/>
        </w:rPr>
        <w:t>hiqual_dv</w:t>
      </w:r>
      <w:proofErr w:type="spellEnd"/>
      <w:r>
        <w:rPr>
          <w:rStyle w:val="VerbatimChar"/>
        </w:rPr>
        <w:t xml:space="preserve">       5   4982.5 5000.5</w:t>
      </w:r>
      <w:r>
        <w:br/>
      </w:r>
      <w:r>
        <w:rPr>
          <w:rStyle w:val="VerbatimChar"/>
        </w:rPr>
        <w:t xml:space="preserve">- </w:t>
      </w:r>
      <w:proofErr w:type="spellStart"/>
      <w:r>
        <w:rPr>
          <w:rStyle w:val="VerbatimChar"/>
        </w:rPr>
        <w:t>mh</w:t>
      </w:r>
      <w:proofErr w:type="spellEnd"/>
      <w:r>
        <w:rPr>
          <w:rStyle w:val="VerbatimChar"/>
        </w:rPr>
        <w:t xml:space="preserve">              1   5030.0 5056.0</w:t>
      </w:r>
      <w:r>
        <w:br/>
      </w:r>
      <w:r>
        <w:rPr>
          <w:rStyle w:val="VerbatimChar"/>
        </w:rPr>
        <w:t xml:space="preserve">- </w:t>
      </w:r>
      <w:proofErr w:type="spellStart"/>
      <w:r>
        <w:rPr>
          <w:rStyle w:val="VerbatimChar"/>
        </w:rPr>
        <w:t>ph</w:t>
      </w:r>
      <w:proofErr w:type="spellEnd"/>
      <w:r>
        <w:rPr>
          <w:rStyle w:val="VerbatimChar"/>
        </w:rPr>
        <w:t xml:space="preserve">              1   5295.2 5321.2</w:t>
      </w:r>
      <w:r>
        <w:br/>
      </w:r>
      <w:r>
        <w:br/>
      </w:r>
      <w:r>
        <w:rPr>
          <w:rStyle w:val="VerbatimChar"/>
        </w:rPr>
        <w:t>Step:  AIC=4904.53</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r>
        <w:br/>
      </w:r>
      <w:r>
        <w:rPr>
          <w:rStyle w:val="VerbatimChar"/>
        </w:rPr>
        <w:t xml:space="preserve">    </w:t>
      </w:r>
      <w:proofErr w:type="spellStart"/>
      <w:r>
        <w:rPr>
          <w:rStyle w:val="VerbatimChar"/>
        </w:rPr>
        <w:t>hiqual_dv</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eq_net_income</w:t>
      </w:r>
      <w:proofErr w:type="spellEnd"/>
      <w:r>
        <w:rPr>
          <w:rStyle w:val="VerbatimChar"/>
        </w:rPr>
        <w:t xml:space="preserve">   1   4862.4 4894.4</w:t>
      </w:r>
      <w:r>
        <w:br/>
      </w:r>
      <w:r>
        <w:rPr>
          <w:rStyle w:val="VerbatimChar"/>
        </w:rPr>
        <w:t xml:space="preserve">+ </w:t>
      </w:r>
      <w:proofErr w:type="spellStart"/>
      <w:r>
        <w:rPr>
          <w:rStyle w:val="VerbatimChar"/>
        </w:rPr>
        <w:t>hh_type</w:t>
      </w:r>
      <w:proofErr w:type="spellEnd"/>
      <w:r>
        <w:rPr>
          <w:rStyle w:val="VerbatimChar"/>
        </w:rPr>
        <w:t xml:space="preserve">         6   4861.1 4903.1</w:t>
      </w:r>
      <w:r>
        <w:br/>
      </w:r>
      <w:r>
        <w:rPr>
          <w:rStyle w:val="VerbatimChar"/>
        </w:rPr>
        <w:t>- sex             1   4875.2 4903.2</w:t>
      </w:r>
      <w:r>
        <w:br/>
      </w:r>
      <w:r>
        <w:rPr>
          <w:rStyle w:val="VerbatimChar"/>
        </w:rPr>
        <w:t xml:space="preserve">- </w:t>
      </w:r>
      <w:proofErr w:type="spellStart"/>
      <w:r>
        <w:rPr>
          <w:rStyle w:val="VerbatimChar"/>
        </w:rPr>
        <w:t>eth_simplified</w:t>
      </w:r>
      <w:proofErr w:type="spellEnd"/>
      <w:r>
        <w:rPr>
          <w:rStyle w:val="VerbatimChar"/>
        </w:rPr>
        <w:t xml:space="preserve">  1   4875.9 4903.9</w:t>
      </w:r>
      <w:r>
        <w:br/>
      </w:r>
      <w:r>
        <w:rPr>
          <w:rStyle w:val="VerbatimChar"/>
        </w:rPr>
        <w:t>&lt;none&gt;                4874.5 4904.5</w:t>
      </w:r>
      <w:r>
        <w:br/>
      </w:r>
      <w:r>
        <w:rPr>
          <w:rStyle w:val="VerbatimChar"/>
        </w:rPr>
        <w:t xml:space="preserve">- </w:t>
      </w:r>
      <w:proofErr w:type="spellStart"/>
      <w:r>
        <w:rPr>
          <w:rStyle w:val="VerbatimChar"/>
        </w:rPr>
        <w:t>age_group</w:t>
      </w:r>
      <w:proofErr w:type="spellEnd"/>
      <w:r>
        <w:rPr>
          <w:rStyle w:val="VerbatimChar"/>
        </w:rPr>
        <w:t xml:space="preserve">       3   4882.0 4906.0</w:t>
      </w:r>
      <w:r>
        <w:br/>
      </w:r>
      <w:r>
        <w:rPr>
          <w:rStyle w:val="VerbatimChar"/>
        </w:rPr>
        <w:t xml:space="preserve">- </w:t>
      </w:r>
      <w:proofErr w:type="spellStart"/>
      <w:r>
        <w:rPr>
          <w:rStyle w:val="VerbatimChar"/>
        </w:rPr>
        <w:t>hascar</w:t>
      </w:r>
      <w:proofErr w:type="spellEnd"/>
      <w:r>
        <w:rPr>
          <w:rStyle w:val="VerbatimChar"/>
        </w:rPr>
        <w:t xml:space="preserve">          1   4893.6 4921.6</w:t>
      </w:r>
      <w:r>
        <w:br/>
      </w:r>
      <w:r>
        <w:rPr>
          <w:rStyle w:val="VerbatimChar"/>
        </w:rPr>
        <w:t xml:space="preserve">- </w:t>
      </w:r>
      <w:proofErr w:type="spellStart"/>
      <w:r>
        <w:rPr>
          <w:rStyle w:val="VerbatimChar"/>
        </w:rPr>
        <w:t>lti</w:t>
      </w:r>
      <w:proofErr w:type="spellEnd"/>
      <w:r>
        <w:rPr>
          <w:rStyle w:val="VerbatimChar"/>
        </w:rPr>
        <w:t xml:space="preserve">             1   4905.8 4933.8</w:t>
      </w:r>
      <w:r>
        <w:br/>
      </w:r>
      <w:r>
        <w:rPr>
          <w:rStyle w:val="VerbatimChar"/>
        </w:rPr>
        <w:t xml:space="preserve">- </w:t>
      </w:r>
      <w:proofErr w:type="spellStart"/>
      <w:r>
        <w:rPr>
          <w:rStyle w:val="VerbatimChar"/>
        </w:rPr>
        <w:t>hiqual_dv</w:t>
      </w:r>
      <w:proofErr w:type="spellEnd"/>
      <w:r>
        <w:rPr>
          <w:rStyle w:val="VerbatimChar"/>
        </w:rPr>
        <w:t xml:space="preserve">       5   4955.2 4975.2</w:t>
      </w:r>
      <w:r>
        <w:br/>
      </w:r>
      <w:r>
        <w:rPr>
          <w:rStyle w:val="VerbatimChar"/>
        </w:rPr>
        <w:t xml:space="preserve">- </w:t>
      </w:r>
      <w:proofErr w:type="spellStart"/>
      <w:r>
        <w:rPr>
          <w:rStyle w:val="VerbatimChar"/>
        </w:rPr>
        <w:t>mh</w:t>
      </w:r>
      <w:proofErr w:type="spellEnd"/>
      <w:r>
        <w:rPr>
          <w:rStyle w:val="VerbatimChar"/>
        </w:rPr>
        <w:t xml:space="preserve">              1   5006.8 5034.8</w:t>
      </w:r>
      <w:r>
        <w:br/>
      </w:r>
      <w:r>
        <w:rPr>
          <w:rStyle w:val="VerbatimChar"/>
        </w:rPr>
        <w:t xml:space="preserve">- </w:t>
      </w:r>
      <w:proofErr w:type="spellStart"/>
      <w:r>
        <w:rPr>
          <w:rStyle w:val="VerbatimChar"/>
        </w:rPr>
        <w:t>ph</w:t>
      </w:r>
      <w:proofErr w:type="spellEnd"/>
      <w:r>
        <w:rPr>
          <w:rStyle w:val="VerbatimChar"/>
        </w:rPr>
        <w:t xml:space="preserve">              1   5275.8 5303.8</w:t>
      </w:r>
      <w:r>
        <w:br/>
      </w:r>
      <w:r>
        <w:br/>
      </w:r>
      <w:r>
        <w:rPr>
          <w:rStyle w:val="VerbatimChar"/>
        </w:rPr>
        <w:t>Step:  AIC=4894.41</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r>
        <w:br/>
      </w:r>
      <w:r>
        <w:rPr>
          <w:rStyle w:val="VerbatimChar"/>
        </w:rPr>
        <w:t xml:space="preserve">    </w:t>
      </w:r>
      <w:proofErr w:type="spellStart"/>
      <w:r>
        <w:rPr>
          <w:rStyle w:val="VerbatimChar"/>
        </w:rPr>
        <w:t>hiqual_dv</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lastRenderedPageBreak/>
        <w:t xml:space="preserve">+ </w:t>
      </w:r>
      <w:proofErr w:type="spellStart"/>
      <w:r>
        <w:rPr>
          <w:rStyle w:val="VerbatimChar"/>
        </w:rPr>
        <w:t>hh_type</w:t>
      </w:r>
      <w:proofErr w:type="spellEnd"/>
      <w:r>
        <w:rPr>
          <w:rStyle w:val="VerbatimChar"/>
        </w:rPr>
        <w:t xml:space="preserve">         6   4848.1 4892.1</w:t>
      </w:r>
      <w:r>
        <w:br/>
      </w:r>
      <w:r>
        <w:rPr>
          <w:rStyle w:val="VerbatimChar"/>
        </w:rPr>
        <w:t>- sex             1   4863.0 4893.0</w:t>
      </w:r>
      <w:r>
        <w:br/>
      </w:r>
      <w:r>
        <w:rPr>
          <w:rStyle w:val="VerbatimChar"/>
        </w:rPr>
        <w:t xml:space="preserve">- </w:t>
      </w:r>
      <w:proofErr w:type="spellStart"/>
      <w:r>
        <w:rPr>
          <w:rStyle w:val="VerbatimChar"/>
        </w:rPr>
        <w:t>eth_simplified</w:t>
      </w:r>
      <w:proofErr w:type="spellEnd"/>
      <w:r>
        <w:rPr>
          <w:rStyle w:val="VerbatimChar"/>
        </w:rPr>
        <w:t xml:space="preserve">  1   4864.4 4894.4</w:t>
      </w:r>
      <w:r>
        <w:br/>
      </w:r>
      <w:r>
        <w:rPr>
          <w:rStyle w:val="VerbatimChar"/>
        </w:rPr>
        <w:t>&lt;none&gt;                4862.4 4894.4</w:t>
      </w:r>
      <w:r>
        <w:br/>
      </w:r>
      <w:r>
        <w:rPr>
          <w:rStyle w:val="VerbatimChar"/>
        </w:rPr>
        <w:t xml:space="preserve">- </w:t>
      </w:r>
      <w:proofErr w:type="spellStart"/>
      <w:r>
        <w:rPr>
          <w:rStyle w:val="VerbatimChar"/>
        </w:rPr>
        <w:t>age_group</w:t>
      </w:r>
      <w:proofErr w:type="spellEnd"/>
      <w:r>
        <w:rPr>
          <w:rStyle w:val="VerbatimChar"/>
        </w:rPr>
        <w:t xml:space="preserve">       3   4871.9 4897.9</w:t>
      </w:r>
      <w:r>
        <w:br/>
      </w:r>
      <w:r>
        <w:rPr>
          <w:rStyle w:val="VerbatimChar"/>
        </w:rPr>
        <w:t xml:space="preserve">- </w:t>
      </w:r>
      <w:proofErr w:type="spellStart"/>
      <w:r>
        <w:rPr>
          <w:rStyle w:val="VerbatimChar"/>
        </w:rPr>
        <w:t>eq_net_income</w:t>
      </w:r>
      <w:proofErr w:type="spellEnd"/>
      <w:r>
        <w:rPr>
          <w:rStyle w:val="VerbatimChar"/>
        </w:rPr>
        <w:t xml:space="preserve">   1   4874.5 4904.5</w:t>
      </w:r>
      <w:r>
        <w:br/>
      </w:r>
      <w:r>
        <w:rPr>
          <w:rStyle w:val="VerbatimChar"/>
        </w:rPr>
        <w:t xml:space="preserve">- </w:t>
      </w:r>
      <w:proofErr w:type="spellStart"/>
      <w:r>
        <w:rPr>
          <w:rStyle w:val="VerbatimChar"/>
        </w:rPr>
        <w:t>hascar</w:t>
      </w:r>
      <w:proofErr w:type="spellEnd"/>
      <w:r>
        <w:rPr>
          <w:rStyle w:val="VerbatimChar"/>
        </w:rPr>
        <w:t xml:space="preserve">          1   4877.5 4907.5</w:t>
      </w:r>
      <w:r>
        <w:br/>
      </w:r>
      <w:r>
        <w:rPr>
          <w:rStyle w:val="VerbatimChar"/>
        </w:rPr>
        <w:t xml:space="preserve">- </w:t>
      </w:r>
      <w:proofErr w:type="spellStart"/>
      <w:r>
        <w:rPr>
          <w:rStyle w:val="VerbatimChar"/>
        </w:rPr>
        <w:t>lti</w:t>
      </w:r>
      <w:proofErr w:type="spellEnd"/>
      <w:r>
        <w:rPr>
          <w:rStyle w:val="VerbatimChar"/>
        </w:rPr>
        <w:t xml:space="preserve">             1   4893.8 4923.8</w:t>
      </w:r>
      <w:r>
        <w:br/>
      </w:r>
      <w:r>
        <w:rPr>
          <w:rStyle w:val="VerbatimChar"/>
        </w:rPr>
        <w:t xml:space="preserve">- </w:t>
      </w:r>
      <w:proofErr w:type="spellStart"/>
      <w:r>
        <w:rPr>
          <w:rStyle w:val="VerbatimChar"/>
        </w:rPr>
        <w:t>hiqual_dv</w:t>
      </w:r>
      <w:proofErr w:type="spellEnd"/>
      <w:r>
        <w:rPr>
          <w:rStyle w:val="VerbatimChar"/>
        </w:rPr>
        <w:t xml:space="preserve">       5   4922.6 4944.6</w:t>
      </w:r>
      <w:r>
        <w:br/>
      </w:r>
      <w:r>
        <w:rPr>
          <w:rStyle w:val="VerbatimChar"/>
        </w:rPr>
        <w:t xml:space="preserve">- </w:t>
      </w:r>
      <w:proofErr w:type="spellStart"/>
      <w:r>
        <w:rPr>
          <w:rStyle w:val="VerbatimChar"/>
        </w:rPr>
        <w:t>mh</w:t>
      </w:r>
      <w:proofErr w:type="spellEnd"/>
      <w:r>
        <w:rPr>
          <w:rStyle w:val="VerbatimChar"/>
        </w:rPr>
        <w:t xml:space="preserve">              1   4988.7 5018.7</w:t>
      </w:r>
      <w:r>
        <w:br/>
      </w:r>
      <w:r>
        <w:rPr>
          <w:rStyle w:val="VerbatimChar"/>
        </w:rPr>
        <w:t xml:space="preserve">- </w:t>
      </w:r>
      <w:proofErr w:type="spellStart"/>
      <w:r>
        <w:rPr>
          <w:rStyle w:val="VerbatimChar"/>
        </w:rPr>
        <w:t>ph</w:t>
      </w:r>
      <w:proofErr w:type="spellEnd"/>
      <w:r>
        <w:rPr>
          <w:rStyle w:val="VerbatimChar"/>
        </w:rPr>
        <w:t xml:space="preserve">              1   5252.5 5282.5</w:t>
      </w:r>
      <w:r>
        <w:br/>
      </w:r>
      <w:r>
        <w:br/>
      </w:r>
      <w:r>
        <w:rPr>
          <w:rStyle w:val="VerbatimChar"/>
        </w:rPr>
        <w:t>Step:  AIC=4892.08</w:t>
      </w:r>
      <w:r>
        <w:br/>
      </w:r>
      <w:proofErr w:type="spellStart"/>
      <w:r>
        <w:rPr>
          <w:rStyle w:val="VerbatimChar"/>
        </w:rPr>
        <w:t>becomes_eilts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r>
        <w:br/>
      </w:r>
      <w:r>
        <w:rPr>
          <w:rStyle w:val="VerbatimChar"/>
        </w:rPr>
        <w:t xml:space="preserve">    </w:t>
      </w:r>
      <w:proofErr w:type="spellStart"/>
      <w:r>
        <w:rPr>
          <w:rStyle w:val="VerbatimChar"/>
        </w:rPr>
        <w:t>hiqual_dv</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rPr>
          <w:rStyle w:val="VerbatimChar"/>
        </w:rPr>
        <w:t xml:space="preserve"> + </w:t>
      </w:r>
      <w:proofErr w:type="spellStart"/>
      <w:r>
        <w:rPr>
          <w:rStyle w:val="VerbatimChar"/>
        </w:rPr>
        <w:t>hh_type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age_group</w:t>
      </w:r>
      <w:proofErr w:type="spellEnd"/>
      <w:r>
        <w:rPr>
          <w:rStyle w:val="VerbatimChar"/>
        </w:rPr>
        <w:t xml:space="preserve">       3   4851.7 4889.7</w:t>
      </w:r>
      <w:r>
        <w:br/>
      </w:r>
      <w:r>
        <w:rPr>
          <w:rStyle w:val="VerbatimChar"/>
        </w:rPr>
        <w:t>- sex             1   4848.9 4890.9</w:t>
      </w:r>
      <w:r>
        <w:br/>
      </w:r>
      <w:r>
        <w:rPr>
          <w:rStyle w:val="VerbatimChar"/>
        </w:rPr>
        <w:t xml:space="preserve">- </w:t>
      </w:r>
      <w:proofErr w:type="spellStart"/>
      <w:r>
        <w:rPr>
          <w:rStyle w:val="VerbatimChar"/>
        </w:rPr>
        <w:t>eth_simplified</w:t>
      </w:r>
      <w:proofErr w:type="spellEnd"/>
      <w:r>
        <w:rPr>
          <w:rStyle w:val="VerbatimChar"/>
        </w:rPr>
        <w:t xml:space="preserve">  1   4849.4 4891.4</w:t>
      </w:r>
      <w:r>
        <w:br/>
      </w:r>
      <w:r>
        <w:rPr>
          <w:rStyle w:val="VerbatimChar"/>
        </w:rPr>
        <w:t>&lt;none&gt;                4848.1 4892.1</w:t>
      </w:r>
      <w:r>
        <w:br/>
      </w:r>
      <w:r>
        <w:rPr>
          <w:rStyle w:val="VerbatimChar"/>
        </w:rPr>
        <w:t xml:space="preserve">- </w:t>
      </w:r>
      <w:proofErr w:type="spellStart"/>
      <w:r>
        <w:rPr>
          <w:rStyle w:val="VerbatimChar"/>
        </w:rPr>
        <w:t>hh_type</w:t>
      </w:r>
      <w:proofErr w:type="spellEnd"/>
      <w:r>
        <w:rPr>
          <w:rStyle w:val="VerbatimChar"/>
        </w:rPr>
        <w:t xml:space="preserve">         6   4862.4 4894.4</w:t>
      </w:r>
      <w:r>
        <w:br/>
      </w:r>
      <w:r>
        <w:rPr>
          <w:rStyle w:val="VerbatimChar"/>
        </w:rPr>
        <w:t xml:space="preserve">- </w:t>
      </w:r>
      <w:proofErr w:type="spellStart"/>
      <w:r>
        <w:rPr>
          <w:rStyle w:val="VerbatimChar"/>
        </w:rPr>
        <w:t>hascar</w:t>
      </w:r>
      <w:proofErr w:type="spellEnd"/>
      <w:r>
        <w:rPr>
          <w:rStyle w:val="VerbatimChar"/>
        </w:rPr>
        <w:t xml:space="preserve">          1   4856.5 4898.5</w:t>
      </w:r>
      <w:r>
        <w:br/>
      </w:r>
      <w:r>
        <w:rPr>
          <w:rStyle w:val="VerbatimChar"/>
        </w:rPr>
        <w:t xml:space="preserve">- </w:t>
      </w:r>
      <w:proofErr w:type="spellStart"/>
      <w:r>
        <w:rPr>
          <w:rStyle w:val="VerbatimChar"/>
        </w:rPr>
        <w:t>eq_net_income</w:t>
      </w:r>
      <w:proofErr w:type="spellEnd"/>
      <w:r>
        <w:rPr>
          <w:rStyle w:val="VerbatimChar"/>
        </w:rPr>
        <w:t xml:space="preserve">   1   4861.1 4903.1</w:t>
      </w:r>
      <w:r>
        <w:br/>
      </w:r>
      <w:r>
        <w:rPr>
          <w:rStyle w:val="VerbatimChar"/>
        </w:rPr>
        <w:t xml:space="preserve">- </w:t>
      </w:r>
      <w:proofErr w:type="spellStart"/>
      <w:r>
        <w:rPr>
          <w:rStyle w:val="VerbatimChar"/>
        </w:rPr>
        <w:t>lti</w:t>
      </w:r>
      <w:proofErr w:type="spellEnd"/>
      <w:r>
        <w:rPr>
          <w:rStyle w:val="VerbatimChar"/>
        </w:rPr>
        <w:t xml:space="preserve">             1   4877.6 4919.6</w:t>
      </w:r>
      <w:r>
        <w:br/>
      </w:r>
      <w:r>
        <w:rPr>
          <w:rStyle w:val="VerbatimChar"/>
        </w:rPr>
        <w:t xml:space="preserve">- </w:t>
      </w:r>
      <w:proofErr w:type="spellStart"/>
      <w:r>
        <w:rPr>
          <w:rStyle w:val="VerbatimChar"/>
        </w:rPr>
        <w:t>hiqual_dv</w:t>
      </w:r>
      <w:proofErr w:type="spellEnd"/>
      <w:r>
        <w:rPr>
          <w:rStyle w:val="VerbatimChar"/>
        </w:rPr>
        <w:t xml:space="preserve">       5   4908.7 4942.7</w:t>
      </w:r>
      <w:r>
        <w:br/>
      </w:r>
      <w:r>
        <w:rPr>
          <w:rStyle w:val="VerbatimChar"/>
        </w:rPr>
        <w:t xml:space="preserve">- </w:t>
      </w:r>
      <w:proofErr w:type="spellStart"/>
      <w:r>
        <w:rPr>
          <w:rStyle w:val="VerbatimChar"/>
        </w:rPr>
        <w:t>mh</w:t>
      </w:r>
      <w:proofErr w:type="spellEnd"/>
      <w:r>
        <w:rPr>
          <w:rStyle w:val="VerbatimChar"/>
        </w:rPr>
        <w:t xml:space="preserve">              1   4970.9 5012.9</w:t>
      </w:r>
      <w:r>
        <w:br/>
      </w:r>
      <w:r>
        <w:rPr>
          <w:rStyle w:val="VerbatimChar"/>
        </w:rPr>
        <w:t xml:space="preserve">- </w:t>
      </w:r>
      <w:proofErr w:type="spellStart"/>
      <w:r>
        <w:rPr>
          <w:rStyle w:val="VerbatimChar"/>
        </w:rPr>
        <w:t>ph</w:t>
      </w:r>
      <w:proofErr w:type="spellEnd"/>
      <w:r>
        <w:rPr>
          <w:rStyle w:val="VerbatimChar"/>
        </w:rPr>
        <w:t xml:space="preserve">              1   5237.0 5279.0</w:t>
      </w:r>
      <w:r>
        <w:br/>
      </w:r>
      <w:r>
        <w:br/>
      </w:r>
      <w:r>
        <w:rPr>
          <w:rStyle w:val="VerbatimChar"/>
        </w:rPr>
        <w:t>Step:  AIC=4889.7</w:t>
      </w:r>
      <w:r>
        <w:br/>
      </w:r>
      <w:proofErr w:type="spellStart"/>
      <w:r>
        <w:rPr>
          <w:rStyle w:val="VerbatimChar"/>
        </w:rPr>
        <w:t>becomes_eilts</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hiqual_dv</w:t>
      </w:r>
      <w:proofErr w:type="spellEnd"/>
      <w:r>
        <w:rPr>
          <w:rStyle w:val="VerbatimChar"/>
        </w:rPr>
        <w:t xml:space="preserve"> + </w:t>
      </w:r>
      <w:r>
        <w:br/>
      </w:r>
      <w:r>
        <w:rPr>
          <w:rStyle w:val="VerbatimChar"/>
        </w:rPr>
        <w:t xml:space="preserve">    </w:t>
      </w:r>
      <w:proofErr w:type="spellStart"/>
      <w:r>
        <w:rPr>
          <w:rStyle w:val="VerbatimChar"/>
        </w:rPr>
        <w:t>lti</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rPr>
          <w:rStyle w:val="VerbatimChar"/>
        </w:rPr>
        <w:t xml:space="preserve"> + </w:t>
      </w:r>
      <w:proofErr w:type="spellStart"/>
      <w:r>
        <w:rPr>
          <w:rStyle w:val="VerbatimChar"/>
        </w:rPr>
        <w:t>hh_type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sex             1   4852.3 4888.3</w:t>
      </w:r>
      <w:r>
        <w:br/>
      </w:r>
      <w:r>
        <w:rPr>
          <w:rStyle w:val="VerbatimChar"/>
        </w:rPr>
        <w:t xml:space="preserve">- </w:t>
      </w:r>
      <w:proofErr w:type="spellStart"/>
      <w:r>
        <w:rPr>
          <w:rStyle w:val="VerbatimChar"/>
        </w:rPr>
        <w:t>eth_simplified</w:t>
      </w:r>
      <w:proofErr w:type="spellEnd"/>
      <w:r>
        <w:rPr>
          <w:rStyle w:val="VerbatimChar"/>
        </w:rPr>
        <w:t xml:space="preserve">  1   4853.0 4889.0</w:t>
      </w:r>
      <w:r>
        <w:br/>
      </w:r>
      <w:r>
        <w:rPr>
          <w:rStyle w:val="VerbatimChar"/>
        </w:rPr>
        <w:t>&lt;none&gt;                4851.7 4889.7</w:t>
      </w:r>
      <w:r>
        <w:br/>
      </w:r>
      <w:r>
        <w:rPr>
          <w:rStyle w:val="VerbatimChar"/>
        </w:rPr>
        <w:t xml:space="preserve">+ </w:t>
      </w:r>
      <w:proofErr w:type="spellStart"/>
      <w:r>
        <w:rPr>
          <w:rStyle w:val="VerbatimChar"/>
        </w:rPr>
        <w:t>age_group</w:t>
      </w:r>
      <w:proofErr w:type="spellEnd"/>
      <w:r>
        <w:rPr>
          <w:rStyle w:val="VerbatimChar"/>
        </w:rPr>
        <w:t xml:space="preserve">       3   4848.1 4892.1</w:t>
      </w:r>
      <w:r>
        <w:br/>
      </w:r>
      <w:r>
        <w:rPr>
          <w:rStyle w:val="VerbatimChar"/>
        </w:rPr>
        <w:t xml:space="preserve">- </w:t>
      </w:r>
      <w:proofErr w:type="spellStart"/>
      <w:r>
        <w:rPr>
          <w:rStyle w:val="VerbatimChar"/>
        </w:rPr>
        <w:t>hascar</w:t>
      </w:r>
      <w:proofErr w:type="spellEnd"/>
      <w:r>
        <w:rPr>
          <w:rStyle w:val="VerbatimChar"/>
        </w:rPr>
        <w:t xml:space="preserve">          1   4859.6 4895.6</w:t>
      </w:r>
      <w:r>
        <w:br/>
      </w:r>
      <w:r>
        <w:rPr>
          <w:rStyle w:val="VerbatimChar"/>
        </w:rPr>
        <w:t xml:space="preserve">- </w:t>
      </w:r>
      <w:proofErr w:type="spellStart"/>
      <w:r>
        <w:rPr>
          <w:rStyle w:val="VerbatimChar"/>
        </w:rPr>
        <w:t>hh_type</w:t>
      </w:r>
      <w:proofErr w:type="spellEnd"/>
      <w:r>
        <w:rPr>
          <w:rStyle w:val="VerbatimChar"/>
        </w:rPr>
        <w:t xml:space="preserve">         6   4871.9 4897.9</w:t>
      </w:r>
      <w:r>
        <w:br/>
      </w:r>
      <w:r>
        <w:rPr>
          <w:rStyle w:val="VerbatimChar"/>
        </w:rPr>
        <w:t xml:space="preserve">- </w:t>
      </w:r>
      <w:proofErr w:type="spellStart"/>
      <w:r>
        <w:rPr>
          <w:rStyle w:val="VerbatimChar"/>
        </w:rPr>
        <w:t>eq_net_income</w:t>
      </w:r>
      <w:proofErr w:type="spellEnd"/>
      <w:r>
        <w:rPr>
          <w:rStyle w:val="VerbatimChar"/>
        </w:rPr>
        <w:t xml:space="preserve">   1   4864.6 4900.6</w:t>
      </w:r>
      <w:r>
        <w:br/>
      </w:r>
      <w:r>
        <w:rPr>
          <w:rStyle w:val="VerbatimChar"/>
        </w:rPr>
        <w:t xml:space="preserve">- </w:t>
      </w:r>
      <w:proofErr w:type="spellStart"/>
      <w:r>
        <w:rPr>
          <w:rStyle w:val="VerbatimChar"/>
        </w:rPr>
        <w:t>lti</w:t>
      </w:r>
      <w:proofErr w:type="spellEnd"/>
      <w:r>
        <w:rPr>
          <w:rStyle w:val="VerbatimChar"/>
        </w:rPr>
        <w:t xml:space="preserve">             1   4882.4 4918.4</w:t>
      </w:r>
      <w:r>
        <w:br/>
      </w:r>
      <w:r>
        <w:rPr>
          <w:rStyle w:val="VerbatimChar"/>
        </w:rPr>
        <w:t xml:space="preserve">- </w:t>
      </w:r>
      <w:proofErr w:type="spellStart"/>
      <w:r>
        <w:rPr>
          <w:rStyle w:val="VerbatimChar"/>
        </w:rPr>
        <w:t>hiqual_dv</w:t>
      </w:r>
      <w:proofErr w:type="spellEnd"/>
      <w:r>
        <w:rPr>
          <w:rStyle w:val="VerbatimChar"/>
        </w:rPr>
        <w:t xml:space="preserve">       5   4917.3 4945.3</w:t>
      </w:r>
      <w:r>
        <w:br/>
      </w:r>
      <w:r>
        <w:rPr>
          <w:rStyle w:val="VerbatimChar"/>
        </w:rPr>
        <w:t xml:space="preserve">- </w:t>
      </w:r>
      <w:proofErr w:type="spellStart"/>
      <w:r>
        <w:rPr>
          <w:rStyle w:val="VerbatimChar"/>
        </w:rPr>
        <w:t>mh</w:t>
      </w:r>
      <w:proofErr w:type="spellEnd"/>
      <w:r>
        <w:rPr>
          <w:rStyle w:val="VerbatimChar"/>
        </w:rPr>
        <w:t xml:space="preserve">              1   4973.3 5009.3</w:t>
      </w:r>
      <w:r>
        <w:br/>
      </w:r>
      <w:r>
        <w:rPr>
          <w:rStyle w:val="VerbatimChar"/>
        </w:rPr>
        <w:t xml:space="preserve">- </w:t>
      </w:r>
      <w:proofErr w:type="spellStart"/>
      <w:r>
        <w:rPr>
          <w:rStyle w:val="VerbatimChar"/>
        </w:rPr>
        <w:t>ph</w:t>
      </w:r>
      <w:proofErr w:type="spellEnd"/>
      <w:r>
        <w:rPr>
          <w:rStyle w:val="VerbatimChar"/>
        </w:rPr>
        <w:t xml:space="preserve">              1   5246.2 5282.2</w:t>
      </w:r>
      <w:r>
        <w:br/>
      </w:r>
      <w:r>
        <w:br/>
      </w:r>
      <w:r>
        <w:rPr>
          <w:rStyle w:val="VerbatimChar"/>
        </w:rPr>
        <w:t>Step:  AIC=4888.34</w:t>
      </w:r>
      <w:r>
        <w:br/>
      </w:r>
      <w:proofErr w:type="spellStart"/>
      <w:r>
        <w:rPr>
          <w:rStyle w:val="VerbatimChar"/>
        </w:rPr>
        <w:t>becomes_eilts</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lti</w:t>
      </w:r>
      <w:proofErr w:type="spellEnd"/>
      <w:r>
        <w:rPr>
          <w:rStyle w:val="VerbatimChar"/>
        </w:rPr>
        <w:t xml:space="preserve"> + </w:t>
      </w:r>
      <w:r>
        <w:br/>
      </w:r>
      <w:r>
        <w:rPr>
          <w:rStyle w:val="VerbatimChar"/>
        </w:rPr>
        <w:t xml:space="preserve">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rPr>
          <w:rStyle w:val="VerbatimChar"/>
        </w:rPr>
        <w:t xml:space="preserve"> + </w:t>
      </w:r>
      <w:proofErr w:type="spellStart"/>
      <w:r>
        <w:rPr>
          <w:rStyle w:val="VerbatimChar"/>
        </w:rPr>
        <w:t>hh_type</w:t>
      </w:r>
      <w:proofErr w:type="spellEnd"/>
      <w:r>
        <w:br/>
      </w:r>
      <w:r>
        <w:lastRenderedPageBreak/>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eth_simplified</w:t>
      </w:r>
      <w:proofErr w:type="spellEnd"/>
      <w:r>
        <w:rPr>
          <w:rStyle w:val="VerbatimChar"/>
        </w:rPr>
        <w:t xml:space="preserve">  1   4853.6 4887.6</w:t>
      </w:r>
      <w:r>
        <w:br/>
      </w:r>
      <w:r>
        <w:rPr>
          <w:rStyle w:val="VerbatimChar"/>
        </w:rPr>
        <w:t>&lt;none&gt;                4852.3 4888.3</w:t>
      </w:r>
      <w:r>
        <w:br/>
      </w:r>
      <w:r>
        <w:rPr>
          <w:rStyle w:val="VerbatimChar"/>
        </w:rPr>
        <w:t>+ sex             1   4851.7 4889.7</w:t>
      </w:r>
      <w:r>
        <w:br/>
      </w:r>
      <w:r>
        <w:rPr>
          <w:rStyle w:val="VerbatimChar"/>
        </w:rPr>
        <w:t xml:space="preserve">+ </w:t>
      </w:r>
      <w:proofErr w:type="spellStart"/>
      <w:r>
        <w:rPr>
          <w:rStyle w:val="VerbatimChar"/>
        </w:rPr>
        <w:t>age_group</w:t>
      </w:r>
      <w:proofErr w:type="spellEnd"/>
      <w:r>
        <w:rPr>
          <w:rStyle w:val="VerbatimChar"/>
        </w:rPr>
        <w:t xml:space="preserve">       3   4848.9 4890.9</w:t>
      </w:r>
      <w:r>
        <w:br/>
      </w:r>
      <w:r>
        <w:rPr>
          <w:rStyle w:val="VerbatimChar"/>
        </w:rPr>
        <w:t xml:space="preserve">- </w:t>
      </w:r>
      <w:proofErr w:type="spellStart"/>
      <w:r>
        <w:rPr>
          <w:rStyle w:val="VerbatimChar"/>
        </w:rPr>
        <w:t>hascar</w:t>
      </w:r>
      <w:proofErr w:type="spellEnd"/>
      <w:r>
        <w:rPr>
          <w:rStyle w:val="VerbatimChar"/>
        </w:rPr>
        <w:t xml:space="preserve">          1   4860.5 4894.5</w:t>
      </w:r>
      <w:r>
        <w:br/>
      </w:r>
      <w:r>
        <w:rPr>
          <w:rStyle w:val="VerbatimChar"/>
        </w:rPr>
        <w:t xml:space="preserve">- </w:t>
      </w:r>
      <w:proofErr w:type="spellStart"/>
      <w:r>
        <w:rPr>
          <w:rStyle w:val="VerbatimChar"/>
        </w:rPr>
        <w:t>hh_type</w:t>
      </w:r>
      <w:proofErr w:type="spellEnd"/>
      <w:r>
        <w:rPr>
          <w:rStyle w:val="VerbatimChar"/>
        </w:rPr>
        <w:t xml:space="preserve">         6   4872.4 4896.4</w:t>
      </w:r>
      <w:r>
        <w:br/>
      </w:r>
      <w:r>
        <w:rPr>
          <w:rStyle w:val="VerbatimChar"/>
        </w:rPr>
        <w:t xml:space="preserve">- </w:t>
      </w:r>
      <w:proofErr w:type="spellStart"/>
      <w:r>
        <w:rPr>
          <w:rStyle w:val="VerbatimChar"/>
        </w:rPr>
        <w:t>eq_net_income</w:t>
      </w:r>
      <w:proofErr w:type="spellEnd"/>
      <w:r>
        <w:rPr>
          <w:rStyle w:val="VerbatimChar"/>
        </w:rPr>
        <w:t xml:space="preserve">   1   4865.3 4899.3</w:t>
      </w:r>
      <w:r>
        <w:br/>
      </w:r>
      <w:r>
        <w:rPr>
          <w:rStyle w:val="VerbatimChar"/>
        </w:rPr>
        <w:t xml:space="preserve">- </w:t>
      </w:r>
      <w:proofErr w:type="spellStart"/>
      <w:r>
        <w:rPr>
          <w:rStyle w:val="VerbatimChar"/>
        </w:rPr>
        <w:t>lti</w:t>
      </w:r>
      <w:proofErr w:type="spellEnd"/>
      <w:r>
        <w:rPr>
          <w:rStyle w:val="VerbatimChar"/>
        </w:rPr>
        <w:t xml:space="preserve">             1   4883.0 4917.0</w:t>
      </w:r>
      <w:r>
        <w:br/>
      </w:r>
      <w:r>
        <w:rPr>
          <w:rStyle w:val="VerbatimChar"/>
        </w:rPr>
        <w:t xml:space="preserve">- </w:t>
      </w:r>
      <w:proofErr w:type="spellStart"/>
      <w:r>
        <w:rPr>
          <w:rStyle w:val="VerbatimChar"/>
        </w:rPr>
        <w:t>hiqual_dv</w:t>
      </w:r>
      <w:proofErr w:type="spellEnd"/>
      <w:r>
        <w:rPr>
          <w:rStyle w:val="VerbatimChar"/>
        </w:rPr>
        <w:t xml:space="preserve">       5   4917.4 4943.4</w:t>
      </w:r>
      <w:r>
        <w:br/>
      </w:r>
      <w:r>
        <w:rPr>
          <w:rStyle w:val="VerbatimChar"/>
        </w:rPr>
        <w:t xml:space="preserve">- </w:t>
      </w:r>
      <w:proofErr w:type="spellStart"/>
      <w:r>
        <w:rPr>
          <w:rStyle w:val="VerbatimChar"/>
        </w:rPr>
        <w:t>mh</w:t>
      </w:r>
      <w:proofErr w:type="spellEnd"/>
      <w:r>
        <w:rPr>
          <w:rStyle w:val="VerbatimChar"/>
        </w:rPr>
        <w:t xml:space="preserve">              1   4977.0 5011.0</w:t>
      </w:r>
      <w:r>
        <w:br/>
      </w:r>
      <w:r>
        <w:rPr>
          <w:rStyle w:val="VerbatimChar"/>
        </w:rPr>
        <w:t xml:space="preserve">- </w:t>
      </w:r>
      <w:proofErr w:type="spellStart"/>
      <w:r>
        <w:rPr>
          <w:rStyle w:val="VerbatimChar"/>
        </w:rPr>
        <w:t>ph</w:t>
      </w:r>
      <w:proofErr w:type="spellEnd"/>
      <w:r>
        <w:rPr>
          <w:rStyle w:val="VerbatimChar"/>
        </w:rPr>
        <w:t xml:space="preserve">              1   5251.1 5285.1</w:t>
      </w:r>
      <w:r>
        <w:br/>
      </w:r>
      <w:r>
        <w:br/>
      </w:r>
      <w:r>
        <w:rPr>
          <w:rStyle w:val="VerbatimChar"/>
        </w:rPr>
        <w:t>Step:  AIC=4887.62</w:t>
      </w:r>
      <w:r>
        <w:br/>
      </w:r>
      <w:proofErr w:type="spellStart"/>
      <w:r>
        <w:rPr>
          <w:rStyle w:val="VerbatimChar"/>
        </w:rPr>
        <w:t>becomes_eilts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rPr>
          <w:rStyle w:val="VerbatimChar"/>
        </w:rPr>
        <w:t xml:space="preserve"> + </w:t>
      </w:r>
      <w:r>
        <w:br/>
      </w:r>
      <w:r>
        <w:rPr>
          <w:rStyle w:val="VerbatimChar"/>
        </w:rPr>
        <w:t xml:space="preserve">    </w:t>
      </w:r>
      <w:proofErr w:type="spellStart"/>
      <w:r>
        <w:rPr>
          <w:rStyle w:val="VerbatimChar"/>
        </w:rPr>
        <w:t>hh_type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&lt;none&gt;                4853.6 4887.6</w:t>
      </w:r>
      <w:r>
        <w:br/>
      </w:r>
      <w:r>
        <w:rPr>
          <w:rStyle w:val="VerbatimChar"/>
        </w:rPr>
        <w:t xml:space="preserve">+ </w:t>
      </w:r>
      <w:proofErr w:type="spellStart"/>
      <w:r>
        <w:rPr>
          <w:rStyle w:val="VerbatimChar"/>
        </w:rPr>
        <w:t>eth_simplified</w:t>
      </w:r>
      <w:proofErr w:type="spellEnd"/>
      <w:r>
        <w:rPr>
          <w:rStyle w:val="VerbatimChar"/>
        </w:rPr>
        <w:t xml:space="preserve">  1   4852.3 4888.3</w:t>
      </w:r>
      <w:r>
        <w:br/>
      </w:r>
      <w:r>
        <w:rPr>
          <w:rStyle w:val="VerbatimChar"/>
        </w:rPr>
        <w:t>+ sex             1   4853.0 4889.0</w:t>
      </w:r>
      <w:r>
        <w:br/>
      </w:r>
      <w:r>
        <w:rPr>
          <w:rStyle w:val="VerbatimChar"/>
        </w:rPr>
        <w:t xml:space="preserve">+ </w:t>
      </w:r>
      <w:proofErr w:type="spellStart"/>
      <w:r>
        <w:rPr>
          <w:rStyle w:val="VerbatimChar"/>
        </w:rPr>
        <w:t>age_group</w:t>
      </w:r>
      <w:proofErr w:type="spellEnd"/>
      <w:r>
        <w:rPr>
          <w:rStyle w:val="VerbatimChar"/>
        </w:rPr>
        <w:t xml:space="preserve">       3   4850.2 4890.2</w:t>
      </w:r>
      <w:r>
        <w:br/>
      </w:r>
      <w:r>
        <w:rPr>
          <w:rStyle w:val="VerbatimChar"/>
        </w:rPr>
        <w:t xml:space="preserve">- </w:t>
      </w:r>
      <w:proofErr w:type="spellStart"/>
      <w:r>
        <w:rPr>
          <w:rStyle w:val="VerbatimChar"/>
        </w:rPr>
        <w:t>hascar</w:t>
      </w:r>
      <w:proofErr w:type="spellEnd"/>
      <w:r>
        <w:rPr>
          <w:rStyle w:val="VerbatimChar"/>
        </w:rPr>
        <w:t xml:space="preserve">          1   4861.0 4893.0</w:t>
      </w:r>
      <w:r>
        <w:br/>
      </w:r>
      <w:r>
        <w:rPr>
          <w:rStyle w:val="VerbatimChar"/>
        </w:rPr>
        <w:t xml:space="preserve">- </w:t>
      </w:r>
      <w:proofErr w:type="spellStart"/>
      <w:r>
        <w:rPr>
          <w:rStyle w:val="VerbatimChar"/>
        </w:rPr>
        <w:t>hh_type</w:t>
      </w:r>
      <w:proofErr w:type="spellEnd"/>
      <w:r>
        <w:rPr>
          <w:rStyle w:val="VerbatimChar"/>
        </w:rPr>
        <w:t xml:space="preserve">         6   4874.9 4896.9</w:t>
      </w:r>
      <w:r>
        <w:br/>
      </w:r>
      <w:r>
        <w:rPr>
          <w:rStyle w:val="VerbatimChar"/>
        </w:rPr>
        <w:t xml:space="preserve">- </w:t>
      </w:r>
      <w:proofErr w:type="spellStart"/>
      <w:r>
        <w:rPr>
          <w:rStyle w:val="VerbatimChar"/>
        </w:rPr>
        <w:t>eq_net_income</w:t>
      </w:r>
      <w:proofErr w:type="spellEnd"/>
      <w:r>
        <w:rPr>
          <w:rStyle w:val="VerbatimChar"/>
        </w:rPr>
        <w:t xml:space="preserve">   1   4866.3 4898.3</w:t>
      </w:r>
      <w:r>
        <w:br/>
      </w:r>
      <w:r>
        <w:rPr>
          <w:rStyle w:val="VerbatimChar"/>
        </w:rPr>
        <w:t xml:space="preserve">- </w:t>
      </w:r>
      <w:proofErr w:type="spellStart"/>
      <w:r>
        <w:rPr>
          <w:rStyle w:val="VerbatimChar"/>
        </w:rPr>
        <w:t>lti</w:t>
      </w:r>
      <w:proofErr w:type="spellEnd"/>
      <w:r>
        <w:rPr>
          <w:rStyle w:val="VerbatimChar"/>
        </w:rPr>
        <w:t xml:space="preserve">             1   4885.7 4917.7</w:t>
      </w:r>
      <w:r>
        <w:br/>
      </w:r>
      <w:r>
        <w:rPr>
          <w:rStyle w:val="VerbatimChar"/>
        </w:rPr>
        <w:t xml:space="preserve">- </w:t>
      </w:r>
      <w:proofErr w:type="spellStart"/>
      <w:r>
        <w:rPr>
          <w:rStyle w:val="VerbatimChar"/>
        </w:rPr>
        <w:t>hiqual_dv</w:t>
      </w:r>
      <w:proofErr w:type="spellEnd"/>
      <w:r>
        <w:rPr>
          <w:rStyle w:val="VerbatimChar"/>
        </w:rPr>
        <w:t xml:space="preserve">       5   4920.3 4944.3</w:t>
      </w:r>
      <w:r>
        <w:br/>
      </w:r>
      <w:r>
        <w:rPr>
          <w:rStyle w:val="VerbatimChar"/>
        </w:rPr>
        <w:t xml:space="preserve">- </w:t>
      </w:r>
      <w:proofErr w:type="spellStart"/>
      <w:r>
        <w:rPr>
          <w:rStyle w:val="VerbatimChar"/>
        </w:rPr>
        <w:t>mh</w:t>
      </w:r>
      <w:proofErr w:type="spellEnd"/>
      <w:r>
        <w:rPr>
          <w:rStyle w:val="VerbatimChar"/>
        </w:rPr>
        <w:t xml:space="preserve">              1   4977.7 5009.7</w:t>
      </w:r>
      <w:r>
        <w:br/>
      </w:r>
      <w:r>
        <w:rPr>
          <w:rStyle w:val="VerbatimChar"/>
        </w:rPr>
        <w:t xml:space="preserve">- </w:t>
      </w:r>
      <w:proofErr w:type="spellStart"/>
      <w:r>
        <w:rPr>
          <w:rStyle w:val="VerbatimChar"/>
        </w:rPr>
        <w:t>ph</w:t>
      </w:r>
      <w:proofErr w:type="spellEnd"/>
      <w:r>
        <w:rPr>
          <w:rStyle w:val="VerbatimChar"/>
        </w:rPr>
        <w:t xml:space="preserve">              1   5251.2 5283.2</w:t>
      </w:r>
    </w:p>
    <w:p w14:paraId="22DF4657"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r>
        <w:br/>
      </w:r>
      <w:r>
        <w:rPr>
          <w:rStyle w:val="VerbatimChar"/>
        </w:rPr>
        <w:t xml:space="preserve">    </w:t>
      </w:r>
      <w:proofErr w:type="spellStart"/>
      <w:r>
        <w:rPr>
          <w:rStyle w:val="VerbatimChar"/>
        </w:rPr>
        <w:t>hiqual_dv</w:t>
      </w:r>
      <w:proofErr w:type="spellEnd"/>
      <w:r>
        <w:rPr>
          <w:rStyle w:val="VerbatimChar"/>
        </w:rPr>
        <w:t xml:space="preserve"> + </w:t>
      </w:r>
      <w:proofErr w:type="spellStart"/>
      <w:r>
        <w:rPr>
          <w:rStyle w:val="VerbatimChar"/>
        </w:rPr>
        <w:t>eq_net_income</w:t>
      </w:r>
      <w:proofErr w:type="spellEnd"/>
      <w:r>
        <w:rPr>
          <w:rStyle w:val="VerbatimChar"/>
        </w:rPr>
        <w:t xml:space="preserve">, family = binomial, data = </w:t>
      </w:r>
      <w:proofErr w:type="spellStart"/>
      <w:r>
        <w:rPr>
          <w:rStyle w:val="VerbatimChar"/>
        </w:rPr>
        <w:t>data_tidied_employed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(Intercept)                            1.350e+00  3.454e-01   3.910 9.25e-05</w:t>
      </w:r>
      <w:r>
        <w:br/>
      </w:r>
      <w:proofErr w:type="spellStart"/>
      <w:r>
        <w:rPr>
          <w:rStyle w:val="VerbatimChar"/>
        </w:rPr>
        <w:t>hascar</w:t>
      </w:r>
      <w:proofErr w:type="spellEnd"/>
      <w:r>
        <w:rPr>
          <w:rStyle w:val="VerbatimChar"/>
        </w:rPr>
        <w:t xml:space="preserve">                                -3.701e-01  1.330e-01  -2.782 0.005396</w:t>
      </w:r>
      <w:r>
        <w:br/>
      </w:r>
      <w:proofErr w:type="spellStart"/>
      <w:r>
        <w:rPr>
          <w:rStyle w:val="VerbatimChar"/>
        </w:rPr>
        <w:t>ltiyes</w:t>
      </w:r>
      <w:proofErr w:type="spellEnd"/>
      <w:r>
        <w:rPr>
          <w:rStyle w:val="VerbatimChar"/>
        </w:rPr>
        <w:t xml:space="preserve">                                 6.635e-01  1.183e-01   5.610 2.02e-08</w:t>
      </w:r>
      <w:r>
        <w:br/>
      </w:r>
      <w:proofErr w:type="spellStart"/>
      <w:r>
        <w:rPr>
          <w:rStyle w:val="VerbatimChar"/>
        </w:rPr>
        <w:t>mh</w:t>
      </w:r>
      <w:proofErr w:type="spellEnd"/>
      <w:r>
        <w:rPr>
          <w:rStyle w:val="VerbatimChar"/>
        </w:rPr>
        <w:t xml:space="preserve">                                    -4.859e-02  4.200e-03 -11.569  &lt; 2e-16</w:t>
      </w:r>
      <w:r>
        <w:br/>
      </w:r>
      <w:proofErr w:type="spellStart"/>
      <w:r>
        <w:rPr>
          <w:rStyle w:val="VerbatimChar"/>
        </w:rPr>
        <w:t>ph</w:t>
      </w:r>
      <w:proofErr w:type="spellEnd"/>
      <w:r>
        <w:rPr>
          <w:rStyle w:val="VerbatimChar"/>
        </w:rPr>
        <w:t xml:space="preserve">                                    -8.511e-02  4.126e-03 -20.624  &lt; 2e-16</w:t>
      </w:r>
      <w:r>
        <w:br/>
      </w:r>
      <w:proofErr w:type="spellStart"/>
      <w:r>
        <w:rPr>
          <w:rStyle w:val="VerbatimChar"/>
        </w:rPr>
        <w:t>hh_typeSmall</w:t>
      </w:r>
      <w:proofErr w:type="spellEnd"/>
      <w:r>
        <w:rPr>
          <w:rStyle w:val="VerbatimChar"/>
        </w:rPr>
        <w:t xml:space="preserve"> Adult                    -2.465e-01  1.420e-01  -1.737 0.082437</w:t>
      </w:r>
      <w:r>
        <w:br/>
      </w:r>
      <w:proofErr w:type="spellStart"/>
      <w:r>
        <w:rPr>
          <w:rStyle w:val="VerbatimChar"/>
        </w:rPr>
        <w:t>hh_typeSingle</w:t>
      </w:r>
      <w:proofErr w:type="spellEnd"/>
      <w:r>
        <w:rPr>
          <w:rStyle w:val="VerbatimChar"/>
        </w:rPr>
        <w:t xml:space="preserve"> Parent                  -3.871e-01  2.037e-01  -1.900 0.057387</w:t>
      </w:r>
      <w:r>
        <w:br/>
      </w:r>
      <w:proofErr w:type="spellStart"/>
      <w:r>
        <w:rPr>
          <w:rStyle w:val="VerbatimChar"/>
        </w:rPr>
        <w:t>hh_typeFamily</w:t>
      </w:r>
      <w:proofErr w:type="spellEnd"/>
      <w:r>
        <w:rPr>
          <w:rStyle w:val="VerbatimChar"/>
        </w:rPr>
        <w:t xml:space="preserve"> with 1-2 Children       -5.707e-01  1.461e-01  -3.906 9.38e-05</w:t>
      </w:r>
      <w:r>
        <w:br/>
      </w:r>
      <w:proofErr w:type="spellStart"/>
      <w:r>
        <w:rPr>
          <w:rStyle w:val="VerbatimChar"/>
        </w:rPr>
        <w:t>hh_typeFamily</w:t>
      </w:r>
      <w:proofErr w:type="spellEnd"/>
      <w:r>
        <w:rPr>
          <w:rStyle w:val="VerbatimChar"/>
        </w:rPr>
        <w:t xml:space="preserve"> with 3 or more Children -5.948e-01  2.267e-01  -2.624 0.008692</w:t>
      </w:r>
      <w:r>
        <w:br/>
      </w:r>
      <w:proofErr w:type="spellStart"/>
      <w:r>
        <w:rPr>
          <w:rStyle w:val="VerbatimChar"/>
        </w:rPr>
        <w:t>hh_typeSingle</w:t>
      </w:r>
      <w:proofErr w:type="spellEnd"/>
      <w:r>
        <w:rPr>
          <w:rStyle w:val="VerbatimChar"/>
        </w:rPr>
        <w:t xml:space="preserve"> Pensioner               -3.053e-01  3.400e-01  -0.898 0.369212</w:t>
      </w:r>
      <w:r>
        <w:br/>
      </w:r>
      <w:proofErr w:type="spellStart"/>
      <w:r>
        <w:rPr>
          <w:rStyle w:val="VerbatimChar"/>
        </w:rPr>
        <w:t>hh_typePensioner</w:t>
      </w:r>
      <w:proofErr w:type="spellEnd"/>
      <w:r>
        <w:rPr>
          <w:rStyle w:val="VerbatimChar"/>
        </w:rPr>
        <w:t xml:space="preserve"> Couple               -2.709e-03  1.896e-01  -0.014 0.988603</w:t>
      </w:r>
      <w:r>
        <w:br/>
      </w:r>
      <w:proofErr w:type="spellStart"/>
      <w:r>
        <w:rPr>
          <w:rStyle w:val="VerbatimChar"/>
        </w:rPr>
        <w:lastRenderedPageBreak/>
        <w:t>hiqual_dvDegree</w:t>
      </w:r>
      <w:proofErr w:type="spellEnd"/>
      <w:r>
        <w:rPr>
          <w:rStyle w:val="VerbatimChar"/>
        </w:rPr>
        <w:t xml:space="preserve">                       -2.513e-01  1.618e-01  -1.553 0.120462</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3.410e-01  1.480e-01   2.304 0.021238</w:t>
      </w:r>
      <w:r>
        <w:br/>
      </w:r>
      <w:proofErr w:type="spellStart"/>
      <w:r>
        <w:rPr>
          <w:rStyle w:val="VerbatimChar"/>
        </w:rPr>
        <w:t>hiqual_dvNo</w:t>
      </w:r>
      <w:proofErr w:type="spellEnd"/>
      <w:r>
        <w:rPr>
          <w:rStyle w:val="VerbatimChar"/>
        </w:rPr>
        <w:t xml:space="preserve"> qualification              1.120e+00  1.767e-01   6.342 2.26e-10</w:t>
      </w:r>
      <w:r>
        <w:br/>
      </w:r>
      <w:proofErr w:type="spellStart"/>
      <w:r>
        <w:rPr>
          <w:rStyle w:val="VerbatimChar"/>
        </w:rPr>
        <w:t>hiqual_dvOther</w:t>
      </w:r>
      <w:proofErr w:type="spellEnd"/>
      <w:r>
        <w:rPr>
          <w:rStyle w:val="VerbatimChar"/>
        </w:rPr>
        <w:t xml:space="preserve"> higher degree           7.285e-02  1.748e-01   0.417 0.676852</w:t>
      </w:r>
      <w:r>
        <w:br/>
      </w:r>
      <w:proofErr w:type="spellStart"/>
      <w:r>
        <w:rPr>
          <w:rStyle w:val="VerbatimChar"/>
        </w:rPr>
        <w:t>hiqual_dvOther</w:t>
      </w:r>
      <w:proofErr w:type="spellEnd"/>
      <w:r>
        <w:rPr>
          <w:rStyle w:val="VerbatimChar"/>
        </w:rPr>
        <w:t xml:space="preserve"> qualification           6.792e-01  1.723e-01   3.943 8.06e-05</w:t>
      </w:r>
      <w:r>
        <w:br/>
      </w:r>
      <w:proofErr w:type="spellStart"/>
      <w:r>
        <w:rPr>
          <w:rStyle w:val="VerbatimChar"/>
        </w:rPr>
        <w:t>eq_net_income</w:t>
      </w:r>
      <w:proofErr w:type="spellEnd"/>
      <w:r>
        <w:rPr>
          <w:rStyle w:val="VerbatimChar"/>
        </w:rPr>
        <w:t xml:space="preserve">                         -2.136e-04  6.354e-05  -3.362 0.000774</w:t>
      </w:r>
      <w:r>
        <w:br/>
      </w:r>
      <w:r>
        <w:rPr>
          <w:rStyle w:val="VerbatimChar"/>
        </w:rPr>
        <w:t xml:space="preserve">                                         </w:t>
      </w:r>
      <w:r>
        <w:br/>
      </w:r>
      <w:r>
        <w:rPr>
          <w:rStyle w:val="VerbatimChar"/>
        </w:rPr>
        <w:t>(Intercept)                           ***</w:t>
      </w:r>
      <w:r>
        <w:br/>
      </w:r>
      <w:proofErr w:type="spellStart"/>
      <w:r>
        <w:rPr>
          <w:rStyle w:val="VerbatimChar"/>
        </w:rPr>
        <w:t>hascar</w:t>
      </w:r>
      <w:proofErr w:type="spellEnd"/>
      <w:r>
        <w:rPr>
          <w:rStyle w:val="VerbatimChar"/>
        </w:rPr>
        <w:t xml:space="preserve">                                ** </w:t>
      </w:r>
      <w:r>
        <w:br/>
      </w:r>
      <w:proofErr w:type="spellStart"/>
      <w:r>
        <w:rPr>
          <w:rStyle w:val="VerbatimChar"/>
        </w:rPr>
        <w:t>ltiyes</w:t>
      </w:r>
      <w:proofErr w:type="spellEnd"/>
      <w:r>
        <w:rPr>
          <w:rStyle w:val="VerbatimChar"/>
        </w:rPr>
        <w:t xml:space="preserve">                                ***</w:t>
      </w:r>
      <w:r>
        <w:br/>
      </w:r>
      <w:proofErr w:type="spellStart"/>
      <w:r>
        <w:rPr>
          <w:rStyle w:val="VerbatimChar"/>
        </w:rPr>
        <w:t>mh</w:t>
      </w:r>
      <w:proofErr w:type="spellEnd"/>
      <w:r>
        <w:rPr>
          <w:rStyle w:val="VerbatimChar"/>
        </w:rPr>
        <w:t xml:space="preserve">                                    ***</w:t>
      </w:r>
      <w:r>
        <w:br/>
      </w:r>
      <w:proofErr w:type="spellStart"/>
      <w:r>
        <w:rPr>
          <w:rStyle w:val="VerbatimChar"/>
        </w:rPr>
        <w:t>ph</w:t>
      </w:r>
      <w:proofErr w:type="spellEnd"/>
      <w:r>
        <w:rPr>
          <w:rStyle w:val="VerbatimChar"/>
        </w:rPr>
        <w:t xml:space="preserve">                                    ***</w:t>
      </w:r>
      <w:r>
        <w:br/>
      </w:r>
      <w:proofErr w:type="spellStart"/>
      <w:r>
        <w:rPr>
          <w:rStyle w:val="VerbatimChar"/>
        </w:rPr>
        <w:t>hh_typeSmall</w:t>
      </w:r>
      <w:proofErr w:type="spellEnd"/>
      <w:r>
        <w:rPr>
          <w:rStyle w:val="VerbatimChar"/>
        </w:rPr>
        <w:t xml:space="preserve"> Adult                    .  </w:t>
      </w:r>
      <w:r>
        <w:br/>
      </w:r>
      <w:proofErr w:type="spellStart"/>
      <w:r>
        <w:rPr>
          <w:rStyle w:val="VerbatimChar"/>
        </w:rPr>
        <w:t>hh_typeSingle</w:t>
      </w:r>
      <w:proofErr w:type="spellEnd"/>
      <w:r>
        <w:rPr>
          <w:rStyle w:val="VerbatimChar"/>
        </w:rPr>
        <w:t xml:space="preserve"> Parent                  .  </w:t>
      </w:r>
      <w:r>
        <w:br/>
      </w:r>
      <w:proofErr w:type="spellStart"/>
      <w:r>
        <w:rPr>
          <w:rStyle w:val="VerbatimChar"/>
        </w:rPr>
        <w:t>hh_typeFamily</w:t>
      </w:r>
      <w:proofErr w:type="spellEnd"/>
      <w:r>
        <w:rPr>
          <w:rStyle w:val="VerbatimChar"/>
        </w:rPr>
        <w:t xml:space="preserve"> with 1-2 Children       ***</w:t>
      </w:r>
      <w:r>
        <w:br/>
      </w:r>
      <w:proofErr w:type="spellStart"/>
      <w:r>
        <w:rPr>
          <w:rStyle w:val="VerbatimChar"/>
        </w:rPr>
        <w:t>hh_typeFamily</w:t>
      </w:r>
      <w:proofErr w:type="spellEnd"/>
      <w:r>
        <w:rPr>
          <w:rStyle w:val="VerbatimChar"/>
        </w:rPr>
        <w:t xml:space="preserve"> with 3 or more Children ** </w:t>
      </w:r>
      <w:r>
        <w:br/>
      </w:r>
      <w:proofErr w:type="spellStart"/>
      <w:r>
        <w:rPr>
          <w:rStyle w:val="VerbatimChar"/>
        </w:rPr>
        <w:t>hh_typeSingle</w:t>
      </w:r>
      <w:proofErr w:type="spellEnd"/>
      <w:r>
        <w:rPr>
          <w:rStyle w:val="VerbatimChar"/>
        </w:rPr>
        <w:t xml:space="preserve"> Pensioner                  </w:t>
      </w:r>
      <w:r>
        <w:br/>
      </w:r>
      <w:proofErr w:type="spellStart"/>
      <w:r>
        <w:rPr>
          <w:rStyle w:val="VerbatimChar"/>
        </w:rPr>
        <w:t>hh_typePensioner</w:t>
      </w:r>
      <w:proofErr w:type="spellEnd"/>
      <w:r>
        <w:rPr>
          <w:rStyle w:val="VerbatimChar"/>
        </w:rPr>
        <w:t xml:space="preserve"> Couple                  </w:t>
      </w:r>
      <w:r>
        <w:br/>
      </w:r>
      <w:proofErr w:type="spellStart"/>
      <w:r>
        <w:rPr>
          <w:rStyle w:val="VerbatimChar"/>
        </w:rPr>
        <w:t>hiqual_dvDegree</w:t>
      </w:r>
      <w:proofErr w:type="spellEnd"/>
      <w:r>
        <w:rPr>
          <w:rStyle w:val="VerbatimChar"/>
        </w:rPr>
        <w:t xml:space="preserve">                          </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  </w:t>
      </w:r>
      <w:r>
        <w:br/>
      </w:r>
      <w:proofErr w:type="spellStart"/>
      <w:r>
        <w:rPr>
          <w:rStyle w:val="VerbatimChar"/>
        </w:rPr>
        <w:t>hiqual_dvNo</w:t>
      </w:r>
      <w:proofErr w:type="spellEnd"/>
      <w:r>
        <w:rPr>
          <w:rStyle w:val="VerbatimChar"/>
        </w:rPr>
        <w:t xml:space="preserve"> qualification             ***</w:t>
      </w:r>
      <w:r>
        <w:br/>
      </w:r>
      <w:proofErr w:type="spellStart"/>
      <w:r>
        <w:rPr>
          <w:rStyle w:val="VerbatimChar"/>
        </w:rPr>
        <w:t>hiqual_dvOther</w:t>
      </w:r>
      <w:proofErr w:type="spellEnd"/>
      <w:r>
        <w:rPr>
          <w:rStyle w:val="VerbatimChar"/>
        </w:rPr>
        <w:t xml:space="preserve"> higher degree             </w:t>
      </w:r>
      <w:r>
        <w:br/>
      </w:r>
      <w:proofErr w:type="spellStart"/>
      <w:r>
        <w:rPr>
          <w:rStyle w:val="VerbatimChar"/>
        </w:rPr>
        <w:t>hiqual_dvOther</w:t>
      </w:r>
      <w:proofErr w:type="spellEnd"/>
      <w:r>
        <w:rPr>
          <w:rStyle w:val="VerbatimChar"/>
        </w:rPr>
        <w:t xml:space="preserve"> qualification          ***</w:t>
      </w:r>
      <w:r>
        <w:br/>
      </w:r>
      <w:proofErr w:type="spellStart"/>
      <w:r>
        <w:rPr>
          <w:rStyle w:val="VerbatimChar"/>
        </w:rPr>
        <w:t>eq_net_income</w:t>
      </w:r>
      <w:proofErr w:type="spellEnd"/>
      <w:r>
        <w:rPr>
          <w:rStyle w:val="VerbatimChar"/>
        </w:rPr>
        <w:t xml:space="preserve">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5933.6  on 118097  degrees of freedom</w:t>
      </w:r>
      <w:r>
        <w:br/>
      </w:r>
      <w:r>
        <w:rPr>
          <w:rStyle w:val="VerbatimChar"/>
        </w:rPr>
        <w:t>Residual deviance: 4853.6  on 118081  degrees of freedom</w:t>
      </w:r>
      <w:r>
        <w:br/>
      </w:r>
      <w:r>
        <w:rPr>
          <w:rStyle w:val="VerbatimChar"/>
        </w:rPr>
        <w:t>AIC: 4887.6</w:t>
      </w:r>
      <w:r>
        <w:br/>
      </w:r>
      <w:r>
        <w:br/>
      </w:r>
      <w:r>
        <w:rPr>
          <w:rStyle w:val="VerbatimChar"/>
        </w:rPr>
        <w:t>Number of Fisher Scoring iterations: 9</w:t>
      </w:r>
    </w:p>
    <w:p w14:paraId="6A9A3A37"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rPr>
          <w:rStyle w:val="VerbatimChar"/>
        </w:rPr>
        <w:t xml:space="preserve"> + </w:t>
      </w:r>
      <w:r>
        <w:br/>
      </w:r>
      <w:r>
        <w:rPr>
          <w:rStyle w:val="VerbatimChar"/>
        </w:rPr>
        <w:t xml:space="preserve">    </w:t>
      </w:r>
      <w:proofErr w:type="spellStart"/>
      <w:r>
        <w:rPr>
          <w:rStyle w:val="VerbatimChar"/>
        </w:rPr>
        <w:t>eq_net_income</w:t>
      </w:r>
      <w:proofErr w:type="spellEnd"/>
      <w:r>
        <w:rPr>
          <w:rStyle w:val="VerbatimChar"/>
        </w:rPr>
        <w:t xml:space="preserve"> + </w:t>
      </w:r>
      <w:proofErr w:type="spellStart"/>
      <w:r>
        <w:rPr>
          <w:rStyle w:val="VerbatimChar"/>
        </w:rPr>
        <w:t>hh_type</w:t>
      </w:r>
      <w:proofErr w:type="spellEnd"/>
      <w:r>
        <w:rPr>
          <w:rStyle w:val="VerbatimChar"/>
        </w:rPr>
        <w:t xml:space="preserve">, family = binomial, data = </w:t>
      </w:r>
      <w:proofErr w:type="spellStart"/>
      <w:r>
        <w:rPr>
          <w:rStyle w:val="VerbatimChar"/>
        </w:rPr>
        <w:t>data_tidied_employed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(Intercept)                            1.350e+00  3.454e-01   3.910 9.25e-05</w:t>
      </w:r>
      <w:r>
        <w:br/>
      </w:r>
      <w:proofErr w:type="spellStart"/>
      <w:r>
        <w:rPr>
          <w:rStyle w:val="VerbatimChar"/>
        </w:rPr>
        <w:t>ph</w:t>
      </w:r>
      <w:proofErr w:type="spellEnd"/>
      <w:r>
        <w:rPr>
          <w:rStyle w:val="VerbatimChar"/>
        </w:rPr>
        <w:t xml:space="preserve">                                    -8.511e-02  4.126e-03 -20.624  &lt; 2e-16</w:t>
      </w:r>
      <w:r>
        <w:br/>
      </w:r>
      <w:proofErr w:type="spellStart"/>
      <w:r>
        <w:rPr>
          <w:rStyle w:val="VerbatimChar"/>
        </w:rPr>
        <w:t>mh</w:t>
      </w:r>
      <w:proofErr w:type="spellEnd"/>
      <w:r>
        <w:rPr>
          <w:rStyle w:val="VerbatimChar"/>
        </w:rPr>
        <w:t xml:space="preserve">                                    -4.859e-02  4.200e-03 -11.569  &lt; 2e-16</w:t>
      </w:r>
      <w:r>
        <w:br/>
      </w:r>
      <w:proofErr w:type="spellStart"/>
      <w:r>
        <w:rPr>
          <w:rStyle w:val="VerbatimChar"/>
        </w:rPr>
        <w:t>hiqual_dvDegree</w:t>
      </w:r>
      <w:proofErr w:type="spellEnd"/>
      <w:r>
        <w:rPr>
          <w:rStyle w:val="VerbatimChar"/>
        </w:rPr>
        <w:t xml:space="preserve">                       -2.513e-01  1.618e-01  -1.553 0.120462</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3.410e-01  1.480e-01   2.304 0.021238</w:t>
      </w:r>
      <w:r>
        <w:br/>
      </w:r>
      <w:proofErr w:type="spellStart"/>
      <w:r>
        <w:rPr>
          <w:rStyle w:val="VerbatimChar"/>
        </w:rPr>
        <w:t>hiqual_dvNo</w:t>
      </w:r>
      <w:proofErr w:type="spellEnd"/>
      <w:r>
        <w:rPr>
          <w:rStyle w:val="VerbatimChar"/>
        </w:rPr>
        <w:t xml:space="preserve"> qualification              1.120e+00  1.767e-01   6.342 2.26e-10</w:t>
      </w:r>
      <w:r>
        <w:br/>
      </w:r>
      <w:proofErr w:type="spellStart"/>
      <w:r>
        <w:rPr>
          <w:rStyle w:val="VerbatimChar"/>
        </w:rPr>
        <w:t>hiqual_dvOther</w:t>
      </w:r>
      <w:proofErr w:type="spellEnd"/>
      <w:r>
        <w:rPr>
          <w:rStyle w:val="VerbatimChar"/>
        </w:rPr>
        <w:t xml:space="preserve"> higher degree           7.285e-02  1.748e-01   0.417 0.676852</w:t>
      </w:r>
      <w:r>
        <w:br/>
      </w:r>
      <w:proofErr w:type="spellStart"/>
      <w:r>
        <w:rPr>
          <w:rStyle w:val="VerbatimChar"/>
        </w:rPr>
        <w:lastRenderedPageBreak/>
        <w:t>hiqual_dvOther</w:t>
      </w:r>
      <w:proofErr w:type="spellEnd"/>
      <w:r>
        <w:rPr>
          <w:rStyle w:val="VerbatimChar"/>
        </w:rPr>
        <w:t xml:space="preserve"> qualification           6.792e-01  1.723e-01   3.943 8.06e-05</w:t>
      </w:r>
      <w:r>
        <w:br/>
      </w:r>
      <w:proofErr w:type="spellStart"/>
      <w:r>
        <w:rPr>
          <w:rStyle w:val="VerbatimChar"/>
        </w:rPr>
        <w:t>ltiyes</w:t>
      </w:r>
      <w:proofErr w:type="spellEnd"/>
      <w:r>
        <w:rPr>
          <w:rStyle w:val="VerbatimChar"/>
        </w:rPr>
        <w:t xml:space="preserve">                                 6.635e-01  1.183e-01   5.610 2.02e-08</w:t>
      </w:r>
      <w:r>
        <w:br/>
      </w:r>
      <w:proofErr w:type="spellStart"/>
      <w:r>
        <w:rPr>
          <w:rStyle w:val="VerbatimChar"/>
        </w:rPr>
        <w:t>hascar</w:t>
      </w:r>
      <w:proofErr w:type="spellEnd"/>
      <w:r>
        <w:rPr>
          <w:rStyle w:val="VerbatimChar"/>
        </w:rPr>
        <w:t xml:space="preserve">                                -3.701e-01  1.330e-01  -2.782 0.005396</w:t>
      </w:r>
      <w:r>
        <w:br/>
      </w:r>
      <w:proofErr w:type="spellStart"/>
      <w:r>
        <w:rPr>
          <w:rStyle w:val="VerbatimChar"/>
        </w:rPr>
        <w:t>eq_net_income</w:t>
      </w:r>
      <w:proofErr w:type="spellEnd"/>
      <w:r>
        <w:rPr>
          <w:rStyle w:val="VerbatimChar"/>
        </w:rPr>
        <w:t xml:space="preserve">                         -2.136e-04  6.354e-05  -3.362 0.000774</w:t>
      </w:r>
      <w:r>
        <w:br/>
      </w:r>
      <w:proofErr w:type="spellStart"/>
      <w:r>
        <w:rPr>
          <w:rStyle w:val="VerbatimChar"/>
        </w:rPr>
        <w:t>hh_typeSmall</w:t>
      </w:r>
      <w:proofErr w:type="spellEnd"/>
      <w:r>
        <w:rPr>
          <w:rStyle w:val="VerbatimChar"/>
        </w:rPr>
        <w:t xml:space="preserve"> Adult                    -2.465e-01  1.420e-01  -1.737 0.082437</w:t>
      </w:r>
      <w:r>
        <w:br/>
      </w:r>
      <w:proofErr w:type="spellStart"/>
      <w:r>
        <w:rPr>
          <w:rStyle w:val="VerbatimChar"/>
        </w:rPr>
        <w:t>hh_typeSingle</w:t>
      </w:r>
      <w:proofErr w:type="spellEnd"/>
      <w:r>
        <w:rPr>
          <w:rStyle w:val="VerbatimChar"/>
        </w:rPr>
        <w:t xml:space="preserve"> Parent                  -3.871e-01  2.037e-01  -1.900 0.057387</w:t>
      </w:r>
      <w:r>
        <w:br/>
      </w:r>
      <w:proofErr w:type="spellStart"/>
      <w:r>
        <w:rPr>
          <w:rStyle w:val="VerbatimChar"/>
        </w:rPr>
        <w:t>hh_typeFamily</w:t>
      </w:r>
      <w:proofErr w:type="spellEnd"/>
      <w:r>
        <w:rPr>
          <w:rStyle w:val="VerbatimChar"/>
        </w:rPr>
        <w:t xml:space="preserve"> with 1-2 Children       -5.707e-01  1.461e-01  -3.906 9.38e-05</w:t>
      </w:r>
      <w:r>
        <w:br/>
      </w:r>
      <w:proofErr w:type="spellStart"/>
      <w:r>
        <w:rPr>
          <w:rStyle w:val="VerbatimChar"/>
        </w:rPr>
        <w:t>hh_typeFamily</w:t>
      </w:r>
      <w:proofErr w:type="spellEnd"/>
      <w:r>
        <w:rPr>
          <w:rStyle w:val="VerbatimChar"/>
        </w:rPr>
        <w:t xml:space="preserve"> with 3 or more Children -5.948e-01  2.267e-01  -2.624 0.008692</w:t>
      </w:r>
      <w:r>
        <w:br/>
      </w:r>
      <w:proofErr w:type="spellStart"/>
      <w:r>
        <w:rPr>
          <w:rStyle w:val="VerbatimChar"/>
        </w:rPr>
        <w:t>hh_typeSingle</w:t>
      </w:r>
      <w:proofErr w:type="spellEnd"/>
      <w:r>
        <w:rPr>
          <w:rStyle w:val="VerbatimChar"/>
        </w:rPr>
        <w:t xml:space="preserve"> Pensioner               -3.053e-01  3.400e-01  -0.898 0.369212</w:t>
      </w:r>
      <w:r>
        <w:br/>
      </w:r>
      <w:proofErr w:type="spellStart"/>
      <w:r>
        <w:rPr>
          <w:rStyle w:val="VerbatimChar"/>
        </w:rPr>
        <w:t>hh_typePensioner</w:t>
      </w:r>
      <w:proofErr w:type="spellEnd"/>
      <w:r>
        <w:rPr>
          <w:rStyle w:val="VerbatimChar"/>
        </w:rPr>
        <w:t xml:space="preserve"> Couple               -2.709e-03  1.896e-01  -0.014 0.988603</w:t>
      </w:r>
      <w:r>
        <w:br/>
      </w:r>
      <w:r>
        <w:rPr>
          <w:rStyle w:val="VerbatimChar"/>
        </w:rPr>
        <w:t xml:space="preserve">                                         </w:t>
      </w:r>
      <w:r>
        <w:br/>
      </w:r>
      <w:r>
        <w:rPr>
          <w:rStyle w:val="VerbatimChar"/>
        </w:rPr>
        <w:t>(Intercept)                           ***</w:t>
      </w:r>
      <w:r>
        <w:br/>
      </w:r>
      <w:proofErr w:type="spellStart"/>
      <w:r>
        <w:rPr>
          <w:rStyle w:val="VerbatimChar"/>
        </w:rPr>
        <w:t>ph</w:t>
      </w:r>
      <w:proofErr w:type="spellEnd"/>
      <w:r>
        <w:rPr>
          <w:rStyle w:val="VerbatimChar"/>
        </w:rPr>
        <w:t xml:space="preserve">                                    ***</w:t>
      </w:r>
      <w:r>
        <w:br/>
      </w:r>
      <w:proofErr w:type="spellStart"/>
      <w:r>
        <w:rPr>
          <w:rStyle w:val="VerbatimChar"/>
        </w:rPr>
        <w:t>mh</w:t>
      </w:r>
      <w:proofErr w:type="spellEnd"/>
      <w:r>
        <w:rPr>
          <w:rStyle w:val="VerbatimChar"/>
        </w:rPr>
        <w:t xml:space="preserve">                                    ***</w:t>
      </w:r>
      <w:r>
        <w:br/>
      </w:r>
      <w:proofErr w:type="spellStart"/>
      <w:r>
        <w:rPr>
          <w:rStyle w:val="VerbatimChar"/>
        </w:rPr>
        <w:t>hiqual_dvDegree</w:t>
      </w:r>
      <w:proofErr w:type="spellEnd"/>
      <w:r>
        <w:rPr>
          <w:rStyle w:val="VerbatimChar"/>
        </w:rPr>
        <w:t xml:space="preserve">                          </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  </w:t>
      </w:r>
      <w:r>
        <w:br/>
      </w:r>
      <w:proofErr w:type="spellStart"/>
      <w:r>
        <w:rPr>
          <w:rStyle w:val="VerbatimChar"/>
        </w:rPr>
        <w:t>hiqual_dvNo</w:t>
      </w:r>
      <w:proofErr w:type="spellEnd"/>
      <w:r>
        <w:rPr>
          <w:rStyle w:val="VerbatimChar"/>
        </w:rPr>
        <w:t xml:space="preserve"> qualification             ***</w:t>
      </w:r>
      <w:r>
        <w:br/>
      </w:r>
      <w:proofErr w:type="spellStart"/>
      <w:r>
        <w:rPr>
          <w:rStyle w:val="VerbatimChar"/>
        </w:rPr>
        <w:t>hiqual_dvOther</w:t>
      </w:r>
      <w:proofErr w:type="spellEnd"/>
      <w:r>
        <w:rPr>
          <w:rStyle w:val="VerbatimChar"/>
        </w:rPr>
        <w:t xml:space="preserve"> higher degree             </w:t>
      </w:r>
      <w:r>
        <w:br/>
      </w:r>
      <w:proofErr w:type="spellStart"/>
      <w:r>
        <w:rPr>
          <w:rStyle w:val="VerbatimChar"/>
        </w:rPr>
        <w:t>hiqual_dvOther</w:t>
      </w:r>
      <w:proofErr w:type="spellEnd"/>
      <w:r>
        <w:rPr>
          <w:rStyle w:val="VerbatimChar"/>
        </w:rPr>
        <w:t xml:space="preserve"> qualification          ***</w:t>
      </w:r>
      <w:r>
        <w:br/>
      </w:r>
      <w:proofErr w:type="spellStart"/>
      <w:r>
        <w:rPr>
          <w:rStyle w:val="VerbatimChar"/>
        </w:rPr>
        <w:t>ltiyes</w:t>
      </w:r>
      <w:proofErr w:type="spellEnd"/>
      <w:r>
        <w:rPr>
          <w:rStyle w:val="VerbatimChar"/>
        </w:rPr>
        <w:t xml:space="preserve">                                ***</w:t>
      </w:r>
      <w:r>
        <w:br/>
      </w:r>
      <w:proofErr w:type="spellStart"/>
      <w:r>
        <w:rPr>
          <w:rStyle w:val="VerbatimChar"/>
        </w:rPr>
        <w:t>hascar</w:t>
      </w:r>
      <w:proofErr w:type="spellEnd"/>
      <w:r>
        <w:rPr>
          <w:rStyle w:val="VerbatimChar"/>
        </w:rPr>
        <w:t xml:space="preserve">                                ** </w:t>
      </w:r>
      <w:r>
        <w:br/>
      </w:r>
      <w:proofErr w:type="spellStart"/>
      <w:r>
        <w:rPr>
          <w:rStyle w:val="VerbatimChar"/>
        </w:rPr>
        <w:t>eq_net_income</w:t>
      </w:r>
      <w:proofErr w:type="spellEnd"/>
      <w:r>
        <w:rPr>
          <w:rStyle w:val="VerbatimChar"/>
        </w:rPr>
        <w:t xml:space="preserve">                         ***</w:t>
      </w:r>
      <w:r>
        <w:br/>
      </w:r>
      <w:proofErr w:type="spellStart"/>
      <w:r>
        <w:rPr>
          <w:rStyle w:val="VerbatimChar"/>
        </w:rPr>
        <w:t>hh_typeSmall</w:t>
      </w:r>
      <w:proofErr w:type="spellEnd"/>
      <w:r>
        <w:rPr>
          <w:rStyle w:val="VerbatimChar"/>
        </w:rPr>
        <w:t xml:space="preserve"> Adult                    .  </w:t>
      </w:r>
      <w:r>
        <w:br/>
      </w:r>
      <w:proofErr w:type="spellStart"/>
      <w:r>
        <w:rPr>
          <w:rStyle w:val="VerbatimChar"/>
        </w:rPr>
        <w:t>hh_typeSingle</w:t>
      </w:r>
      <w:proofErr w:type="spellEnd"/>
      <w:r>
        <w:rPr>
          <w:rStyle w:val="VerbatimChar"/>
        </w:rPr>
        <w:t xml:space="preserve"> Parent                  .  </w:t>
      </w:r>
      <w:r>
        <w:br/>
      </w:r>
      <w:proofErr w:type="spellStart"/>
      <w:r>
        <w:rPr>
          <w:rStyle w:val="VerbatimChar"/>
        </w:rPr>
        <w:t>hh_typeFamily</w:t>
      </w:r>
      <w:proofErr w:type="spellEnd"/>
      <w:r>
        <w:rPr>
          <w:rStyle w:val="VerbatimChar"/>
        </w:rPr>
        <w:t xml:space="preserve"> with 1-2 Children       ***</w:t>
      </w:r>
      <w:r>
        <w:br/>
      </w:r>
      <w:proofErr w:type="spellStart"/>
      <w:r>
        <w:rPr>
          <w:rStyle w:val="VerbatimChar"/>
        </w:rPr>
        <w:t>hh_typeFamily</w:t>
      </w:r>
      <w:proofErr w:type="spellEnd"/>
      <w:r>
        <w:rPr>
          <w:rStyle w:val="VerbatimChar"/>
        </w:rPr>
        <w:t xml:space="preserve"> with 3 or more Children ** </w:t>
      </w:r>
      <w:r>
        <w:br/>
      </w:r>
      <w:proofErr w:type="spellStart"/>
      <w:r>
        <w:rPr>
          <w:rStyle w:val="VerbatimChar"/>
        </w:rPr>
        <w:t>hh_typeSingle</w:t>
      </w:r>
      <w:proofErr w:type="spellEnd"/>
      <w:r>
        <w:rPr>
          <w:rStyle w:val="VerbatimChar"/>
        </w:rPr>
        <w:t xml:space="preserve"> Pensioner                  </w:t>
      </w:r>
      <w:r>
        <w:br/>
      </w:r>
      <w:proofErr w:type="spellStart"/>
      <w:r>
        <w:rPr>
          <w:rStyle w:val="VerbatimChar"/>
        </w:rPr>
        <w:t>hh_typePensioner</w:t>
      </w:r>
      <w:proofErr w:type="spellEnd"/>
      <w:r>
        <w:rPr>
          <w:rStyle w:val="VerbatimChar"/>
        </w:rPr>
        <w:t xml:space="preserve"> Couple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5933.6  on 118097  degrees of freedom</w:t>
      </w:r>
      <w:r>
        <w:br/>
      </w:r>
      <w:r>
        <w:rPr>
          <w:rStyle w:val="VerbatimChar"/>
        </w:rPr>
        <w:t>Residual deviance: 4853.6  on 118081  degrees of freedom</w:t>
      </w:r>
      <w:r>
        <w:br/>
      </w:r>
      <w:r>
        <w:rPr>
          <w:rStyle w:val="VerbatimChar"/>
        </w:rPr>
        <w:t>AIC: 4887.6</w:t>
      </w:r>
      <w:r>
        <w:br/>
      </w:r>
      <w:r>
        <w:br/>
      </w:r>
      <w:r>
        <w:rPr>
          <w:rStyle w:val="VerbatimChar"/>
        </w:rPr>
        <w:t>Number of Fisher Scoring iterations: 9</w:t>
      </w:r>
    </w:p>
    <w:p w14:paraId="39B83C2D"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becomes_eilts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rPr>
          <w:rStyle w:val="VerbatimChar"/>
        </w:rPr>
        <w:t xml:space="preserve"> + </w:t>
      </w:r>
      <w:r>
        <w:br/>
      </w:r>
      <w:r>
        <w:rPr>
          <w:rStyle w:val="VerbatimChar"/>
        </w:rPr>
        <w:t xml:space="preserve">    </w:t>
      </w:r>
      <w:proofErr w:type="spellStart"/>
      <w:r>
        <w:rPr>
          <w:rStyle w:val="VerbatimChar"/>
        </w:rPr>
        <w:t>eq_net_income</w:t>
      </w:r>
      <w:proofErr w:type="spellEnd"/>
      <w:r>
        <w:rPr>
          <w:rStyle w:val="VerbatimChar"/>
        </w:rPr>
        <w:t xml:space="preserve"> + </w:t>
      </w:r>
      <w:proofErr w:type="spellStart"/>
      <w:r>
        <w:rPr>
          <w:rStyle w:val="VerbatimChar"/>
        </w:rPr>
        <w:t>hh_type</w:t>
      </w:r>
      <w:proofErr w:type="spellEnd"/>
      <w:r>
        <w:rPr>
          <w:rStyle w:val="VerbatimChar"/>
        </w:rPr>
        <w:t xml:space="preserve">, family = binomial, data = </w:t>
      </w:r>
      <w:proofErr w:type="spellStart"/>
      <w:r>
        <w:rPr>
          <w:rStyle w:val="VerbatimChar"/>
        </w:rPr>
        <w:t>data_tidied_employed</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(Intercept)                            1.350e+00  3.454e-01   3.910 9.25e-05</w:t>
      </w:r>
      <w:r>
        <w:br/>
      </w:r>
      <w:proofErr w:type="spellStart"/>
      <w:r>
        <w:rPr>
          <w:rStyle w:val="VerbatimChar"/>
        </w:rPr>
        <w:t>ph</w:t>
      </w:r>
      <w:proofErr w:type="spellEnd"/>
      <w:r>
        <w:rPr>
          <w:rStyle w:val="VerbatimChar"/>
        </w:rPr>
        <w:t xml:space="preserve">                                    -8.511e-02  4.126e-03 -20.624  &lt; 2e-16</w:t>
      </w:r>
      <w:r>
        <w:br/>
      </w:r>
      <w:proofErr w:type="spellStart"/>
      <w:r>
        <w:rPr>
          <w:rStyle w:val="VerbatimChar"/>
        </w:rPr>
        <w:t>mh</w:t>
      </w:r>
      <w:proofErr w:type="spellEnd"/>
      <w:r>
        <w:rPr>
          <w:rStyle w:val="VerbatimChar"/>
        </w:rPr>
        <w:t xml:space="preserve">                                    -4.859e-02  4.200e-03 -11.569  &lt; 2e-16</w:t>
      </w:r>
      <w:r>
        <w:br/>
      </w:r>
      <w:proofErr w:type="spellStart"/>
      <w:r>
        <w:rPr>
          <w:rStyle w:val="VerbatimChar"/>
        </w:rPr>
        <w:lastRenderedPageBreak/>
        <w:t>hiqual_dvDegree</w:t>
      </w:r>
      <w:proofErr w:type="spellEnd"/>
      <w:r>
        <w:rPr>
          <w:rStyle w:val="VerbatimChar"/>
        </w:rPr>
        <w:t xml:space="preserve">                       -2.513e-01  1.618e-01  -1.553 0.120462</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3.410e-01  1.480e-01   2.304 0.021238</w:t>
      </w:r>
      <w:r>
        <w:br/>
      </w:r>
      <w:proofErr w:type="spellStart"/>
      <w:r>
        <w:rPr>
          <w:rStyle w:val="VerbatimChar"/>
        </w:rPr>
        <w:t>hiqual_dvNo</w:t>
      </w:r>
      <w:proofErr w:type="spellEnd"/>
      <w:r>
        <w:rPr>
          <w:rStyle w:val="VerbatimChar"/>
        </w:rPr>
        <w:t xml:space="preserve"> qualification              1.120e+00  1.767e-01   6.342 2.26e-10</w:t>
      </w:r>
      <w:r>
        <w:br/>
      </w:r>
      <w:proofErr w:type="spellStart"/>
      <w:r>
        <w:rPr>
          <w:rStyle w:val="VerbatimChar"/>
        </w:rPr>
        <w:t>hiqual_dvOther</w:t>
      </w:r>
      <w:proofErr w:type="spellEnd"/>
      <w:r>
        <w:rPr>
          <w:rStyle w:val="VerbatimChar"/>
        </w:rPr>
        <w:t xml:space="preserve"> higher degree           7.285e-02  1.748e-01   0.417 0.676852</w:t>
      </w:r>
      <w:r>
        <w:br/>
      </w:r>
      <w:proofErr w:type="spellStart"/>
      <w:r>
        <w:rPr>
          <w:rStyle w:val="VerbatimChar"/>
        </w:rPr>
        <w:t>hiqual_dvOther</w:t>
      </w:r>
      <w:proofErr w:type="spellEnd"/>
      <w:r>
        <w:rPr>
          <w:rStyle w:val="VerbatimChar"/>
        </w:rPr>
        <w:t xml:space="preserve"> qualification           6.792e-01  1.723e-01   3.943 8.06e-05</w:t>
      </w:r>
      <w:r>
        <w:br/>
      </w:r>
      <w:proofErr w:type="spellStart"/>
      <w:r>
        <w:rPr>
          <w:rStyle w:val="VerbatimChar"/>
        </w:rPr>
        <w:t>ltiyes</w:t>
      </w:r>
      <w:proofErr w:type="spellEnd"/>
      <w:r>
        <w:rPr>
          <w:rStyle w:val="VerbatimChar"/>
        </w:rPr>
        <w:t xml:space="preserve">                                 6.635e-01  1.183e-01   5.610 2.02e-08</w:t>
      </w:r>
      <w:r>
        <w:br/>
      </w:r>
      <w:proofErr w:type="spellStart"/>
      <w:r>
        <w:rPr>
          <w:rStyle w:val="VerbatimChar"/>
        </w:rPr>
        <w:t>hascar</w:t>
      </w:r>
      <w:proofErr w:type="spellEnd"/>
      <w:r>
        <w:rPr>
          <w:rStyle w:val="VerbatimChar"/>
        </w:rPr>
        <w:t xml:space="preserve">                                -3.701e-01  1.330e-01  -2.782 0.005396</w:t>
      </w:r>
      <w:r>
        <w:br/>
      </w:r>
      <w:proofErr w:type="spellStart"/>
      <w:r>
        <w:rPr>
          <w:rStyle w:val="VerbatimChar"/>
        </w:rPr>
        <w:t>eq_net_income</w:t>
      </w:r>
      <w:proofErr w:type="spellEnd"/>
      <w:r>
        <w:rPr>
          <w:rStyle w:val="VerbatimChar"/>
        </w:rPr>
        <w:t xml:space="preserve">                         -2.136e-04  6.354e-05  -3.362 0.000774</w:t>
      </w:r>
      <w:r>
        <w:br/>
      </w:r>
      <w:proofErr w:type="spellStart"/>
      <w:r>
        <w:rPr>
          <w:rStyle w:val="VerbatimChar"/>
        </w:rPr>
        <w:t>hh_typeSmall</w:t>
      </w:r>
      <w:proofErr w:type="spellEnd"/>
      <w:r>
        <w:rPr>
          <w:rStyle w:val="VerbatimChar"/>
        </w:rPr>
        <w:t xml:space="preserve"> Adult                    -2.465e-01  1.420e-01  -1.737 0.082437</w:t>
      </w:r>
      <w:r>
        <w:br/>
      </w:r>
      <w:proofErr w:type="spellStart"/>
      <w:r>
        <w:rPr>
          <w:rStyle w:val="VerbatimChar"/>
        </w:rPr>
        <w:t>hh_typeSingle</w:t>
      </w:r>
      <w:proofErr w:type="spellEnd"/>
      <w:r>
        <w:rPr>
          <w:rStyle w:val="VerbatimChar"/>
        </w:rPr>
        <w:t xml:space="preserve"> Parent                  -3.871e-01  2.037e-01  -1.900 0.057387</w:t>
      </w:r>
      <w:r>
        <w:br/>
      </w:r>
      <w:proofErr w:type="spellStart"/>
      <w:r>
        <w:rPr>
          <w:rStyle w:val="VerbatimChar"/>
        </w:rPr>
        <w:t>hh_typeFamily</w:t>
      </w:r>
      <w:proofErr w:type="spellEnd"/>
      <w:r>
        <w:rPr>
          <w:rStyle w:val="VerbatimChar"/>
        </w:rPr>
        <w:t xml:space="preserve"> with 1-2 Children       -5.707e-01  1.461e-01  -3.906 9.38e-05</w:t>
      </w:r>
      <w:r>
        <w:br/>
      </w:r>
      <w:proofErr w:type="spellStart"/>
      <w:r>
        <w:rPr>
          <w:rStyle w:val="VerbatimChar"/>
        </w:rPr>
        <w:t>hh_typeFamily</w:t>
      </w:r>
      <w:proofErr w:type="spellEnd"/>
      <w:r>
        <w:rPr>
          <w:rStyle w:val="VerbatimChar"/>
        </w:rPr>
        <w:t xml:space="preserve"> with 3 or more Children -5.948e-01  2.267e-01  -2.624 0.008692</w:t>
      </w:r>
      <w:r>
        <w:br/>
      </w:r>
      <w:proofErr w:type="spellStart"/>
      <w:r>
        <w:rPr>
          <w:rStyle w:val="VerbatimChar"/>
        </w:rPr>
        <w:t>hh_typeSingle</w:t>
      </w:r>
      <w:proofErr w:type="spellEnd"/>
      <w:r>
        <w:rPr>
          <w:rStyle w:val="VerbatimChar"/>
        </w:rPr>
        <w:t xml:space="preserve"> Pensioner               -3.053e-01  3.400e-01  -0.898 0.369212</w:t>
      </w:r>
      <w:r>
        <w:br/>
      </w:r>
      <w:proofErr w:type="spellStart"/>
      <w:r>
        <w:rPr>
          <w:rStyle w:val="VerbatimChar"/>
        </w:rPr>
        <w:t>hh_typePensioner</w:t>
      </w:r>
      <w:proofErr w:type="spellEnd"/>
      <w:r>
        <w:rPr>
          <w:rStyle w:val="VerbatimChar"/>
        </w:rPr>
        <w:t xml:space="preserve"> Couple               -2.709e-03  1.896e-01  -0.014 0.988603</w:t>
      </w:r>
      <w:r>
        <w:br/>
      </w:r>
      <w:r>
        <w:rPr>
          <w:rStyle w:val="VerbatimChar"/>
        </w:rPr>
        <w:t xml:space="preserve">                                         </w:t>
      </w:r>
      <w:r>
        <w:br/>
      </w:r>
      <w:r>
        <w:rPr>
          <w:rStyle w:val="VerbatimChar"/>
        </w:rPr>
        <w:t>(Intercept)                           ***</w:t>
      </w:r>
      <w:r>
        <w:br/>
      </w:r>
      <w:proofErr w:type="spellStart"/>
      <w:r>
        <w:rPr>
          <w:rStyle w:val="VerbatimChar"/>
        </w:rPr>
        <w:t>ph</w:t>
      </w:r>
      <w:proofErr w:type="spellEnd"/>
      <w:r>
        <w:rPr>
          <w:rStyle w:val="VerbatimChar"/>
        </w:rPr>
        <w:t xml:space="preserve">                                    ***</w:t>
      </w:r>
      <w:r>
        <w:br/>
      </w:r>
      <w:proofErr w:type="spellStart"/>
      <w:r>
        <w:rPr>
          <w:rStyle w:val="VerbatimChar"/>
        </w:rPr>
        <w:t>mh</w:t>
      </w:r>
      <w:proofErr w:type="spellEnd"/>
      <w:r>
        <w:rPr>
          <w:rStyle w:val="VerbatimChar"/>
        </w:rPr>
        <w:t xml:space="preserve">                                    ***</w:t>
      </w:r>
      <w:r>
        <w:br/>
      </w:r>
      <w:proofErr w:type="spellStart"/>
      <w:r>
        <w:rPr>
          <w:rStyle w:val="VerbatimChar"/>
        </w:rPr>
        <w:t>hiqual_dvDegree</w:t>
      </w:r>
      <w:proofErr w:type="spellEnd"/>
      <w:r>
        <w:rPr>
          <w:rStyle w:val="VerbatimChar"/>
        </w:rPr>
        <w:t xml:space="preserve">                          </w:t>
      </w:r>
      <w:r>
        <w:br/>
      </w:r>
      <w:proofErr w:type="spellStart"/>
      <w:r>
        <w:rPr>
          <w:rStyle w:val="VerbatimChar"/>
        </w:rPr>
        <w:t>hiqual_dvGCSE</w:t>
      </w:r>
      <w:proofErr w:type="spellEnd"/>
      <w:r>
        <w:rPr>
          <w:rStyle w:val="VerbatimChar"/>
        </w:rPr>
        <w:t xml:space="preserve"> </w:t>
      </w:r>
      <w:proofErr w:type="spellStart"/>
      <w:r>
        <w:rPr>
          <w:rStyle w:val="VerbatimChar"/>
        </w:rPr>
        <w:t>etc</w:t>
      </w:r>
      <w:proofErr w:type="spellEnd"/>
      <w:r>
        <w:rPr>
          <w:rStyle w:val="VerbatimChar"/>
        </w:rPr>
        <w:t xml:space="preserve">                     *  </w:t>
      </w:r>
      <w:r>
        <w:br/>
      </w:r>
      <w:proofErr w:type="spellStart"/>
      <w:r>
        <w:rPr>
          <w:rStyle w:val="VerbatimChar"/>
        </w:rPr>
        <w:t>hiqual_dvNo</w:t>
      </w:r>
      <w:proofErr w:type="spellEnd"/>
      <w:r>
        <w:rPr>
          <w:rStyle w:val="VerbatimChar"/>
        </w:rPr>
        <w:t xml:space="preserve"> qualification             ***</w:t>
      </w:r>
      <w:r>
        <w:br/>
      </w:r>
      <w:proofErr w:type="spellStart"/>
      <w:r>
        <w:rPr>
          <w:rStyle w:val="VerbatimChar"/>
        </w:rPr>
        <w:t>hiqual_dvOther</w:t>
      </w:r>
      <w:proofErr w:type="spellEnd"/>
      <w:r>
        <w:rPr>
          <w:rStyle w:val="VerbatimChar"/>
        </w:rPr>
        <w:t xml:space="preserve"> higher degree             </w:t>
      </w:r>
      <w:r>
        <w:br/>
      </w:r>
      <w:proofErr w:type="spellStart"/>
      <w:r>
        <w:rPr>
          <w:rStyle w:val="VerbatimChar"/>
        </w:rPr>
        <w:t>hiqual_dvOther</w:t>
      </w:r>
      <w:proofErr w:type="spellEnd"/>
      <w:r>
        <w:rPr>
          <w:rStyle w:val="VerbatimChar"/>
        </w:rPr>
        <w:t xml:space="preserve"> qualification          ***</w:t>
      </w:r>
      <w:r>
        <w:br/>
      </w:r>
      <w:proofErr w:type="spellStart"/>
      <w:r>
        <w:rPr>
          <w:rStyle w:val="VerbatimChar"/>
        </w:rPr>
        <w:t>ltiyes</w:t>
      </w:r>
      <w:proofErr w:type="spellEnd"/>
      <w:r>
        <w:rPr>
          <w:rStyle w:val="VerbatimChar"/>
        </w:rPr>
        <w:t xml:space="preserve">                                ***</w:t>
      </w:r>
      <w:r>
        <w:br/>
      </w:r>
      <w:proofErr w:type="spellStart"/>
      <w:r>
        <w:rPr>
          <w:rStyle w:val="VerbatimChar"/>
        </w:rPr>
        <w:t>hascar</w:t>
      </w:r>
      <w:proofErr w:type="spellEnd"/>
      <w:r>
        <w:rPr>
          <w:rStyle w:val="VerbatimChar"/>
        </w:rPr>
        <w:t xml:space="preserve">                                ** </w:t>
      </w:r>
      <w:r>
        <w:br/>
      </w:r>
      <w:proofErr w:type="spellStart"/>
      <w:r>
        <w:rPr>
          <w:rStyle w:val="VerbatimChar"/>
        </w:rPr>
        <w:t>eq_net_income</w:t>
      </w:r>
      <w:proofErr w:type="spellEnd"/>
      <w:r>
        <w:rPr>
          <w:rStyle w:val="VerbatimChar"/>
        </w:rPr>
        <w:t xml:space="preserve">                         ***</w:t>
      </w:r>
      <w:r>
        <w:br/>
      </w:r>
      <w:proofErr w:type="spellStart"/>
      <w:r>
        <w:rPr>
          <w:rStyle w:val="VerbatimChar"/>
        </w:rPr>
        <w:t>hh_typeSmall</w:t>
      </w:r>
      <w:proofErr w:type="spellEnd"/>
      <w:r>
        <w:rPr>
          <w:rStyle w:val="VerbatimChar"/>
        </w:rPr>
        <w:t xml:space="preserve"> Adult                    .  </w:t>
      </w:r>
      <w:r>
        <w:br/>
      </w:r>
      <w:proofErr w:type="spellStart"/>
      <w:r>
        <w:rPr>
          <w:rStyle w:val="VerbatimChar"/>
        </w:rPr>
        <w:t>hh_typeSingle</w:t>
      </w:r>
      <w:proofErr w:type="spellEnd"/>
      <w:r>
        <w:rPr>
          <w:rStyle w:val="VerbatimChar"/>
        </w:rPr>
        <w:t xml:space="preserve"> Parent                  .  </w:t>
      </w:r>
      <w:r>
        <w:br/>
      </w:r>
      <w:proofErr w:type="spellStart"/>
      <w:r>
        <w:rPr>
          <w:rStyle w:val="VerbatimChar"/>
        </w:rPr>
        <w:t>hh_typeFamily</w:t>
      </w:r>
      <w:proofErr w:type="spellEnd"/>
      <w:r>
        <w:rPr>
          <w:rStyle w:val="VerbatimChar"/>
        </w:rPr>
        <w:t xml:space="preserve"> with 1-2 Children       ***</w:t>
      </w:r>
      <w:r>
        <w:br/>
      </w:r>
      <w:proofErr w:type="spellStart"/>
      <w:r>
        <w:rPr>
          <w:rStyle w:val="VerbatimChar"/>
        </w:rPr>
        <w:t>hh_typeFamily</w:t>
      </w:r>
      <w:proofErr w:type="spellEnd"/>
      <w:r>
        <w:rPr>
          <w:rStyle w:val="VerbatimChar"/>
        </w:rPr>
        <w:t xml:space="preserve"> with 3 or more Children ** </w:t>
      </w:r>
      <w:r>
        <w:br/>
      </w:r>
      <w:proofErr w:type="spellStart"/>
      <w:r>
        <w:rPr>
          <w:rStyle w:val="VerbatimChar"/>
        </w:rPr>
        <w:t>hh_typeSingle</w:t>
      </w:r>
      <w:proofErr w:type="spellEnd"/>
      <w:r>
        <w:rPr>
          <w:rStyle w:val="VerbatimChar"/>
        </w:rPr>
        <w:t xml:space="preserve"> Pensioner                  </w:t>
      </w:r>
      <w:r>
        <w:br/>
      </w:r>
      <w:proofErr w:type="spellStart"/>
      <w:r>
        <w:rPr>
          <w:rStyle w:val="VerbatimChar"/>
        </w:rPr>
        <w:t>hh_typePensioner</w:t>
      </w:r>
      <w:proofErr w:type="spellEnd"/>
      <w:r>
        <w:rPr>
          <w:rStyle w:val="VerbatimChar"/>
        </w:rPr>
        <w:t xml:space="preserve"> Couple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5933.6  on 118097  degrees of freedom</w:t>
      </w:r>
      <w:r>
        <w:br/>
      </w:r>
      <w:r>
        <w:rPr>
          <w:rStyle w:val="VerbatimChar"/>
        </w:rPr>
        <w:t>Residual deviance: 4853.6  on 118081  degrees of freedom</w:t>
      </w:r>
      <w:r>
        <w:br/>
      </w:r>
      <w:r>
        <w:rPr>
          <w:rStyle w:val="VerbatimChar"/>
        </w:rPr>
        <w:t>AIC: 4887.6</w:t>
      </w:r>
      <w:r>
        <w:br/>
      </w:r>
      <w:r>
        <w:br/>
      </w:r>
      <w:r>
        <w:rPr>
          <w:rStyle w:val="VerbatimChar"/>
        </w:rPr>
        <w:t>Number of Fisher Scoring iterations: 9</w:t>
      </w:r>
    </w:p>
    <w:p w14:paraId="6BE96F46" w14:textId="77777777" w:rsidR="008401AC" w:rsidRDefault="004E19BA">
      <w:pPr>
        <w:pStyle w:val="FirstParagraph"/>
      </w:pPr>
      <w:r>
        <w:t>Now Nagelkerke R^2 for each of these models</w:t>
      </w:r>
    </w:p>
    <w:p w14:paraId="755EC3F7" w14:textId="77777777" w:rsidR="008401AC" w:rsidRDefault="004E19BA">
      <w:pPr>
        <w:pStyle w:val="SourceCode"/>
      </w:pPr>
      <w:r>
        <w:rPr>
          <w:rStyle w:val="VerbatimChar"/>
        </w:rPr>
        <w:t>$N</w:t>
      </w:r>
      <w:r>
        <w:br/>
      </w:r>
      <w:r>
        <w:rPr>
          <w:rStyle w:val="VerbatimChar"/>
        </w:rPr>
        <w:t>[1] 118098</w:t>
      </w:r>
      <w:r>
        <w:br/>
      </w:r>
      <w:r>
        <w:br/>
      </w:r>
      <w:r>
        <w:rPr>
          <w:rStyle w:val="VerbatimChar"/>
        </w:rPr>
        <w:t>$R2</w:t>
      </w:r>
      <w:r>
        <w:br/>
      </w:r>
      <w:r>
        <w:rPr>
          <w:rStyle w:val="VerbatimChar"/>
        </w:rPr>
        <w:t>[1] 0.1857658</w:t>
      </w:r>
    </w:p>
    <w:p w14:paraId="4F90DE87" w14:textId="77777777" w:rsidR="008401AC" w:rsidRDefault="004E19BA">
      <w:pPr>
        <w:pStyle w:val="SourceCode"/>
      </w:pPr>
      <w:r>
        <w:rPr>
          <w:rStyle w:val="VerbatimChar"/>
        </w:rPr>
        <w:lastRenderedPageBreak/>
        <w:t>$N</w:t>
      </w:r>
      <w:r>
        <w:br/>
      </w:r>
      <w:r>
        <w:rPr>
          <w:rStyle w:val="VerbatimChar"/>
        </w:rPr>
        <w:t>[1] 118098</w:t>
      </w:r>
      <w:r>
        <w:br/>
      </w:r>
      <w:r>
        <w:br/>
      </w:r>
      <w:r>
        <w:rPr>
          <w:rStyle w:val="VerbatimChar"/>
        </w:rPr>
        <w:t>$R2</w:t>
      </w:r>
      <w:r>
        <w:br/>
      </w:r>
      <w:r>
        <w:rPr>
          <w:rStyle w:val="VerbatimChar"/>
        </w:rPr>
        <w:t>[1] 0.1857658</w:t>
      </w:r>
    </w:p>
    <w:p w14:paraId="03B5CE5E" w14:textId="77777777" w:rsidR="008401AC" w:rsidRDefault="004E19BA">
      <w:pPr>
        <w:pStyle w:val="SourceCode"/>
      </w:pPr>
      <w:r>
        <w:rPr>
          <w:rStyle w:val="VerbatimChar"/>
        </w:rPr>
        <w:t>$N</w:t>
      </w:r>
      <w:r>
        <w:br/>
      </w:r>
      <w:r>
        <w:rPr>
          <w:rStyle w:val="VerbatimChar"/>
        </w:rPr>
        <w:t>[1] 118098</w:t>
      </w:r>
      <w:r>
        <w:br/>
      </w:r>
      <w:r>
        <w:br/>
      </w:r>
      <w:r>
        <w:rPr>
          <w:rStyle w:val="VerbatimChar"/>
        </w:rPr>
        <w:t>$R2</w:t>
      </w:r>
      <w:r>
        <w:br/>
      </w:r>
      <w:r>
        <w:rPr>
          <w:rStyle w:val="VerbatimChar"/>
        </w:rPr>
        <w:t>[1] 0.1857658</w:t>
      </w:r>
    </w:p>
    <w:p w14:paraId="70BAA025" w14:textId="77777777" w:rsidR="008401AC" w:rsidRDefault="004E19BA">
      <w:pPr>
        <w:pStyle w:val="FirstParagraph"/>
      </w:pPr>
      <w:r>
        <w:t>Now, finally (finally (finally)) we can look at flows out of EILTS from those who start in this state</w:t>
      </w:r>
    </w:p>
    <w:p w14:paraId="429EADE4" w14:textId="77777777" w:rsidR="008401AC" w:rsidRDefault="004E19BA">
      <w:pPr>
        <w:pStyle w:val="SourceCode"/>
      </w:pPr>
      <w:r>
        <w:rPr>
          <w:rStyle w:val="VerbatimChar"/>
        </w:rPr>
        <w:t>Start:  AIC=6959.08</w:t>
      </w:r>
      <w:r>
        <w:br/>
      </w:r>
      <w:proofErr w:type="spellStart"/>
      <w:r>
        <w:rPr>
          <w:rStyle w:val="VerbatimChar"/>
        </w:rPr>
        <w:t>leaves_eilts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r>
        <w:br/>
      </w:r>
      <w:r>
        <w:rPr>
          <w:rStyle w:val="VerbatimChar"/>
        </w:rPr>
        <w:t xml:space="preserve">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sex             1   6915.3 6957.3</w:t>
      </w:r>
      <w:r>
        <w:br/>
      </w:r>
      <w:r>
        <w:rPr>
          <w:rStyle w:val="VerbatimChar"/>
        </w:rPr>
        <w:t>&lt;none&gt;                6915.1 6959.1</w:t>
      </w:r>
      <w:r>
        <w:br/>
      </w:r>
      <w:r>
        <w:rPr>
          <w:rStyle w:val="VerbatimChar"/>
        </w:rPr>
        <w:t xml:space="preserve">- </w:t>
      </w:r>
      <w:proofErr w:type="spellStart"/>
      <w:r>
        <w:rPr>
          <w:rStyle w:val="VerbatimChar"/>
        </w:rPr>
        <w:t>hiqual_dv</w:t>
      </w:r>
      <w:proofErr w:type="spellEnd"/>
      <w:r>
        <w:rPr>
          <w:rStyle w:val="VerbatimChar"/>
        </w:rPr>
        <w:t xml:space="preserve">       5   6925.1 6959.1</w:t>
      </w:r>
      <w:r>
        <w:br/>
      </w:r>
      <w:r>
        <w:rPr>
          <w:rStyle w:val="VerbatimChar"/>
        </w:rPr>
        <w:t xml:space="preserve">- </w:t>
      </w:r>
      <w:proofErr w:type="spellStart"/>
      <w:r>
        <w:rPr>
          <w:rStyle w:val="VerbatimChar"/>
        </w:rPr>
        <w:t>eth_simplified</w:t>
      </w:r>
      <w:proofErr w:type="spellEnd"/>
      <w:r>
        <w:rPr>
          <w:rStyle w:val="VerbatimChar"/>
        </w:rPr>
        <w:t xml:space="preserve">  1   6921.5 6963.5</w:t>
      </w:r>
      <w:r>
        <w:br/>
      </w:r>
      <w:r>
        <w:rPr>
          <w:rStyle w:val="VerbatimChar"/>
        </w:rPr>
        <w:t xml:space="preserve">- </w:t>
      </w:r>
      <w:proofErr w:type="spellStart"/>
      <w:r>
        <w:rPr>
          <w:rStyle w:val="VerbatimChar"/>
        </w:rPr>
        <w:t>eq_net_income</w:t>
      </w:r>
      <w:proofErr w:type="spellEnd"/>
      <w:r>
        <w:rPr>
          <w:rStyle w:val="VerbatimChar"/>
        </w:rPr>
        <w:t xml:space="preserve">   1   6921.8 6963.8</w:t>
      </w:r>
      <w:r>
        <w:br/>
      </w:r>
      <w:r>
        <w:rPr>
          <w:rStyle w:val="VerbatimChar"/>
        </w:rPr>
        <w:t xml:space="preserve">- </w:t>
      </w:r>
      <w:proofErr w:type="spellStart"/>
      <w:r>
        <w:rPr>
          <w:rStyle w:val="VerbatimChar"/>
        </w:rPr>
        <w:t>hascar</w:t>
      </w:r>
      <w:proofErr w:type="spellEnd"/>
      <w:r>
        <w:rPr>
          <w:rStyle w:val="VerbatimChar"/>
        </w:rPr>
        <w:t xml:space="preserve">          1   6933.4 6975.4</w:t>
      </w:r>
      <w:r>
        <w:br/>
      </w:r>
      <w:r>
        <w:rPr>
          <w:rStyle w:val="VerbatimChar"/>
        </w:rPr>
        <w:t xml:space="preserve">- </w:t>
      </w:r>
      <w:proofErr w:type="spellStart"/>
      <w:r>
        <w:rPr>
          <w:rStyle w:val="VerbatimChar"/>
        </w:rPr>
        <w:t>lti</w:t>
      </w:r>
      <w:proofErr w:type="spellEnd"/>
      <w:r>
        <w:rPr>
          <w:rStyle w:val="VerbatimChar"/>
        </w:rPr>
        <w:t xml:space="preserve">             1   6943.9 6985.9</w:t>
      </w:r>
      <w:r>
        <w:br/>
      </w:r>
      <w:r>
        <w:rPr>
          <w:rStyle w:val="VerbatimChar"/>
        </w:rPr>
        <w:t xml:space="preserve">- </w:t>
      </w:r>
      <w:proofErr w:type="spellStart"/>
      <w:r>
        <w:rPr>
          <w:rStyle w:val="VerbatimChar"/>
        </w:rPr>
        <w:t>age_group</w:t>
      </w:r>
      <w:proofErr w:type="spellEnd"/>
      <w:r>
        <w:rPr>
          <w:rStyle w:val="VerbatimChar"/>
        </w:rPr>
        <w:t xml:space="preserve">       3   6979.6 7017.6</w:t>
      </w:r>
      <w:r>
        <w:br/>
      </w:r>
      <w:r>
        <w:rPr>
          <w:rStyle w:val="VerbatimChar"/>
        </w:rPr>
        <w:t xml:space="preserve">- </w:t>
      </w:r>
      <w:proofErr w:type="spellStart"/>
      <w:r>
        <w:rPr>
          <w:rStyle w:val="VerbatimChar"/>
        </w:rPr>
        <w:t>mh</w:t>
      </w:r>
      <w:proofErr w:type="spellEnd"/>
      <w:r>
        <w:rPr>
          <w:rStyle w:val="VerbatimChar"/>
        </w:rPr>
        <w:t xml:space="preserve">              1   6981.6 7023.6</w:t>
      </w:r>
      <w:r>
        <w:br/>
      </w:r>
      <w:r>
        <w:rPr>
          <w:rStyle w:val="VerbatimChar"/>
        </w:rPr>
        <w:t xml:space="preserve">- </w:t>
      </w:r>
      <w:proofErr w:type="spellStart"/>
      <w:r>
        <w:rPr>
          <w:rStyle w:val="VerbatimChar"/>
        </w:rPr>
        <w:t>hh_type</w:t>
      </w:r>
      <w:proofErr w:type="spellEnd"/>
      <w:r>
        <w:rPr>
          <w:rStyle w:val="VerbatimChar"/>
        </w:rPr>
        <w:t xml:space="preserve">         6   6997.5 7029.5</w:t>
      </w:r>
      <w:r>
        <w:br/>
      </w:r>
      <w:r>
        <w:rPr>
          <w:rStyle w:val="VerbatimChar"/>
        </w:rPr>
        <w:t xml:space="preserve">- </w:t>
      </w:r>
      <w:proofErr w:type="spellStart"/>
      <w:r>
        <w:rPr>
          <w:rStyle w:val="VerbatimChar"/>
        </w:rPr>
        <w:t>ph</w:t>
      </w:r>
      <w:proofErr w:type="spellEnd"/>
      <w:r>
        <w:rPr>
          <w:rStyle w:val="VerbatimChar"/>
        </w:rPr>
        <w:t xml:space="preserve">              1   7097.8 7139.8</w:t>
      </w:r>
      <w:r>
        <w:br/>
      </w:r>
      <w:r>
        <w:br/>
      </w:r>
      <w:r>
        <w:rPr>
          <w:rStyle w:val="VerbatimChar"/>
        </w:rPr>
        <w:t>Step:  AIC=6957.35</w:t>
      </w:r>
      <w:r>
        <w:br/>
      </w:r>
      <w:proofErr w:type="spellStart"/>
      <w:r>
        <w:rPr>
          <w:rStyle w:val="VerbatimChar"/>
        </w:rPr>
        <w:t>leaves_eilts</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r>
        <w:br/>
      </w:r>
      <w:r>
        <w:rPr>
          <w:rStyle w:val="VerbatimChar"/>
        </w:rPr>
        <w:t xml:space="preserve">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hiqual_dv</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hiqual_dv</w:t>
      </w:r>
      <w:proofErr w:type="spellEnd"/>
      <w:r>
        <w:rPr>
          <w:rStyle w:val="VerbatimChar"/>
        </w:rPr>
        <w:t xml:space="preserve">       5   6925.3 6957.3</w:t>
      </w:r>
      <w:r>
        <w:br/>
      </w:r>
      <w:r>
        <w:rPr>
          <w:rStyle w:val="VerbatimChar"/>
        </w:rPr>
        <w:t>&lt;none&gt;                6915.3 6957.3</w:t>
      </w:r>
      <w:r>
        <w:br/>
      </w:r>
      <w:r>
        <w:rPr>
          <w:rStyle w:val="VerbatimChar"/>
        </w:rPr>
        <w:t xml:space="preserve">- </w:t>
      </w:r>
      <w:proofErr w:type="spellStart"/>
      <w:r>
        <w:rPr>
          <w:rStyle w:val="VerbatimChar"/>
        </w:rPr>
        <w:t>eth_simplified</w:t>
      </w:r>
      <w:proofErr w:type="spellEnd"/>
      <w:r>
        <w:rPr>
          <w:rStyle w:val="VerbatimChar"/>
        </w:rPr>
        <w:t xml:space="preserve">  1   6921.7 6961.7</w:t>
      </w:r>
      <w:r>
        <w:br/>
      </w:r>
      <w:r>
        <w:rPr>
          <w:rStyle w:val="VerbatimChar"/>
        </w:rPr>
        <w:t xml:space="preserve">- </w:t>
      </w:r>
      <w:proofErr w:type="spellStart"/>
      <w:r>
        <w:rPr>
          <w:rStyle w:val="VerbatimChar"/>
        </w:rPr>
        <w:t>eq_net_income</w:t>
      </w:r>
      <w:proofErr w:type="spellEnd"/>
      <w:r>
        <w:rPr>
          <w:rStyle w:val="VerbatimChar"/>
        </w:rPr>
        <w:t xml:space="preserve">   1   6921.9 6961.9</w:t>
      </w:r>
      <w:r>
        <w:br/>
      </w:r>
      <w:r>
        <w:rPr>
          <w:rStyle w:val="VerbatimChar"/>
        </w:rPr>
        <w:t xml:space="preserve">- </w:t>
      </w:r>
      <w:proofErr w:type="spellStart"/>
      <w:r>
        <w:rPr>
          <w:rStyle w:val="VerbatimChar"/>
        </w:rPr>
        <w:t>hascar</w:t>
      </w:r>
      <w:proofErr w:type="spellEnd"/>
      <w:r>
        <w:rPr>
          <w:rStyle w:val="VerbatimChar"/>
        </w:rPr>
        <w:t xml:space="preserve">          1   6933.7 6973.7</w:t>
      </w:r>
      <w:r>
        <w:br/>
      </w:r>
      <w:r>
        <w:rPr>
          <w:rStyle w:val="VerbatimChar"/>
        </w:rPr>
        <w:t xml:space="preserve">- </w:t>
      </w:r>
      <w:proofErr w:type="spellStart"/>
      <w:r>
        <w:rPr>
          <w:rStyle w:val="VerbatimChar"/>
        </w:rPr>
        <w:t>lti</w:t>
      </w:r>
      <w:proofErr w:type="spellEnd"/>
      <w:r>
        <w:rPr>
          <w:rStyle w:val="VerbatimChar"/>
        </w:rPr>
        <w:t xml:space="preserve">             1   6944.2 6984.2</w:t>
      </w:r>
      <w:r>
        <w:br/>
      </w:r>
      <w:r>
        <w:rPr>
          <w:rStyle w:val="VerbatimChar"/>
        </w:rPr>
        <w:t xml:space="preserve">- </w:t>
      </w:r>
      <w:proofErr w:type="spellStart"/>
      <w:r>
        <w:rPr>
          <w:rStyle w:val="VerbatimChar"/>
        </w:rPr>
        <w:t>age_group</w:t>
      </w:r>
      <w:proofErr w:type="spellEnd"/>
      <w:r>
        <w:rPr>
          <w:rStyle w:val="VerbatimChar"/>
        </w:rPr>
        <w:t xml:space="preserve">       3   6979.6 7015.6</w:t>
      </w:r>
      <w:r>
        <w:br/>
      </w:r>
      <w:r>
        <w:rPr>
          <w:rStyle w:val="VerbatimChar"/>
        </w:rPr>
        <w:t xml:space="preserve">- </w:t>
      </w:r>
      <w:proofErr w:type="spellStart"/>
      <w:r>
        <w:rPr>
          <w:rStyle w:val="VerbatimChar"/>
        </w:rPr>
        <w:t>mh</w:t>
      </w:r>
      <w:proofErr w:type="spellEnd"/>
      <w:r>
        <w:rPr>
          <w:rStyle w:val="VerbatimChar"/>
        </w:rPr>
        <w:t xml:space="preserve">              1   6981.9 7021.9</w:t>
      </w:r>
      <w:r>
        <w:br/>
      </w:r>
      <w:r>
        <w:rPr>
          <w:rStyle w:val="VerbatimChar"/>
        </w:rPr>
        <w:t xml:space="preserve">- </w:t>
      </w:r>
      <w:proofErr w:type="spellStart"/>
      <w:r>
        <w:rPr>
          <w:rStyle w:val="VerbatimChar"/>
        </w:rPr>
        <w:t>hh_type</w:t>
      </w:r>
      <w:proofErr w:type="spellEnd"/>
      <w:r>
        <w:rPr>
          <w:rStyle w:val="VerbatimChar"/>
        </w:rPr>
        <w:t xml:space="preserve">         6   7002.1 7032.1</w:t>
      </w:r>
      <w:r>
        <w:br/>
      </w:r>
      <w:r>
        <w:rPr>
          <w:rStyle w:val="VerbatimChar"/>
        </w:rPr>
        <w:t xml:space="preserve">- </w:t>
      </w:r>
      <w:proofErr w:type="spellStart"/>
      <w:r>
        <w:rPr>
          <w:rStyle w:val="VerbatimChar"/>
        </w:rPr>
        <w:t>ph</w:t>
      </w:r>
      <w:proofErr w:type="spellEnd"/>
      <w:r>
        <w:rPr>
          <w:rStyle w:val="VerbatimChar"/>
        </w:rPr>
        <w:t xml:space="preserve">              1   7097.9 7137.9</w:t>
      </w:r>
      <w:r>
        <w:br/>
      </w:r>
      <w:r>
        <w:br/>
      </w:r>
      <w:r>
        <w:rPr>
          <w:rStyle w:val="VerbatimChar"/>
        </w:rPr>
        <w:t>Step:  AIC=6957.31</w:t>
      </w:r>
      <w:r>
        <w:br/>
      </w:r>
      <w:proofErr w:type="spellStart"/>
      <w:r>
        <w:rPr>
          <w:rStyle w:val="VerbatimChar"/>
        </w:rPr>
        <w:t>leaves_eilts</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r>
        <w:br/>
      </w:r>
      <w:r>
        <w:rPr>
          <w:rStyle w:val="VerbatimChar"/>
        </w:rPr>
        <w:lastRenderedPageBreak/>
        <w:t xml:space="preserve">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&lt;none&gt;                6925.3 6957.3</w:t>
      </w:r>
      <w:r>
        <w:br/>
      </w:r>
      <w:r>
        <w:rPr>
          <w:rStyle w:val="VerbatimChar"/>
        </w:rPr>
        <w:t xml:space="preserve">- </w:t>
      </w:r>
      <w:proofErr w:type="spellStart"/>
      <w:r>
        <w:rPr>
          <w:rStyle w:val="VerbatimChar"/>
        </w:rPr>
        <w:t>eq_net_income</w:t>
      </w:r>
      <w:proofErr w:type="spellEnd"/>
      <w:r>
        <w:rPr>
          <w:rStyle w:val="VerbatimChar"/>
        </w:rPr>
        <w:t xml:space="preserve">   1   6930.8 6960.8</w:t>
      </w:r>
      <w:r>
        <w:br/>
      </w:r>
      <w:r>
        <w:rPr>
          <w:rStyle w:val="VerbatimChar"/>
        </w:rPr>
        <w:t xml:space="preserve">- </w:t>
      </w:r>
      <w:proofErr w:type="spellStart"/>
      <w:r>
        <w:rPr>
          <w:rStyle w:val="VerbatimChar"/>
        </w:rPr>
        <w:t>eth_simplified</w:t>
      </w:r>
      <w:proofErr w:type="spellEnd"/>
      <w:r>
        <w:rPr>
          <w:rStyle w:val="VerbatimChar"/>
        </w:rPr>
        <w:t xml:space="preserve">  1   6932.5 6962.5</w:t>
      </w:r>
      <w:r>
        <w:br/>
      </w:r>
      <w:r>
        <w:rPr>
          <w:rStyle w:val="VerbatimChar"/>
        </w:rPr>
        <w:t xml:space="preserve">- </w:t>
      </w:r>
      <w:proofErr w:type="spellStart"/>
      <w:r>
        <w:rPr>
          <w:rStyle w:val="VerbatimChar"/>
        </w:rPr>
        <w:t>hascar</w:t>
      </w:r>
      <w:proofErr w:type="spellEnd"/>
      <w:r>
        <w:rPr>
          <w:rStyle w:val="VerbatimChar"/>
        </w:rPr>
        <w:t xml:space="preserve">          1   6948.3 6978.3</w:t>
      </w:r>
      <w:r>
        <w:br/>
      </w:r>
      <w:r>
        <w:rPr>
          <w:rStyle w:val="VerbatimChar"/>
        </w:rPr>
        <w:t xml:space="preserve">- </w:t>
      </w:r>
      <w:proofErr w:type="spellStart"/>
      <w:r>
        <w:rPr>
          <w:rStyle w:val="VerbatimChar"/>
        </w:rPr>
        <w:t>lti</w:t>
      </w:r>
      <w:proofErr w:type="spellEnd"/>
      <w:r>
        <w:rPr>
          <w:rStyle w:val="VerbatimChar"/>
        </w:rPr>
        <w:t xml:space="preserve">             1   6954.4 6984.4</w:t>
      </w:r>
      <w:r>
        <w:br/>
      </w:r>
      <w:r>
        <w:rPr>
          <w:rStyle w:val="VerbatimChar"/>
        </w:rPr>
        <w:t xml:space="preserve">- </w:t>
      </w:r>
      <w:proofErr w:type="spellStart"/>
      <w:r>
        <w:rPr>
          <w:rStyle w:val="VerbatimChar"/>
        </w:rPr>
        <w:t>age_group</w:t>
      </w:r>
      <w:proofErr w:type="spellEnd"/>
      <w:r>
        <w:rPr>
          <w:rStyle w:val="VerbatimChar"/>
        </w:rPr>
        <w:t xml:space="preserve">       3   6988.2 7014.2</w:t>
      </w:r>
      <w:r>
        <w:br/>
      </w:r>
      <w:r>
        <w:rPr>
          <w:rStyle w:val="VerbatimChar"/>
        </w:rPr>
        <w:t xml:space="preserve">- </w:t>
      </w:r>
      <w:proofErr w:type="spellStart"/>
      <w:r>
        <w:rPr>
          <w:rStyle w:val="VerbatimChar"/>
        </w:rPr>
        <w:t>mh</w:t>
      </w:r>
      <w:proofErr w:type="spellEnd"/>
      <w:r>
        <w:rPr>
          <w:rStyle w:val="VerbatimChar"/>
        </w:rPr>
        <w:t xml:space="preserve">              1   6992.7 7022.7</w:t>
      </w:r>
      <w:r>
        <w:br/>
      </w:r>
      <w:r>
        <w:rPr>
          <w:rStyle w:val="VerbatimChar"/>
        </w:rPr>
        <w:t xml:space="preserve">- </w:t>
      </w:r>
      <w:proofErr w:type="spellStart"/>
      <w:r>
        <w:rPr>
          <w:rStyle w:val="VerbatimChar"/>
        </w:rPr>
        <w:t>hh_type</w:t>
      </w:r>
      <w:proofErr w:type="spellEnd"/>
      <w:r>
        <w:rPr>
          <w:rStyle w:val="VerbatimChar"/>
        </w:rPr>
        <w:t xml:space="preserve">         6   7010.8 7030.8</w:t>
      </w:r>
      <w:r>
        <w:br/>
      </w:r>
      <w:r>
        <w:rPr>
          <w:rStyle w:val="VerbatimChar"/>
        </w:rPr>
        <w:t xml:space="preserve">- </w:t>
      </w:r>
      <w:proofErr w:type="spellStart"/>
      <w:r>
        <w:rPr>
          <w:rStyle w:val="VerbatimChar"/>
        </w:rPr>
        <w:t>ph</w:t>
      </w:r>
      <w:proofErr w:type="spellEnd"/>
      <w:r>
        <w:rPr>
          <w:rStyle w:val="VerbatimChar"/>
        </w:rPr>
        <w:t xml:space="preserve">              1   7109.5 7139.5</w:t>
      </w:r>
    </w:p>
    <w:p w14:paraId="5C81E6CF" w14:textId="77777777" w:rsidR="008401AC" w:rsidRDefault="004E19BA">
      <w:pPr>
        <w:pStyle w:val="SourceCode"/>
      </w:pPr>
      <w:r>
        <w:rPr>
          <w:rStyle w:val="VerbatimChar"/>
        </w:rPr>
        <w:t>Start:  AIC=7412.71</w:t>
      </w:r>
      <w:r>
        <w:br/>
      </w:r>
      <w:proofErr w:type="spellStart"/>
      <w:r>
        <w:rPr>
          <w:rStyle w:val="VerbatimChar"/>
        </w:rPr>
        <w:t>leaves_eilts</w:t>
      </w:r>
      <w:proofErr w:type="spellEnd"/>
      <w:r>
        <w:rPr>
          <w:rStyle w:val="VerbatimChar"/>
        </w:rPr>
        <w:t xml:space="preserve"> ~ 1</w:t>
      </w:r>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ph</w:t>
      </w:r>
      <w:proofErr w:type="spellEnd"/>
      <w:r>
        <w:rPr>
          <w:rStyle w:val="VerbatimChar"/>
        </w:rPr>
        <w:t xml:space="preserve">              1   7297.2 7301.2</w:t>
      </w:r>
      <w:r>
        <w:br/>
      </w:r>
      <w:r>
        <w:rPr>
          <w:rStyle w:val="VerbatimChar"/>
        </w:rPr>
        <w:t xml:space="preserve">+ </w:t>
      </w:r>
      <w:proofErr w:type="spellStart"/>
      <w:r>
        <w:rPr>
          <w:rStyle w:val="VerbatimChar"/>
        </w:rPr>
        <w:t>hh_type</w:t>
      </w:r>
      <w:proofErr w:type="spellEnd"/>
      <w:r>
        <w:rPr>
          <w:rStyle w:val="VerbatimChar"/>
        </w:rPr>
        <w:t xml:space="preserve">         6   7293.9 7307.9</w:t>
      </w:r>
      <w:r>
        <w:br/>
      </w:r>
      <w:r>
        <w:rPr>
          <w:rStyle w:val="VerbatimChar"/>
        </w:rPr>
        <w:t xml:space="preserve">+ </w:t>
      </w:r>
      <w:proofErr w:type="spellStart"/>
      <w:r>
        <w:rPr>
          <w:rStyle w:val="VerbatimChar"/>
        </w:rPr>
        <w:t>age_group</w:t>
      </w:r>
      <w:proofErr w:type="spellEnd"/>
      <w:r>
        <w:rPr>
          <w:rStyle w:val="VerbatimChar"/>
        </w:rPr>
        <w:t xml:space="preserve">       3   7315.7 7323.7</w:t>
      </w:r>
      <w:r>
        <w:br/>
      </w:r>
      <w:r>
        <w:rPr>
          <w:rStyle w:val="VerbatimChar"/>
        </w:rPr>
        <w:t xml:space="preserve">+ </w:t>
      </w:r>
      <w:proofErr w:type="spellStart"/>
      <w:r>
        <w:rPr>
          <w:rStyle w:val="VerbatimChar"/>
        </w:rPr>
        <w:t>lti</w:t>
      </w:r>
      <w:proofErr w:type="spellEnd"/>
      <w:r>
        <w:rPr>
          <w:rStyle w:val="VerbatimChar"/>
        </w:rPr>
        <w:t xml:space="preserve">             1   7333.6 7337.6</w:t>
      </w:r>
      <w:r>
        <w:br/>
      </w:r>
      <w:r>
        <w:rPr>
          <w:rStyle w:val="VerbatimChar"/>
        </w:rPr>
        <w:t xml:space="preserve">+ </w:t>
      </w:r>
      <w:proofErr w:type="spellStart"/>
      <w:r>
        <w:rPr>
          <w:rStyle w:val="VerbatimChar"/>
        </w:rPr>
        <w:t>mh</w:t>
      </w:r>
      <w:proofErr w:type="spellEnd"/>
      <w:r>
        <w:rPr>
          <w:rStyle w:val="VerbatimChar"/>
        </w:rPr>
        <w:t xml:space="preserve">              1   7375.6 7379.6</w:t>
      </w:r>
      <w:r>
        <w:br/>
      </w:r>
      <w:r>
        <w:rPr>
          <w:rStyle w:val="VerbatimChar"/>
        </w:rPr>
        <w:t xml:space="preserve">+ </w:t>
      </w:r>
      <w:proofErr w:type="spellStart"/>
      <w:r>
        <w:rPr>
          <w:rStyle w:val="VerbatimChar"/>
        </w:rPr>
        <w:t>hascar</w:t>
      </w:r>
      <w:proofErr w:type="spellEnd"/>
      <w:r>
        <w:rPr>
          <w:rStyle w:val="VerbatimChar"/>
        </w:rPr>
        <w:t xml:space="preserve">          1   7379.3 7383.3</w:t>
      </w:r>
      <w:r>
        <w:br/>
      </w:r>
      <w:r>
        <w:rPr>
          <w:rStyle w:val="VerbatimChar"/>
        </w:rPr>
        <w:t xml:space="preserve">+ </w:t>
      </w:r>
      <w:proofErr w:type="spellStart"/>
      <w:r>
        <w:rPr>
          <w:rStyle w:val="VerbatimChar"/>
        </w:rPr>
        <w:t>hiqual_dv</w:t>
      </w:r>
      <w:proofErr w:type="spellEnd"/>
      <w:r>
        <w:rPr>
          <w:rStyle w:val="VerbatimChar"/>
        </w:rPr>
        <w:t xml:space="preserve">       5   7397.3 7409.3</w:t>
      </w:r>
      <w:r>
        <w:br/>
      </w:r>
      <w:r>
        <w:rPr>
          <w:rStyle w:val="VerbatimChar"/>
        </w:rPr>
        <w:t xml:space="preserve">+ </w:t>
      </w:r>
      <w:proofErr w:type="spellStart"/>
      <w:r>
        <w:rPr>
          <w:rStyle w:val="VerbatimChar"/>
        </w:rPr>
        <w:t>eq_net_income</w:t>
      </w:r>
      <w:proofErr w:type="spellEnd"/>
      <w:r>
        <w:rPr>
          <w:rStyle w:val="VerbatimChar"/>
        </w:rPr>
        <w:t xml:space="preserve">   1   7407.5 7411.5</w:t>
      </w:r>
      <w:r>
        <w:br/>
      </w:r>
      <w:r>
        <w:rPr>
          <w:rStyle w:val="VerbatimChar"/>
        </w:rPr>
        <w:t>&lt;none&gt;                7410.7 7412.7</w:t>
      </w:r>
      <w:r>
        <w:br/>
      </w:r>
      <w:r>
        <w:rPr>
          <w:rStyle w:val="VerbatimChar"/>
        </w:rPr>
        <w:t xml:space="preserve">+ </w:t>
      </w:r>
      <w:proofErr w:type="spellStart"/>
      <w:r>
        <w:rPr>
          <w:rStyle w:val="VerbatimChar"/>
        </w:rPr>
        <w:t>eth_simplified</w:t>
      </w:r>
      <w:proofErr w:type="spellEnd"/>
      <w:r>
        <w:rPr>
          <w:rStyle w:val="VerbatimChar"/>
        </w:rPr>
        <w:t xml:space="preserve">  1   7409.1 7413.1</w:t>
      </w:r>
      <w:r>
        <w:br/>
      </w:r>
      <w:r>
        <w:rPr>
          <w:rStyle w:val="VerbatimChar"/>
        </w:rPr>
        <w:t>+ sex             1   7410.7 7414.7</w:t>
      </w:r>
      <w:r>
        <w:br/>
      </w:r>
      <w:r>
        <w:br/>
      </w:r>
      <w:r>
        <w:rPr>
          <w:rStyle w:val="VerbatimChar"/>
        </w:rPr>
        <w:t>Step:  AIC=7301.17</w:t>
      </w:r>
      <w:r>
        <w:br/>
      </w:r>
      <w:proofErr w:type="spellStart"/>
      <w:r>
        <w:rPr>
          <w:rStyle w:val="VerbatimChar"/>
        </w:rPr>
        <w:t>leaves_eilts</w:t>
      </w:r>
      <w:proofErr w:type="spellEnd"/>
      <w:r>
        <w:rPr>
          <w:rStyle w:val="VerbatimChar"/>
        </w:rPr>
        <w:t xml:space="preserve"> ~ </w:t>
      </w:r>
      <w:proofErr w:type="spellStart"/>
      <w:r>
        <w:rPr>
          <w:rStyle w:val="VerbatimChar"/>
        </w:rPr>
        <w:t>ph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hh_type</w:t>
      </w:r>
      <w:proofErr w:type="spellEnd"/>
      <w:r>
        <w:rPr>
          <w:rStyle w:val="VerbatimChar"/>
        </w:rPr>
        <w:t xml:space="preserve">         6   7139.3 7155.3</w:t>
      </w:r>
      <w:r>
        <w:br/>
      </w:r>
      <w:r>
        <w:rPr>
          <w:rStyle w:val="VerbatimChar"/>
        </w:rPr>
        <w:t xml:space="preserve">+ </w:t>
      </w:r>
      <w:proofErr w:type="spellStart"/>
      <w:r>
        <w:rPr>
          <w:rStyle w:val="VerbatimChar"/>
        </w:rPr>
        <w:t>age_group</w:t>
      </w:r>
      <w:proofErr w:type="spellEnd"/>
      <w:r>
        <w:rPr>
          <w:rStyle w:val="VerbatimChar"/>
        </w:rPr>
        <w:t xml:space="preserve">       3   7196.1 7206.1</w:t>
      </w:r>
      <w:r>
        <w:br/>
      </w:r>
      <w:r>
        <w:rPr>
          <w:rStyle w:val="VerbatimChar"/>
        </w:rPr>
        <w:t xml:space="preserve">+ </w:t>
      </w:r>
      <w:proofErr w:type="spellStart"/>
      <w:r>
        <w:rPr>
          <w:rStyle w:val="VerbatimChar"/>
        </w:rPr>
        <w:t>mh</w:t>
      </w:r>
      <w:proofErr w:type="spellEnd"/>
      <w:r>
        <w:rPr>
          <w:rStyle w:val="VerbatimChar"/>
        </w:rPr>
        <w:t xml:space="preserve">              1   7204.0 7210.0</w:t>
      </w:r>
      <w:r>
        <w:br/>
      </w:r>
      <w:r>
        <w:rPr>
          <w:rStyle w:val="VerbatimChar"/>
        </w:rPr>
        <w:t xml:space="preserve">+ </w:t>
      </w:r>
      <w:proofErr w:type="spellStart"/>
      <w:r>
        <w:rPr>
          <w:rStyle w:val="VerbatimChar"/>
        </w:rPr>
        <w:t>hascar</w:t>
      </w:r>
      <w:proofErr w:type="spellEnd"/>
      <w:r>
        <w:rPr>
          <w:rStyle w:val="VerbatimChar"/>
        </w:rPr>
        <w:t xml:space="preserve">          1   7232.4 7238.4</w:t>
      </w:r>
      <w:r>
        <w:br/>
      </w:r>
      <w:r>
        <w:rPr>
          <w:rStyle w:val="VerbatimChar"/>
        </w:rPr>
        <w:t xml:space="preserve">+ </w:t>
      </w:r>
      <w:proofErr w:type="spellStart"/>
      <w:r>
        <w:rPr>
          <w:rStyle w:val="VerbatimChar"/>
        </w:rPr>
        <w:t>lti</w:t>
      </w:r>
      <w:proofErr w:type="spellEnd"/>
      <w:r>
        <w:rPr>
          <w:rStyle w:val="VerbatimChar"/>
        </w:rPr>
        <w:t xml:space="preserve">             1   7247.0 7253.0</w:t>
      </w:r>
      <w:r>
        <w:br/>
      </w:r>
      <w:r>
        <w:rPr>
          <w:rStyle w:val="VerbatimChar"/>
        </w:rPr>
        <w:t xml:space="preserve">+ </w:t>
      </w:r>
      <w:proofErr w:type="spellStart"/>
      <w:r>
        <w:rPr>
          <w:rStyle w:val="VerbatimChar"/>
        </w:rPr>
        <w:t>hiqual_dv</w:t>
      </w:r>
      <w:proofErr w:type="spellEnd"/>
      <w:r>
        <w:rPr>
          <w:rStyle w:val="VerbatimChar"/>
        </w:rPr>
        <w:t xml:space="preserve">       5   7284.4 7298.4</w:t>
      </w:r>
      <w:r>
        <w:br/>
      </w:r>
      <w:r>
        <w:rPr>
          <w:rStyle w:val="VerbatimChar"/>
        </w:rPr>
        <w:t>&lt;none&gt;                7297.2 7301.2</w:t>
      </w:r>
      <w:r>
        <w:br/>
      </w:r>
      <w:r>
        <w:rPr>
          <w:rStyle w:val="VerbatimChar"/>
        </w:rPr>
        <w:t xml:space="preserve">+ </w:t>
      </w:r>
      <w:proofErr w:type="spellStart"/>
      <w:r>
        <w:rPr>
          <w:rStyle w:val="VerbatimChar"/>
        </w:rPr>
        <w:t>eth_simplified</w:t>
      </w:r>
      <w:proofErr w:type="spellEnd"/>
      <w:r>
        <w:rPr>
          <w:rStyle w:val="VerbatimChar"/>
        </w:rPr>
        <w:t xml:space="preserve">  1   7296.4 7302.4</w:t>
      </w:r>
      <w:r>
        <w:br/>
      </w:r>
      <w:r>
        <w:rPr>
          <w:rStyle w:val="VerbatimChar"/>
        </w:rPr>
        <w:t>+ sex             1   7296.8 7302.8</w:t>
      </w:r>
      <w:r>
        <w:br/>
      </w:r>
      <w:r>
        <w:rPr>
          <w:rStyle w:val="VerbatimChar"/>
        </w:rPr>
        <w:t xml:space="preserve">+ </w:t>
      </w:r>
      <w:proofErr w:type="spellStart"/>
      <w:r>
        <w:rPr>
          <w:rStyle w:val="VerbatimChar"/>
        </w:rPr>
        <w:t>eq_net_income</w:t>
      </w:r>
      <w:proofErr w:type="spellEnd"/>
      <w:r>
        <w:rPr>
          <w:rStyle w:val="VerbatimChar"/>
        </w:rPr>
        <w:t xml:space="preserve">   1   7296.9 7302.9</w:t>
      </w:r>
      <w:r>
        <w:br/>
      </w:r>
      <w:r>
        <w:br/>
      </w:r>
      <w:r>
        <w:rPr>
          <w:rStyle w:val="VerbatimChar"/>
        </w:rPr>
        <w:t>Step:  AIC=7155.35</w:t>
      </w:r>
      <w:r>
        <w:br/>
      </w:r>
      <w:proofErr w:type="spellStart"/>
      <w:r>
        <w:rPr>
          <w:rStyle w:val="VerbatimChar"/>
        </w:rPr>
        <w:t>leaves_eilts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mh</w:t>
      </w:r>
      <w:proofErr w:type="spellEnd"/>
      <w:r>
        <w:rPr>
          <w:rStyle w:val="VerbatimChar"/>
        </w:rPr>
        <w:t xml:space="preserve">              1   7051.4 7069.4</w:t>
      </w:r>
      <w:r>
        <w:br/>
      </w:r>
      <w:r>
        <w:rPr>
          <w:rStyle w:val="VerbatimChar"/>
        </w:rPr>
        <w:lastRenderedPageBreak/>
        <w:t xml:space="preserve">+ </w:t>
      </w:r>
      <w:proofErr w:type="spellStart"/>
      <w:r>
        <w:rPr>
          <w:rStyle w:val="VerbatimChar"/>
        </w:rPr>
        <w:t>age_group</w:t>
      </w:r>
      <w:proofErr w:type="spellEnd"/>
      <w:r>
        <w:rPr>
          <w:rStyle w:val="VerbatimChar"/>
        </w:rPr>
        <w:t xml:space="preserve">       3   7067.7 7089.7</w:t>
      </w:r>
      <w:r>
        <w:br/>
      </w:r>
      <w:r>
        <w:rPr>
          <w:rStyle w:val="VerbatimChar"/>
        </w:rPr>
        <w:t xml:space="preserve">+ </w:t>
      </w:r>
      <w:proofErr w:type="spellStart"/>
      <w:r>
        <w:rPr>
          <w:rStyle w:val="VerbatimChar"/>
        </w:rPr>
        <w:t>lti</w:t>
      </w:r>
      <w:proofErr w:type="spellEnd"/>
      <w:r>
        <w:rPr>
          <w:rStyle w:val="VerbatimChar"/>
        </w:rPr>
        <w:t xml:space="preserve">             1   7094.1 7112.1</w:t>
      </w:r>
      <w:r>
        <w:br/>
      </w:r>
      <w:r>
        <w:rPr>
          <w:rStyle w:val="VerbatimChar"/>
        </w:rPr>
        <w:t xml:space="preserve">+ </w:t>
      </w:r>
      <w:proofErr w:type="spellStart"/>
      <w:r>
        <w:rPr>
          <w:rStyle w:val="VerbatimChar"/>
        </w:rPr>
        <w:t>hascar</w:t>
      </w:r>
      <w:proofErr w:type="spellEnd"/>
      <w:r>
        <w:rPr>
          <w:rStyle w:val="VerbatimChar"/>
        </w:rPr>
        <w:t xml:space="preserve">          1   7118.7 7136.7</w:t>
      </w:r>
      <w:r>
        <w:br/>
      </w:r>
      <w:r>
        <w:rPr>
          <w:rStyle w:val="VerbatimChar"/>
        </w:rPr>
        <w:t xml:space="preserve">+ </w:t>
      </w:r>
      <w:proofErr w:type="spellStart"/>
      <w:r>
        <w:rPr>
          <w:rStyle w:val="VerbatimChar"/>
        </w:rPr>
        <w:t>eq_net_income</w:t>
      </w:r>
      <w:proofErr w:type="spellEnd"/>
      <w:r>
        <w:rPr>
          <w:rStyle w:val="VerbatimChar"/>
        </w:rPr>
        <w:t xml:space="preserve">   1   7135.0 7153.0</w:t>
      </w:r>
      <w:r>
        <w:br/>
      </w:r>
      <w:r>
        <w:rPr>
          <w:rStyle w:val="VerbatimChar"/>
        </w:rPr>
        <w:t xml:space="preserve">+ </w:t>
      </w:r>
      <w:proofErr w:type="spellStart"/>
      <w:r>
        <w:rPr>
          <w:rStyle w:val="VerbatimChar"/>
        </w:rPr>
        <w:t>hiqual_dv</w:t>
      </w:r>
      <w:proofErr w:type="spellEnd"/>
      <w:r>
        <w:rPr>
          <w:rStyle w:val="VerbatimChar"/>
        </w:rPr>
        <w:t xml:space="preserve">       5   7127.1 7153.1</w:t>
      </w:r>
      <w:r>
        <w:br/>
      </w:r>
      <w:r>
        <w:rPr>
          <w:rStyle w:val="VerbatimChar"/>
        </w:rPr>
        <w:t xml:space="preserve">+ </w:t>
      </w:r>
      <w:proofErr w:type="spellStart"/>
      <w:r>
        <w:rPr>
          <w:rStyle w:val="VerbatimChar"/>
        </w:rPr>
        <w:t>eth_simplified</w:t>
      </w:r>
      <w:proofErr w:type="spellEnd"/>
      <w:r>
        <w:rPr>
          <w:rStyle w:val="VerbatimChar"/>
        </w:rPr>
        <w:t xml:space="preserve">  1   7135.3 7153.3</w:t>
      </w:r>
      <w:r>
        <w:br/>
      </w:r>
      <w:r>
        <w:rPr>
          <w:rStyle w:val="VerbatimChar"/>
        </w:rPr>
        <w:t>&lt;none&gt;                7139.3 7155.3</w:t>
      </w:r>
      <w:r>
        <w:br/>
      </w:r>
      <w:r>
        <w:rPr>
          <w:rStyle w:val="VerbatimChar"/>
        </w:rPr>
        <w:t>+ sex             1   7138.1 7156.1</w:t>
      </w:r>
      <w:r>
        <w:br/>
      </w:r>
      <w:r>
        <w:br/>
      </w:r>
      <w:r>
        <w:rPr>
          <w:rStyle w:val="VerbatimChar"/>
        </w:rPr>
        <w:t>Step:  AIC=7069.44</w:t>
      </w:r>
      <w:r>
        <w:br/>
      </w:r>
      <w:proofErr w:type="spellStart"/>
      <w:r>
        <w:rPr>
          <w:rStyle w:val="VerbatimChar"/>
        </w:rPr>
        <w:t>leaves_eilts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mh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age_group</w:t>
      </w:r>
      <w:proofErr w:type="spellEnd"/>
      <w:r>
        <w:rPr>
          <w:rStyle w:val="VerbatimChar"/>
        </w:rPr>
        <w:t xml:space="preserve">       3   6987.4 7011.4</w:t>
      </w:r>
      <w:r>
        <w:br/>
      </w:r>
      <w:r>
        <w:rPr>
          <w:rStyle w:val="VerbatimChar"/>
        </w:rPr>
        <w:t xml:space="preserve">+ </w:t>
      </w:r>
      <w:proofErr w:type="spellStart"/>
      <w:r>
        <w:rPr>
          <w:rStyle w:val="VerbatimChar"/>
        </w:rPr>
        <w:t>lti</w:t>
      </w:r>
      <w:proofErr w:type="spellEnd"/>
      <w:r>
        <w:rPr>
          <w:rStyle w:val="VerbatimChar"/>
        </w:rPr>
        <w:t xml:space="preserve">             1   7020.4 7040.4</w:t>
      </w:r>
      <w:r>
        <w:br/>
      </w:r>
      <w:r>
        <w:rPr>
          <w:rStyle w:val="VerbatimChar"/>
        </w:rPr>
        <w:t xml:space="preserve">+ </w:t>
      </w:r>
      <w:proofErr w:type="spellStart"/>
      <w:r>
        <w:rPr>
          <w:rStyle w:val="VerbatimChar"/>
        </w:rPr>
        <w:t>hascar</w:t>
      </w:r>
      <w:proofErr w:type="spellEnd"/>
      <w:r>
        <w:rPr>
          <w:rStyle w:val="VerbatimChar"/>
        </w:rPr>
        <w:t xml:space="preserve">          1   7031.7 7051.7</w:t>
      </w:r>
      <w:r>
        <w:br/>
      </w:r>
      <w:r>
        <w:rPr>
          <w:rStyle w:val="VerbatimChar"/>
        </w:rPr>
        <w:t xml:space="preserve">+ </w:t>
      </w:r>
      <w:proofErr w:type="spellStart"/>
      <w:r>
        <w:rPr>
          <w:rStyle w:val="VerbatimChar"/>
        </w:rPr>
        <w:t>eq_net_income</w:t>
      </w:r>
      <w:proofErr w:type="spellEnd"/>
      <w:r>
        <w:rPr>
          <w:rStyle w:val="VerbatimChar"/>
        </w:rPr>
        <w:t xml:space="preserve">   1   7046.6 7066.6</w:t>
      </w:r>
      <w:r>
        <w:br/>
      </w:r>
      <w:r>
        <w:rPr>
          <w:rStyle w:val="VerbatimChar"/>
        </w:rPr>
        <w:t xml:space="preserve">+ </w:t>
      </w:r>
      <w:proofErr w:type="spellStart"/>
      <w:r>
        <w:rPr>
          <w:rStyle w:val="VerbatimChar"/>
        </w:rPr>
        <w:t>eth_simplified</w:t>
      </w:r>
      <w:proofErr w:type="spellEnd"/>
      <w:r>
        <w:rPr>
          <w:rStyle w:val="VerbatimChar"/>
        </w:rPr>
        <w:t xml:space="preserve">  1   7046.8 7066.8</w:t>
      </w:r>
      <w:r>
        <w:br/>
      </w:r>
      <w:r>
        <w:rPr>
          <w:rStyle w:val="VerbatimChar"/>
        </w:rPr>
        <w:t xml:space="preserve">+ </w:t>
      </w:r>
      <w:proofErr w:type="spellStart"/>
      <w:r>
        <w:rPr>
          <w:rStyle w:val="VerbatimChar"/>
        </w:rPr>
        <w:t>hiqual_dv</w:t>
      </w:r>
      <w:proofErr w:type="spellEnd"/>
      <w:r>
        <w:rPr>
          <w:rStyle w:val="VerbatimChar"/>
        </w:rPr>
        <w:t xml:space="preserve">       5   7039.9 7067.9</w:t>
      </w:r>
      <w:r>
        <w:br/>
      </w:r>
      <w:r>
        <w:rPr>
          <w:rStyle w:val="VerbatimChar"/>
        </w:rPr>
        <w:t>&lt;none&gt;                7051.4 7069.4</w:t>
      </w:r>
      <w:r>
        <w:br/>
      </w:r>
      <w:r>
        <w:rPr>
          <w:rStyle w:val="VerbatimChar"/>
        </w:rPr>
        <w:t>+ sex             1   7051.4 7071.4</w:t>
      </w:r>
      <w:r>
        <w:br/>
      </w:r>
      <w:r>
        <w:br/>
      </w:r>
      <w:r>
        <w:rPr>
          <w:rStyle w:val="VerbatimChar"/>
        </w:rPr>
        <w:t>Step:  AIC=7011.37</w:t>
      </w:r>
      <w:r>
        <w:br/>
      </w:r>
      <w:proofErr w:type="spellStart"/>
      <w:r>
        <w:rPr>
          <w:rStyle w:val="VerbatimChar"/>
        </w:rPr>
        <w:t>leaves_eilts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age_group</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lti</w:t>
      </w:r>
      <w:proofErr w:type="spellEnd"/>
      <w:r>
        <w:rPr>
          <w:rStyle w:val="VerbatimChar"/>
        </w:rPr>
        <w:t xml:space="preserve">             1   6956.7 6982.7</w:t>
      </w:r>
      <w:r>
        <w:br/>
      </w:r>
      <w:r>
        <w:rPr>
          <w:rStyle w:val="VerbatimChar"/>
        </w:rPr>
        <w:t xml:space="preserve">+ </w:t>
      </w:r>
      <w:proofErr w:type="spellStart"/>
      <w:r>
        <w:rPr>
          <w:rStyle w:val="VerbatimChar"/>
        </w:rPr>
        <w:t>hascar</w:t>
      </w:r>
      <w:proofErr w:type="spellEnd"/>
      <w:r>
        <w:rPr>
          <w:rStyle w:val="VerbatimChar"/>
        </w:rPr>
        <w:t xml:space="preserve">          1   6967.9 6993.9</w:t>
      </w:r>
      <w:r>
        <w:br/>
      </w:r>
      <w:r>
        <w:rPr>
          <w:rStyle w:val="VerbatimChar"/>
        </w:rPr>
        <w:t xml:space="preserve">+ </w:t>
      </w:r>
      <w:proofErr w:type="spellStart"/>
      <w:r>
        <w:rPr>
          <w:rStyle w:val="VerbatimChar"/>
        </w:rPr>
        <w:t>hiqual_dv</w:t>
      </w:r>
      <w:proofErr w:type="spellEnd"/>
      <w:r>
        <w:rPr>
          <w:rStyle w:val="VerbatimChar"/>
        </w:rPr>
        <w:t xml:space="preserve">       5   6973.6 7007.6</w:t>
      </w:r>
      <w:r>
        <w:br/>
      </w:r>
      <w:r>
        <w:rPr>
          <w:rStyle w:val="VerbatimChar"/>
        </w:rPr>
        <w:t xml:space="preserve">+ </w:t>
      </w:r>
      <w:proofErr w:type="spellStart"/>
      <w:r>
        <w:rPr>
          <w:rStyle w:val="VerbatimChar"/>
        </w:rPr>
        <w:t>eth_simplified</w:t>
      </w:r>
      <w:proofErr w:type="spellEnd"/>
      <w:r>
        <w:rPr>
          <w:rStyle w:val="VerbatimChar"/>
        </w:rPr>
        <w:t xml:space="preserve">  1   6982.4 7008.4</w:t>
      </w:r>
      <w:r>
        <w:br/>
      </w:r>
      <w:r>
        <w:rPr>
          <w:rStyle w:val="VerbatimChar"/>
        </w:rPr>
        <w:t xml:space="preserve">+ </w:t>
      </w:r>
      <w:proofErr w:type="spellStart"/>
      <w:r>
        <w:rPr>
          <w:rStyle w:val="VerbatimChar"/>
        </w:rPr>
        <w:t>eq_net_income</w:t>
      </w:r>
      <w:proofErr w:type="spellEnd"/>
      <w:r>
        <w:rPr>
          <w:rStyle w:val="VerbatimChar"/>
        </w:rPr>
        <w:t xml:space="preserve">   1   6983.2 7009.2</w:t>
      </w:r>
      <w:r>
        <w:br/>
      </w:r>
      <w:r>
        <w:rPr>
          <w:rStyle w:val="VerbatimChar"/>
        </w:rPr>
        <w:t>&lt;none&gt;                6987.4 7011.4</w:t>
      </w:r>
      <w:r>
        <w:br/>
      </w:r>
      <w:r>
        <w:rPr>
          <w:rStyle w:val="VerbatimChar"/>
        </w:rPr>
        <w:t>+ sex             1   6987.2 7013.2</w:t>
      </w:r>
      <w:r>
        <w:br/>
      </w:r>
      <w:r>
        <w:br/>
      </w:r>
      <w:r>
        <w:rPr>
          <w:rStyle w:val="VerbatimChar"/>
        </w:rPr>
        <w:t>Step:  AIC=6982.7</w:t>
      </w:r>
      <w:r>
        <w:br/>
      </w:r>
      <w:proofErr w:type="spellStart"/>
      <w:r>
        <w:rPr>
          <w:rStyle w:val="VerbatimChar"/>
        </w:rPr>
        <w:t>leaves_eilts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lti</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hascar</w:t>
      </w:r>
      <w:proofErr w:type="spellEnd"/>
      <w:r>
        <w:rPr>
          <w:rStyle w:val="VerbatimChar"/>
        </w:rPr>
        <w:t xml:space="preserve">          1   6937.8 6965.8</w:t>
      </w:r>
      <w:r>
        <w:br/>
      </w:r>
      <w:r>
        <w:rPr>
          <w:rStyle w:val="VerbatimChar"/>
        </w:rPr>
        <w:t xml:space="preserve">+ </w:t>
      </w:r>
      <w:proofErr w:type="spellStart"/>
      <w:r>
        <w:rPr>
          <w:rStyle w:val="VerbatimChar"/>
        </w:rPr>
        <w:t>hiqual_dv</w:t>
      </w:r>
      <w:proofErr w:type="spellEnd"/>
      <w:r>
        <w:rPr>
          <w:rStyle w:val="VerbatimChar"/>
        </w:rPr>
        <w:t xml:space="preserve">       5   6943.1 6979.1</w:t>
      </w:r>
      <w:r>
        <w:br/>
      </w:r>
      <w:r>
        <w:rPr>
          <w:rStyle w:val="VerbatimChar"/>
        </w:rPr>
        <w:t xml:space="preserve">+ </w:t>
      </w:r>
      <w:proofErr w:type="spellStart"/>
      <w:r>
        <w:rPr>
          <w:rStyle w:val="VerbatimChar"/>
        </w:rPr>
        <w:t>eth_simplified</w:t>
      </w:r>
      <w:proofErr w:type="spellEnd"/>
      <w:r>
        <w:rPr>
          <w:rStyle w:val="VerbatimChar"/>
        </w:rPr>
        <w:t xml:space="preserve">  1   6951.7 6979.7</w:t>
      </w:r>
      <w:r>
        <w:br/>
      </w:r>
      <w:r>
        <w:rPr>
          <w:rStyle w:val="VerbatimChar"/>
        </w:rPr>
        <w:t xml:space="preserve">+ </w:t>
      </w:r>
      <w:proofErr w:type="spellStart"/>
      <w:r>
        <w:rPr>
          <w:rStyle w:val="VerbatimChar"/>
        </w:rPr>
        <w:t>eq_net_income</w:t>
      </w:r>
      <w:proofErr w:type="spellEnd"/>
      <w:r>
        <w:rPr>
          <w:rStyle w:val="VerbatimChar"/>
        </w:rPr>
        <w:t xml:space="preserve">   1   6953.3 6981.3</w:t>
      </w:r>
      <w:r>
        <w:br/>
      </w:r>
      <w:r>
        <w:rPr>
          <w:rStyle w:val="VerbatimChar"/>
        </w:rPr>
        <w:t>&lt;none&gt;                6956.7 6982.7</w:t>
      </w:r>
      <w:r>
        <w:br/>
      </w:r>
      <w:r>
        <w:rPr>
          <w:rStyle w:val="VerbatimChar"/>
        </w:rPr>
        <w:t>+ sex             1   6956.6 6984.6</w:t>
      </w:r>
      <w:r>
        <w:br/>
      </w:r>
      <w:r>
        <w:br/>
      </w:r>
      <w:r>
        <w:rPr>
          <w:rStyle w:val="VerbatimChar"/>
        </w:rPr>
        <w:t>Step:  AIC=6965.83</w:t>
      </w:r>
      <w:r>
        <w:br/>
      </w:r>
      <w:proofErr w:type="spellStart"/>
      <w:r>
        <w:rPr>
          <w:rStyle w:val="VerbatimChar"/>
        </w:rPr>
        <w:t>leaves_eilts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lastRenderedPageBreak/>
        <w:t xml:space="preserve">+ </w:t>
      </w:r>
      <w:proofErr w:type="spellStart"/>
      <w:r>
        <w:rPr>
          <w:rStyle w:val="VerbatimChar"/>
        </w:rPr>
        <w:t>eth_simplified</w:t>
      </w:r>
      <w:proofErr w:type="spellEnd"/>
      <w:r>
        <w:rPr>
          <w:rStyle w:val="VerbatimChar"/>
        </w:rPr>
        <w:t xml:space="preserve">  1   6930.8 6960.8</w:t>
      </w:r>
      <w:r>
        <w:br/>
      </w:r>
      <w:r>
        <w:rPr>
          <w:rStyle w:val="VerbatimChar"/>
        </w:rPr>
        <w:t xml:space="preserve">+ </w:t>
      </w:r>
      <w:proofErr w:type="spellStart"/>
      <w:r>
        <w:rPr>
          <w:rStyle w:val="VerbatimChar"/>
        </w:rPr>
        <w:t>eq_net_income</w:t>
      </w:r>
      <w:proofErr w:type="spellEnd"/>
      <w:r>
        <w:rPr>
          <w:rStyle w:val="VerbatimChar"/>
        </w:rPr>
        <w:t xml:space="preserve">   1   6932.5 6962.5</w:t>
      </w:r>
      <w:r>
        <w:br/>
      </w:r>
      <w:r>
        <w:rPr>
          <w:rStyle w:val="VerbatimChar"/>
        </w:rPr>
        <w:t>&lt;none&gt;                6937.8 6965.8</w:t>
      </w:r>
      <w:r>
        <w:br/>
      </w:r>
      <w:r>
        <w:rPr>
          <w:rStyle w:val="VerbatimChar"/>
        </w:rPr>
        <w:t xml:space="preserve">+ </w:t>
      </w:r>
      <w:proofErr w:type="spellStart"/>
      <w:r>
        <w:rPr>
          <w:rStyle w:val="VerbatimChar"/>
        </w:rPr>
        <w:t>hiqual_dv</w:t>
      </w:r>
      <w:proofErr w:type="spellEnd"/>
      <w:r>
        <w:rPr>
          <w:rStyle w:val="VerbatimChar"/>
        </w:rPr>
        <w:t xml:space="preserve">       5   6928.3 6966.3</w:t>
      </w:r>
      <w:r>
        <w:br/>
      </w:r>
      <w:r>
        <w:rPr>
          <w:rStyle w:val="VerbatimChar"/>
        </w:rPr>
        <w:t>+ sex             1   6937.8 6967.8</w:t>
      </w:r>
      <w:r>
        <w:br/>
      </w:r>
      <w:r>
        <w:br/>
      </w:r>
      <w:r>
        <w:rPr>
          <w:rStyle w:val="VerbatimChar"/>
        </w:rPr>
        <w:t>Step:  AIC=6960.76</w:t>
      </w:r>
      <w:r>
        <w:br/>
      </w:r>
      <w:proofErr w:type="spellStart"/>
      <w:r>
        <w:rPr>
          <w:rStyle w:val="VerbatimChar"/>
        </w:rPr>
        <w:t>leaves_eilts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rPr>
          <w:rStyle w:val="VerbatimChar"/>
        </w:rPr>
        <w:t xml:space="preserve"> + </w:t>
      </w:r>
      <w:r>
        <w:br/>
      </w:r>
      <w:r>
        <w:rPr>
          <w:rStyle w:val="VerbatimChar"/>
        </w:rPr>
        <w:t xml:space="preserve">    </w:t>
      </w:r>
      <w:proofErr w:type="spellStart"/>
      <w:r>
        <w:rPr>
          <w:rStyle w:val="VerbatimChar"/>
        </w:rPr>
        <w:t>eth_simplified</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eq_net_income</w:t>
      </w:r>
      <w:proofErr w:type="spellEnd"/>
      <w:r>
        <w:rPr>
          <w:rStyle w:val="VerbatimChar"/>
        </w:rPr>
        <w:t xml:space="preserve">  1   6925.3 6957.3</w:t>
      </w:r>
      <w:r>
        <w:br/>
      </w:r>
      <w:r>
        <w:rPr>
          <w:rStyle w:val="VerbatimChar"/>
        </w:rPr>
        <w:t>&lt;none&gt;               6930.8 6960.8</w:t>
      </w:r>
      <w:r>
        <w:br/>
      </w:r>
      <w:r>
        <w:rPr>
          <w:rStyle w:val="VerbatimChar"/>
        </w:rPr>
        <w:t xml:space="preserve">+ </w:t>
      </w:r>
      <w:proofErr w:type="spellStart"/>
      <w:r>
        <w:rPr>
          <w:rStyle w:val="VerbatimChar"/>
        </w:rPr>
        <w:t>hiqual_dv</w:t>
      </w:r>
      <w:proofErr w:type="spellEnd"/>
      <w:r>
        <w:rPr>
          <w:rStyle w:val="VerbatimChar"/>
        </w:rPr>
        <w:t xml:space="preserve">      5   6921.9 6961.9</w:t>
      </w:r>
      <w:r>
        <w:br/>
      </w:r>
      <w:r>
        <w:rPr>
          <w:rStyle w:val="VerbatimChar"/>
        </w:rPr>
        <w:t>+ sex            1   6930.7 6962.7</w:t>
      </w:r>
      <w:r>
        <w:br/>
      </w:r>
      <w:r>
        <w:br/>
      </w:r>
      <w:r>
        <w:rPr>
          <w:rStyle w:val="VerbatimChar"/>
        </w:rPr>
        <w:t>Step:  AIC=6957.31</w:t>
      </w:r>
      <w:r>
        <w:br/>
      </w:r>
      <w:proofErr w:type="spellStart"/>
      <w:r>
        <w:rPr>
          <w:rStyle w:val="VerbatimChar"/>
        </w:rPr>
        <w:t>leaves_eilts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rPr>
          <w:rStyle w:val="VerbatimChar"/>
        </w:rPr>
        <w:t xml:space="preserve"> + </w:t>
      </w:r>
      <w:r>
        <w:br/>
      </w:r>
      <w:r>
        <w:rPr>
          <w:rStyle w:val="VerbatimChar"/>
        </w:rPr>
        <w:t xml:space="preserve">    </w:t>
      </w:r>
      <w:proofErr w:type="spellStart"/>
      <w:r>
        <w:rPr>
          <w:rStyle w:val="VerbatimChar"/>
        </w:rPr>
        <w:t>eth_simplified</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&lt;none&gt;           6925.3 6957.3</w:t>
      </w:r>
      <w:r>
        <w:br/>
      </w:r>
      <w:r>
        <w:rPr>
          <w:rStyle w:val="VerbatimChar"/>
        </w:rPr>
        <w:t xml:space="preserve">+ </w:t>
      </w:r>
      <w:proofErr w:type="spellStart"/>
      <w:r>
        <w:rPr>
          <w:rStyle w:val="VerbatimChar"/>
        </w:rPr>
        <w:t>hiqual_dv</w:t>
      </w:r>
      <w:proofErr w:type="spellEnd"/>
      <w:r>
        <w:rPr>
          <w:rStyle w:val="VerbatimChar"/>
        </w:rPr>
        <w:t xml:space="preserve">  5   6915.3 6957.3</w:t>
      </w:r>
      <w:r>
        <w:br/>
      </w:r>
      <w:r>
        <w:rPr>
          <w:rStyle w:val="VerbatimChar"/>
        </w:rPr>
        <w:t>+ sex        1   6925.1 6959.1</w:t>
      </w:r>
    </w:p>
    <w:p w14:paraId="7E806B03" w14:textId="77777777" w:rsidR="008401AC" w:rsidRDefault="004E19BA">
      <w:pPr>
        <w:pStyle w:val="SourceCode"/>
      </w:pPr>
      <w:r>
        <w:rPr>
          <w:rStyle w:val="VerbatimChar"/>
        </w:rPr>
        <w:t>Start:  AIC=7325.77</w:t>
      </w:r>
      <w:r>
        <w:br/>
      </w:r>
      <w:proofErr w:type="spellStart"/>
      <w:r>
        <w:rPr>
          <w:rStyle w:val="VerbatimChar"/>
        </w:rPr>
        <w:t>leaves_eilts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ph</w:t>
      </w:r>
      <w:proofErr w:type="spellEnd"/>
      <w:r>
        <w:rPr>
          <w:rStyle w:val="VerbatimChar"/>
        </w:rPr>
        <w:t xml:space="preserve">              1   7193.8 7207.8</w:t>
      </w:r>
      <w:r>
        <w:br/>
      </w:r>
      <w:r>
        <w:rPr>
          <w:rStyle w:val="VerbatimChar"/>
        </w:rPr>
        <w:t xml:space="preserve">+ </w:t>
      </w:r>
      <w:proofErr w:type="spellStart"/>
      <w:r>
        <w:rPr>
          <w:rStyle w:val="VerbatimChar"/>
        </w:rPr>
        <w:t>hh_type</w:t>
      </w:r>
      <w:proofErr w:type="spellEnd"/>
      <w:r>
        <w:rPr>
          <w:rStyle w:val="VerbatimChar"/>
        </w:rPr>
        <w:t xml:space="preserve">         6   7219.5 7243.5</w:t>
      </w:r>
      <w:r>
        <w:br/>
      </w:r>
      <w:r>
        <w:rPr>
          <w:rStyle w:val="VerbatimChar"/>
        </w:rPr>
        <w:t xml:space="preserve">+ </w:t>
      </w:r>
      <w:proofErr w:type="spellStart"/>
      <w:r>
        <w:rPr>
          <w:rStyle w:val="VerbatimChar"/>
        </w:rPr>
        <w:t>lti</w:t>
      </w:r>
      <w:proofErr w:type="spellEnd"/>
      <w:r>
        <w:rPr>
          <w:rStyle w:val="VerbatimChar"/>
        </w:rPr>
        <w:t xml:space="preserve">             1   7238.4 7252.4</w:t>
      </w:r>
      <w:r>
        <w:br/>
      </w:r>
      <w:r>
        <w:rPr>
          <w:rStyle w:val="VerbatimChar"/>
        </w:rPr>
        <w:t xml:space="preserve">+ </w:t>
      </w:r>
      <w:proofErr w:type="spellStart"/>
      <w:r>
        <w:rPr>
          <w:rStyle w:val="VerbatimChar"/>
        </w:rPr>
        <w:t>hascar</w:t>
      </w:r>
      <w:proofErr w:type="spellEnd"/>
      <w:r>
        <w:rPr>
          <w:rStyle w:val="VerbatimChar"/>
        </w:rPr>
        <w:t xml:space="preserve">          1   7279.4 7293.4</w:t>
      </w:r>
      <w:r>
        <w:br/>
      </w:r>
      <w:r>
        <w:rPr>
          <w:rStyle w:val="VerbatimChar"/>
        </w:rPr>
        <w:t xml:space="preserve">+ </w:t>
      </w:r>
      <w:proofErr w:type="spellStart"/>
      <w:r>
        <w:rPr>
          <w:rStyle w:val="VerbatimChar"/>
        </w:rPr>
        <w:t>mh</w:t>
      </w:r>
      <w:proofErr w:type="spellEnd"/>
      <w:r>
        <w:rPr>
          <w:rStyle w:val="VerbatimChar"/>
        </w:rPr>
        <w:t xml:space="preserve">              1   7281.7 7295.7</w:t>
      </w:r>
      <w:r>
        <w:br/>
      </w:r>
      <w:r>
        <w:rPr>
          <w:rStyle w:val="VerbatimChar"/>
        </w:rPr>
        <w:t xml:space="preserve">+ </w:t>
      </w:r>
      <w:proofErr w:type="spellStart"/>
      <w:r>
        <w:rPr>
          <w:rStyle w:val="VerbatimChar"/>
        </w:rPr>
        <w:t>hiqual_dv</w:t>
      </w:r>
      <w:proofErr w:type="spellEnd"/>
      <w:r>
        <w:rPr>
          <w:rStyle w:val="VerbatimChar"/>
        </w:rPr>
        <w:t xml:space="preserve">       5   7298.1 7320.1</w:t>
      </w:r>
      <w:r>
        <w:br/>
      </w:r>
      <w:r>
        <w:rPr>
          <w:rStyle w:val="VerbatimChar"/>
        </w:rPr>
        <w:t>- sex             1   7313.9 7323.9</w:t>
      </w:r>
      <w:r>
        <w:br/>
      </w:r>
      <w:r>
        <w:rPr>
          <w:rStyle w:val="VerbatimChar"/>
        </w:rPr>
        <w:t xml:space="preserve">+ </w:t>
      </w:r>
      <w:proofErr w:type="spellStart"/>
      <w:r>
        <w:rPr>
          <w:rStyle w:val="VerbatimChar"/>
        </w:rPr>
        <w:t>eq_net_income</w:t>
      </w:r>
      <w:proofErr w:type="spellEnd"/>
      <w:r>
        <w:rPr>
          <w:rStyle w:val="VerbatimChar"/>
        </w:rPr>
        <w:t xml:space="preserve">   1   7310.4 7324.4</w:t>
      </w:r>
      <w:r>
        <w:br/>
      </w:r>
      <w:r>
        <w:rPr>
          <w:rStyle w:val="VerbatimChar"/>
        </w:rPr>
        <w:t xml:space="preserve">- </w:t>
      </w:r>
      <w:proofErr w:type="spellStart"/>
      <w:r>
        <w:rPr>
          <w:rStyle w:val="VerbatimChar"/>
        </w:rPr>
        <w:t>eth_simplified</w:t>
      </w:r>
      <w:proofErr w:type="spellEnd"/>
      <w:r>
        <w:rPr>
          <w:rStyle w:val="VerbatimChar"/>
        </w:rPr>
        <w:t xml:space="preserve">  1   7315.6 7325.6</w:t>
      </w:r>
      <w:r>
        <w:br/>
      </w:r>
      <w:r>
        <w:rPr>
          <w:rStyle w:val="VerbatimChar"/>
        </w:rPr>
        <w:t>&lt;none&gt;                7313.8 7325.8</w:t>
      </w:r>
      <w:r>
        <w:br/>
      </w:r>
      <w:r>
        <w:rPr>
          <w:rStyle w:val="VerbatimChar"/>
        </w:rPr>
        <w:t xml:space="preserve">- </w:t>
      </w:r>
      <w:proofErr w:type="spellStart"/>
      <w:r>
        <w:rPr>
          <w:rStyle w:val="VerbatimChar"/>
        </w:rPr>
        <w:t>age_group</w:t>
      </w:r>
      <w:proofErr w:type="spellEnd"/>
      <w:r>
        <w:rPr>
          <w:rStyle w:val="VerbatimChar"/>
        </w:rPr>
        <w:t xml:space="preserve">       3   7409.1 7415.1</w:t>
      </w:r>
      <w:r>
        <w:br/>
      </w:r>
      <w:r>
        <w:br/>
      </w:r>
      <w:r>
        <w:rPr>
          <w:rStyle w:val="VerbatimChar"/>
        </w:rPr>
        <w:t>Step:  AIC=7207.8</w:t>
      </w:r>
      <w:r>
        <w:br/>
      </w:r>
      <w:proofErr w:type="spellStart"/>
      <w:r>
        <w:rPr>
          <w:rStyle w:val="VerbatimChar"/>
        </w:rPr>
        <w:t>leaves_eilts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hh_type</w:t>
      </w:r>
      <w:proofErr w:type="spellEnd"/>
      <w:r>
        <w:rPr>
          <w:rStyle w:val="VerbatimChar"/>
        </w:rPr>
        <w:t xml:space="preserve">         6   7062.8 7088.8</w:t>
      </w:r>
      <w:r>
        <w:br/>
      </w:r>
      <w:r>
        <w:rPr>
          <w:rStyle w:val="VerbatimChar"/>
        </w:rPr>
        <w:t xml:space="preserve">+ </w:t>
      </w:r>
      <w:proofErr w:type="spellStart"/>
      <w:r>
        <w:rPr>
          <w:rStyle w:val="VerbatimChar"/>
        </w:rPr>
        <w:t>mh</w:t>
      </w:r>
      <w:proofErr w:type="spellEnd"/>
      <w:r>
        <w:rPr>
          <w:rStyle w:val="VerbatimChar"/>
        </w:rPr>
        <w:t xml:space="preserve">              1   7108.7 7124.7</w:t>
      </w:r>
      <w:r>
        <w:br/>
      </w:r>
      <w:r>
        <w:rPr>
          <w:rStyle w:val="VerbatimChar"/>
        </w:rPr>
        <w:t xml:space="preserve">+ </w:t>
      </w:r>
      <w:proofErr w:type="spellStart"/>
      <w:r>
        <w:rPr>
          <w:rStyle w:val="VerbatimChar"/>
        </w:rPr>
        <w:t>hascar</w:t>
      </w:r>
      <w:proofErr w:type="spellEnd"/>
      <w:r>
        <w:rPr>
          <w:rStyle w:val="VerbatimChar"/>
        </w:rPr>
        <w:t xml:space="preserve">          1   7124.9 7140.9</w:t>
      </w:r>
      <w:r>
        <w:br/>
      </w:r>
      <w:r>
        <w:rPr>
          <w:rStyle w:val="VerbatimChar"/>
        </w:rPr>
        <w:t xml:space="preserve">+ </w:t>
      </w:r>
      <w:proofErr w:type="spellStart"/>
      <w:r>
        <w:rPr>
          <w:rStyle w:val="VerbatimChar"/>
        </w:rPr>
        <w:t>lti</w:t>
      </w:r>
      <w:proofErr w:type="spellEnd"/>
      <w:r>
        <w:rPr>
          <w:rStyle w:val="VerbatimChar"/>
        </w:rPr>
        <w:t xml:space="preserve">             1   7143.8 7159.8</w:t>
      </w:r>
      <w:r>
        <w:br/>
      </w:r>
      <w:r>
        <w:rPr>
          <w:rStyle w:val="VerbatimChar"/>
        </w:rPr>
        <w:lastRenderedPageBreak/>
        <w:t xml:space="preserve">+ </w:t>
      </w:r>
      <w:proofErr w:type="spellStart"/>
      <w:r>
        <w:rPr>
          <w:rStyle w:val="VerbatimChar"/>
        </w:rPr>
        <w:t>hiqual_dv</w:t>
      </w:r>
      <w:proofErr w:type="spellEnd"/>
      <w:r>
        <w:rPr>
          <w:rStyle w:val="VerbatimChar"/>
        </w:rPr>
        <w:t xml:space="preserve">       5   7176.2 7200.2</w:t>
      </w:r>
      <w:r>
        <w:br/>
      </w:r>
      <w:r>
        <w:rPr>
          <w:rStyle w:val="VerbatimChar"/>
        </w:rPr>
        <w:t>- sex             1   7194.8 7206.8</w:t>
      </w:r>
      <w:r>
        <w:br/>
      </w:r>
      <w:r>
        <w:rPr>
          <w:rStyle w:val="VerbatimChar"/>
        </w:rPr>
        <w:t xml:space="preserve">- </w:t>
      </w:r>
      <w:proofErr w:type="spellStart"/>
      <w:r>
        <w:rPr>
          <w:rStyle w:val="VerbatimChar"/>
        </w:rPr>
        <w:t>eth_simplified</w:t>
      </w:r>
      <w:proofErr w:type="spellEnd"/>
      <w:r>
        <w:rPr>
          <w:rStyle w:val="VerbatimChar"/>
        </w:rPr>
        <w:t xml:space="preserve">  1   7195.2 7207.2</w:t>
      </w:r>
      <w:r>
        <w:br/>
      </w:r>
      <w:r>
        <w:rPr>
          <w:rStyle w:val="VerbatimChar"/>
        </w:rPr>
        <w:t>&lt;none&gt;                7193.8 7207.8</w:t>
      </w:r>
      <w:r>
        <w:br/>
      </w:r>
      <w:r>
        <w:rPr>
          <w:rStyle w:val="VerbatimChar"/>
        </w:rPr>
        <w:t xml:space="preserve">+ </w:t>
      </w:r>
      <w:proofErr w:type="spellStart"/>
      <w:r>
        <w:rPr>
          <w:rStyle w:val="VerbatimChar"/>
        </w:rPr>
        <w:t>eq_net_income</w:t>
      </w:r>
      <w:proofErr w:type="spellEnd"/>
      <w:r>
        <w:rPr>
          <w:rStyle w:val="VerbatimChar"/>
        </w:rPr>
        <w:t xml:space="preserve">   1   7193.4 7209.4</w:t>
      </w:r>
      <w:r>
        <w:br/>
      </w:r>
      <w:r>
        <w:rPr>
          <w:rStyle w:val="VerbatimChar"/>
        </w:rPr>
        <w:t xml:space="preserve">- </w:t>
      </w:r>
      <w:proofErr w:type="spellStart"/>
      <w:r>
        <w:rPr>
          <w:rStyle w:val="VerbatimChar"/>
        </w:rPr>
        <w:t>age_group</w:t>
      </w:r>
      <w:proofErr w:type="spellEnd"/>
      <w:r>
        <w:rPr>
          <w:rStyle w:val="VerbatimChar"/>
        </w:rPr>
        <w:t xml:space="preserve">       3   7296.0 7304.0</w:t>
      </w:r>
      <w:r>
        <w:br/>
      </w:r>
      <w:r>
        <w:rPr>
          <w:rStyle w:val="VerbatimChar"/>
        </w:rPr>
        <w:t xml:space="preserve">- </w:t>
      </w:r>
      <w:proofErr w:type="spellStart"/>
      <w:r>
        <w:rPr>
          <w:rStyle w:val="VerbatimChar"/>
        </w:rPr>
        <w:t>ph</w:t>
      </w:r>
      <w:proofErr w:type="spellEnd"/>
      <w:r>
        <w:rPr>
          <w:rStyle w:val="VerbatimChar"/>
        </w:rPr>
        <w:t xml:space="preserve">              1   7313.8 7325.8</w:t>
      </w:r>
      <w:r>
        <w:br/>
      </w:r>
      <w:r>
        <w:br/>
      </w:r>
      <w:r>
        <w:rPr>
          <w:rStyle w:val="VerbatimChar"/>
        </w:rPr>
        <w:t>Step:  AIC=7088.76</w:t>
      </w:r>
      <w:r>
        <w:br/>
      </w:r>
      <w:proofErr w:type="spellStart"/>
      <w:r>
        <w:rPr>
          <w:rStyle w:val="VerbatimChar"/>
        </w:rPr>
        <w:t>leaves_eilts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mh</w:t>
      </w:r>
      <w:proofErr w:type="spellEnd"/>
      <w:r>
        <w:rPr>
          <w:rStyle w:val="VerbatimChar"/>
        </w:rPr>
        <w:t xml:space="preserve">              1   6982.3 7010.3</w:t>
      </w:r>
      <w:r>
        <w:br/>
      </w:r>
      <w:r>
        <w:rPr>
          <w:rStyle w:val="VerbatimChar"/>
        </w:rPr>
        <w:t xml:space="preserve">+ </w:t>
      </w:r>
      <w:proofErr w:type="spellStart"/>
      <w:r>
        <w:rPr>
          <w:rStyle w:val="VerbatimChar"/>
        </w:rPr>
        <w:t>lti</w:t>
      </w:r>
      <w:proofErr w:type="spellEnd"/>
      <w:r>
        <w:rPr>
          <w:rStyle w:val="VerbatimChar"/>
        </w:rPr>
        <w:t xml:space="preserve">             1   7018.4 7046.4</w:t>
      </w:r>
      <w:r>
        <w:br/>
      </w:r>
      <w:r>
        <w:rPr>
          <w:rStyle w:val="VerbatimChar"/>
        </w:rPr>
        <w:t xml:space="preserve">+ </w:t>
      </w:r>
      <w:proofErr w:type="spellStart"/>
      <w:r>
        <w:rPr>
          <w:rStyle w:val="VerbatimChar"/>
        </w:rPr>
        <w:t>hascar</w:t>
      </w:r>
      <w:proofErr w:type="spellEnd"/>
      <w:r>
        <w:rPr>
          <w:rStyle w:val="VerbatimChar"/>
        </w:rPr>
        <w:t xml:space="preserve">          1   7040.4 7068.4</w:t>
      </w:r>
      <w:r>
        <w:br/>
      </w:r>
      <w:r>
        <w:rPr>
          <w:rStyle w:val="VerbatimChar"/>
        </w:rPr>
        <w:t xml:space="preserve">+ </w:t>
      </w:r>
      <w:proofErr w:type="spellStart"/>
      <w:r>
        <w:rPr>
          <w:rStyle w:val="VerbatimChar"/>
        </w:rPr>
        <w:t>hiqual_dv</w:t>
      </w:r>
      <w:proofErr w:type="spellEnd"/>
      <w:r>
        <w:rPr>
          <w:rStyle w:val="VerbatimChar"/>
        </w:rPr>
        <w:t xml:space="preserve">       5   7048.6 7084.6</w:t>
      </w:r>
      <w:r>
        <w:br/>
      </w:r>
      <w:r>
        <w:rPr>
          <w:rStyle w:val="VerbatimChar"/>
        </w:rPr>
        <w:t xml:space="preserve">+ </w:t>
      </w:r>
      <w:proofErr w:type="spellStart"/>
      <w:r>
        <w:rPr>
          <w:rStyle w:val="VerbatimChar"/>
        </w:rPr>
        <w:t>eq_net_income</w:t>
      </w:r>
      <w:proofErr w:type="spellEnd"/>
      <w:r>
        <w:rPr>
          <w:rStyle w:val="VerbatimChar"/>
        </w:rPr>
        <w:t xml:space="preserve">   1   7059.1 7087.1</w:t>
      </w:r>
      <w:r>
        <w:br/>
      </w:r>
      <w:r>
        <w:rPr>
          <w:rStyle w:val="VerbatimChar"/>
        </w:rPr>
        <w:t>- sex             1   7063.2 7087.2</w:t>
      </w:r>
      <w:r>
        <w:br/>
      </w:r>
      <w:r>
        <w:rPr>
          <w:rStyle w:val="VerbatimChar"/>
        </w:rPr>
        <w:t>&lt;none&gt;                7062.8 7088.8</w:t>
      </w:r>
      <w:r>
        <w:br/>
      </w:r>
      <w:r>
        <w:rPr>
          <w:rStyle w:val="VerbatimChar"/>
        </w:rPr>
        <w:t xml:space="preserve">- </w:t>
      </w:r>
      <w:proofErr w:type="spellStart"/>
      <w:r>
        <w:rPr>
          <w:rStyle w:val="VerbatimChar"/>
        </w:rPr>
        <w:t>eth_simplified</w:t>
      </w:r>
      <w:proofErr w:type="spellEnd"/>
      <w:r>
        <w:rPr>
          <w:rStyle w:val="VerbatimChar"/>
        </w:rPr>
        <w:t xml:space="preserve">  1   7067.2 7091.2</w:t>
      </w:r>
      <w:r>
        <w:br/>
      </w:r>
      <w:r>
        <w:rPr>
          <w:rStyle w:val="VerbatimChar"/>
        </w:rPr>
        <w:t xml:space="preserve">- </w:t>
      </w:r>
      <w:proofErr w:type="spellStart"/>
      <w:r>
        <w:rPr>
          <w:rStyle w:val="VerbatimChar"/>
        </w:rPr>
        <w:t>age_group</w:t>
      </w:r>
      <w:proofErr w:type="spellEnd"/>
      <w:r>
        <w:rPr>
          <w:rStyle w:val="VerbatimChar"/>
        </w:rPr>
        <w:t xml:space="preserve">       3   7134.1 7154.1</w:t>
      </w:r>
      <w:r>
        <w:br/>
      </w:r>
      <w:r>
        <w:rPr>
          <w:rStyle w:val="VerbatimChar"/>
        </w:rPr>
        <w:t xml:space="preserve">- </w:t>
      </w:r>
      <w:proofErr w:type="spellStart"/>
      <w:r>
        <w:rPr>
          <w:rStyle w:val="VerbatimChar"/>
        </w:rPr>
        <w:t>hh_type</w:t>
      </w:r>
      <w:proofErr w:type="spellEnd"/>
      <w:r>
        <w:rPr>
          <w:rStyle w:val="VerbatimChar"/>
        </w:rPr>
        <w:t xml:space="preserve">         6   7193.8 7207.8</w:t>
      </w:r>
      <w:r>
        <w:br/>
      </w:r>
      <w:r>
        <w:rPr>
          <w:rStyle w:val="VerbatimChar"/>
        </w:rPr>
        <w:t xml:space="preserve">- </w:t>
      </w:r>
      <w:proofErr w:type="spellStart"/>
      <w:r>
        <w:rPr>
          <w:rStyle w:val="VerbatimChar"/>
        </w:rPr>
        <w:t>ph</w:t>
      </w:r>
      <w:proofErr w:type="spellEnd"/>
      <w:r>
        <w:rPr>
          <w:rStyle w:val="VerbatimChar"/>
        </w:rPr>
        <w:t xml:space="preserve">              1   7219.5 7243.5</w:t>
      </w:r>
      <w:r>
        <w:br/>
      </w:r>
      <w:r>
        <w:br/>
      </w:r>
      <w:r>
        <w:rPr>
          <w:rStyle w:val="VerbatimChar"/>
        </w:rPr>
        <w:t>Step:  AIC=7010.25</w:t>
      </w:r>
      <w:r>
        <w:br/>
      </w:r>
      <w:proofErr w:type="spellStart"/>
      <w:r>
        <w:rPr>
          <w:rStyle w:val="VerbatimChar"/>
        </w:rPr>
        <w:t>leaves_eilts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r>
        <w:br/>
      </w:r>
      <w:r>
        <w:rPr>
          <w:rStyle w:val="VerbatimChar"/>
        </w:rPr>
        <w:t xml:space="preserve">    </w:t>
      </w:r>
      <w:proofErr w:type="spellStart"/>
      <w:r>
        <w:rPr>
          <w:rStyle w:val="VerbatimChar"/>
        </w:rPr>
        <w:t>mh</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lti</w:t>
      </w:r>
      <w:proofErr w:type="spellEnd"/>
      <w:r>
        <w:rPr>
          <w:rStyle w:val="VerbatimChar"/>
        </w:rPr>
        <w:t xml:space="preserve">             1   6951.5 6981.5</w:t>
      </w:r>
      <w:r>
        <w:br/>
      </w:r>
      <w:r>
        <w:rPr>
          <w:rStyle w:val="VerbatimChar"/>
        </w:rPr>
        <w:t xml:space="preserve">+ </w:t>
      </w:r>
      <w:proofErr w:type="spellStart"/>
      <w:r>
        <w:rPr>
          <w:rStyle w:val="VerbatimChar"/>
        </w:rPr>
        <w:t>hascar</w:t>
      </w:r>
      <w:proofErr w:type="spellEnd"/>
      <w:r>
        <w:rPr>
          <w:rStyle w:val="VerbatimChar"/>
        </w:rPr>
        <w:t xml:space="preserve">          1   6960.9 6990.9</w:t>
      </w:r>
      <w:r>
        <w:br/>
      </w:r>
      <w:r>
        <w:rPr>
          <w:rStyle w:val="VerbatimChar"/>
        </w:rPr>
        <w:t xml:space="preserve">+ </w:t>
      </w:r>
      <w:proofErr w:type="spellStart"/>
      <w:r>
        <w:rPr>
          <w:rStyle w:val="VerbatimChar"/>
        </w:rPr>
        <w:t>hiqual_dv</w:t>
      </w:r>
      <w:proofErr w:type="spellEnd"/>
      <w:r>
        <w:rPr>
          <w:rStyle w:val="VerbatimChar"/>
        </w:rPr>
        <w:t xml:space="preserve">       5   6969.2 7007.2</w:t>
      </w:r>
      <w:r>
        <w:br/>
      </w:r>
      <w:r>
        <w:rPr>
          <w:rStyle w:val="VerbatimChar"/>
        </w:rPr>
        <w:t xml:space="preserve">+ </w:t>
      </w:r>
      <w:proofErr w:type="spellStart"/>
      <w:r>
        <w:rPr>
          <w:rStyle w:val="VerbatimChar"/>
        </w:rPr>
        <w:t>eq_net_income</w:t>
      </w:r>
      <w:proofErr w:type="spellEnd"/>
      <w:r>
        <w:rPr>
          <w:rStyle w:val="VerbatimChar"/>
        </w:rPr>
        <w:t xml:space="preserve">   1   6977.9 7007.9</w:t>
      </w:r>
      <w:r>
        <w:br/>
      </w:r>
      <w:r>
        <w:rPr>
          <w:rStyle w:val="VerbatimChar"/>
        </w:rPr>
        <w:t>- sex             1   6982.4 7008.4</w:t>
      </w:r>
      <w:r>
        <w:br/>
      </w:r>
      <w:r>
        <w:rPr>
          <w:rStyle w:val="VerbatimChar"/>
        </w:rPr>
        <w:t>&lt;none&gt;                6982.3 7010.3</w:t>
      </w:r>
      <w:r>
        <w:br/>
      </w:r>
      <w:r>
        <w:rPr>
          <w:rStyle w:val="VerbatimChar"/>
        </w:rPr>
        <w:t xml:space="preserve">- </w:t>
      </w:r>
      <w:proofErr w:type="spellStart"/>
      <w:r>
        <w:rPr>
          <w:rStyle w:val="VerbatimChar"/>
        </w:rPr>
        <w:t>eth_simplified</w:t>
      </w:r>
      <w:proofErr w:type="spellEnd"/>
      <w:r>
        <w:rPr>
          <w:rStyle w:val="VerbatimChar"/>
        </w:rPr>
        <w:t xml:space="preserve">  1   6987.2 7013.2</w:t>
      </w:r>
      <w:r>
        <w:br/>
      </w:r>
      <w:r>
        <w:rPr>
          <w:rStyle w:val="VerbatimChar"/>
        </w:rPr>
        <w:t xml:space="preserve">- </w:t>
      </w:r>
      <w:proofErr w:type="spellStart"/>
      <w:r>
        <w:rPr>
          <w:rStyle w:val="VerbatimChar"/>
        </w:rPr>
        <w:t>age_group</w:t>
      </w:r>
      <w:proofErr w:type="spellEnd"/>
      <w:r>
        <w:rPr>
          <w:rStyle w:val="VerbatimChar"/>
        </w:rPr>
        <w:t xml:space="preserve">       3   7046.8 7068.8</w:t>
      </w:r>
      <w:r>
        <w:br/>
      </w:r>
      <w:r>
        <w:rPr>
          <w:rStyle w:val="VerbatimChar"/>
        </w:rPr>
        <w:t xml:space="preserve">- </w:t>
      </w:r>
      <w:proofErr w:type="spellStart"/>
      <w:r>
        <w:rPr>
          <w:rStyle w:val="VerbatimChar"/>
        </w:rPr>
        <w:t>mh</w:t>
      </w:r>
      <w:proofErr w:type="spellEnd"/>
      <w:r>
        <w:rPr>
          <w:rStyle w:val="VerbatimChar"/>
        </w:rPr>
        <w:t xml:space="preserve">              1   7062.8 7088.8</w:t>
      </w:r>
      <w:r>
        <w:br/>
      </w:r>
      <w:r>
        <w:rPr>
          <w:rStyle w:val="VerbatimChar"/>
        </w:rPr>
        <w:t xml:space="preserve">- </w:t>
      </w:r>
      <w:proofErr w:type="spellStart"/>
      <w:r>
        <w:rPr>
          <w:rStyle w:val="VerbatimChar"/>
        </w:rPr>
        <w:t>hh_type</w:t>
      </w:r>
      <w:proofErr w:type="spellEnd"/>
      <w:r>
        <w:rPr>
          <w:rStyle w:val="VerbatimChar"/>
        </w:rPr>
        <w:t xml:space="preserve">         6   7108.7 7124.7</w:t>
      </w:r>
      <w:r>
        <w:br/>
      </w:r>
      <w:r>
        <w:rPr>
          <w:rStyle w:val="VerbatimChar"/>
        </w:rPr>
        <w:t xml:space="preserve">- </w:t>
      </w:r>
      <w:proofErr w:type="spellStart"/>
      <w:r>
        <w:rPr>
          <w:rStyle w:val="VerbatimChar"/>
        </w:rPr>
        <w:t>ph</w:t>
      </w:r>
      <w:proofErr w:type="spellEnd"/>
      <w:r>
        <w:rPr>
          <w:rStyle w:val="VerbatimChar"/>
        </w:rPr>
        <w:t xml:space="preserve">              1   7193.9 7219.9</w:t>
      </w:r>
      <w:r>
        <w:br/>
      </w:r>
      <w:r>
        <w:br/>
      </w:r>
      <w:r>
        <w:rPr>
          <w:rStyle w:val="VerbatimChar"/>
        </w:rPr>
        <w:t>Step:  AIC=6981.53</w:t>
      </w:r>
      <w:r>
        <w:br/>
      </w:r>
      <w:proofErr w:type="spellStart"/>
      <w:r>
        <w:rPr>
          <w:rStyle w:val="VerbatimChar"/>
        </w:rPr>
        <w:t>leaves_eilts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r>
        <w:br/>
      </w:r>
      <w:r>
        <w:rPr>
          <w:rStyle w:val="VerbatimChar"/>
        </w:rPr>
        <w:t xml:space="preserve">    </w:t>
      </w:r>
      <w:proofErr w:type="spellStart"/>
      <w:r>
        <w:rPr>
          <w:rStyle w:val="VerbatimChar"/>
        </w:rPr>
        <w:t>mh</w:t>
      </w:r>
      <w:proofErr w:type="spellEnd"/>
      <w:r>
        <w:rPr>
          <w:rStyle w:val="VerbatimChar"/>
        </w:rPr>
        <w:t xml:space="preserve"> + </w:t>
      </w:r>
      <w:proofErr w:type="spellStart"/>
      <w:r>
        <w:rPr>
          <w:rStyle w:val="VerbatimChar"/>
        </w:rPr>
        <w:t>lti</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hascar</w:t>
      </w:r>
      <w:proofErr w:type="spellEnd"/>
      <w:r>
        <w:rPr>
          <w:rStyle w:val="VerbatimChar"/>
        </w:rPr>
        <w:t xml:space="preserve">          1   6930.7 6962.7</w:t>
      </w:r>
      <w:r>
        <w:br/>
      </w:r>
      <w:r>
        <w:rPr>
          <w:rStyle w:val="VerbatimChar"/>
        </w:rPr>
        <w:t xml:space="preserve">+ </w:t>
      </w:r>
      <w:proofErr w:type="spellStart"/>
      <w:r>
        <w:rPr>
          <w:rStyle w:val="VerbatimChar"/>
        </w:rPr>
        <w:t>hiqual_dv</w:t>
      </w:r>
      <w:proofErr w:type="spellEnd"/>
      <w:r>
        <w:rPr>
          <w:rStyle w:val="VerbatimChar"/>
        </w:rPr>
        <w:t xml:space="preserve">       5   6938.6 6978.6</w:t>
      </w:r>
      <w:r>
        <w:br/>
      </w:r>
      <w:r>
        <w:rPr>
          <w:rStyle w:val="VerbatimChar"/>
        </w:rPr>
        <w:t>- sex             1   6951.7 6979.7</w:t>
      </w:r>
      <w:r>
        <w:br/>
      </w:r>
      <w:r>
        <w:rPr>
          <w:rStyle w:val="VerbatimChar"/>
        </w:rPr>
        <w:lastRenderedPageBreak/>
        <w:t xml:space="preserve">+ </w:t>
      </w:r>
      <w:proofErr w:type="spellStart"/>
      <w:r>
        <w:rPr>
          <w:rStyle w:val="VerbatimChar"/>
        </w:rPr>
        <w:t>eq_net_income</w:t>
      </w:r>
      <w:proofErr w:type="spellEnd"/>
      <w:r>
        <w:rPr>
          <w:rStyle w:val="VerbatimChar"/>
        </w:rPr>
        <w:t xml:space="preserve">   1   6948.0 6980.0</w:t>
      </w:r>
      <w:r>
        <w:br/>
      </w:r>
      <w:r>
        <w:rPr>
          <w:rStyle w:val="VerbatimChar"/>
        </w:rPr>
        <w:t>&lt;none&gt;                6951.5 6981.5</w:t>
      </w:r>
      <w:r>
        <w:br/>
      </w:r>
      <w:r>
        <w:rPr>
          <w:rStyle w:val="VerbatimChar"/>
        </w:rPr>
        <w:t xml:space="preserve">- </w:t>
      </w:r>
      <w:proofErr w:type="spellStart"/>
      <w:r>
        <w:rPr>
          <w:rStyle w:val="VerbatimChar"/>
        </w:rPr>
        <w:t>eth_simplified</w:t>
      </w:r>
      <w:proofErr w:type="spellEnd"/>
      <w:r>
        <w:rPr>
          <w:rStyle w:val="VerbatimChar"/>
        </w:rPr>
        <w:t xml:space="preserve">  1   6956.6 6984.6</w:t>
      </w:r>
      <w:r>
        <w:br/>
      </w:r>
      <w:r>
        <w:rPr>
          <w:rStyle w:val="VerbatimChar"/>
        </w:rPr>
        <w:t xml:space="preserve">- </w:t>
      </w:r>
      <w:proofErr w:type="spellStart"/>
      <w:r>
        <w:rPr>
          <w:rStyle w:val="VerbatimChar"/>
        </w:rPr>
        <w:t>lti</w:t>
      </w:r>
      <w:proofErr w:type="spellEnd"/>
      <w:r>
        <w:rPr>
          <w:rStyle w:val="VerbatimChar"/>
        </w:rPr>
        <w:t xml:space="preserve">             1   6982.3 7010.3</w:t>
      </w:r>
      <w:r>
        <w:br/>
      </w:r>
      <w:r>
        <w:rPr>
          <w:rStyle w:val="VerbatimChar"/>
        </w:rPr>
        <w:t xml:space="preserve">- </w:t>
      </w:r>
      <w:proofErr w:type="spellStart"/>
      <w:r>
        <w:rPr>
          <w:rStyle w:val="VerbatimChar"/>
        </w:rPr>
        <w:t>age_group</w:t>
      </w:r>
      <w:proofErr w:type="spellEnd"/>
      <w:r>
        <w:rPr>
          <w:rStyle w:val="VerbatimChar"/>
        </w:rPr>
        <w:t xml:space="preserve">       3   7015.7 7039.7</w:t>
      </w:r>
      <w:r>
        <w:br/>
      </w:r>
      <w:r>
        <w:rPr>
          <w:rStyle w:val="VerbatimChar"/>
        </w:rPr>
        <w:t xml:space="preserve">- </w:t>
      </w:r>
      <w:proofErr w:type="spellStart"/>
      <w:r>
        <w:rPr>
          <w:rStyle w:val="VerbatimChar"/>
        </w:rPr>
        <w:t>mh</w:t>
      </w:r>
      <w:proofErr w:type="spellEnd"/>
      <w:r>
        <w:rPr>
          <w:rStyle w:val="VerbatimChar"/>
        </w:rPr>
        <w:t xml:space="preserve">              1   7018.4 7046.4</w:t>
      </w:r>
      <w:r>
        <w:br/>
      </w:r>
      <w:r>
        <w:rPr>
          <w:rStyle w:val="VerbatimChar"/>
        </w:rPr>
        <w:t xml:space="preserve">- </w:t>
      </w:r>
      <w:proofErr w:type="spellStart"/>
      <w:r>
        <w:rPr>
          <w:rStyle w:val="VerbatimChar"/>
        </w:rPr>
        <w:t>hh_type</w:t>
      </w:r>
      <w:proofErr w:type="spellEnd"/>
      <w:r>
        <w:rPr>
          <w:rStyle w:val="VerbatimChar"/>
        </w:rPr>
        <w:t xml:space="preserve">         6   7073.5 7091.5</w:t>
      </w:r>
      <w:r>
        <w:br/>
      </w:r>
      <w:r>
        <w:rPr>
          <w:rStyle w:val="VerbatimChar"/>
        </w:rPr>
        <w:t xml:space="preserve">- </w:t>
      </w:r>
      <w:proofErr w:type="spellStart"/>
      <w:r>
        <w:rPr>
          <w:rStyle w:val="VerbatimChar"/>
        </w:rPr>
        <w:t>ph</w:t>
      </w:r>
      <w:proofErr w:type="spellEnd"/>
      <w:r>
        <w:rPr>
          <w:rStyle w:val="VerbatimChar"/>
        </w:rPr>
        <w:t xml:space="preserve">              1   7126.0 7154.0</w:t>
      </w:r>
      <w:r>
        <w:br/>
      </w:r>
      <w:r>
        <w:br/>
      </w:r>
      <w:r>
        <w:rPr>
          <w:rStyle w:val="VerbatimChar"/>
        </w:rPr>
        <w:t>Step:  AIC=6962.72</w:t>
      </w:r>
      <w:r>
        <w:br/>
      </w:r>
      <w:proofErr w:type="spellStart"/>
      <w:r>
        <w:rPr>
          <w:rStyle w:val="VerbatimChar"/>
        </w:rPr>
        <w:t>leaves_eilts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r>
        <w:br/>
      </w:r>
      <w:r>
        <w:rPr>
          <w:rStyle w:val="VerbatimChar"/>
        </w:rPr>
        <w:t xml:space="preserve">    </w:t>
      </w:r>
      <w:proofErr w:type="spellStart"/>
      <w:r>
        <w:rPr>
          <w:rStyle w:val="VerbatimChar"/>
        </w:rPr>
        <w:t>mh</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xml:space="preserve">+ </w:t>
      </w:r>
      <w:proofErr w:type="spellStart"/>
      <w:r>
        <w:rPr>
          <w:rStyle w:val="VerbatimChar"/>
        </w:rPr>
        <w:t>eq_net_income</w:t>
      </w:r>
      <w:proofErr w:type="spellEnd"/>
      <w:r>
        <w:rPr>
          <w:rStyle w:val="VerbatimChar"/>
        </w:rPr>
        <w:t xml:space="preserve">   1   6925.1 6959.1</w:t>
      </w:r>
      <w:r>
        <w:br/>
      </w:r>
      <w:r>
        <w:rPr>
          <w:rStyle w:val="VerbatimChar"/>
        </w:rPr>
        <w:t>- sex             1   6930.8 6960.8</w:t>
      </w:r>
      <w:r>
        <w:br/>
      </w:r>
      <w:r>
        <w:rPr>
          <w:rStyle w:val="VerbatimChar"/>
        </w:rPr>
        <w:t>&lt;none&gt;                6930.7 6962.7</w:t>
      </w:r>
      <w:r>
        <w:br/>
      </w:r>
      <w:r>
        <w:rPr>
          <w:rStyle w:val="VerbatimChar"/>
        </w:rPr>
        <w:t xml:space="preserve">+ </w:t>
      </w:r>
      <w:proofErr w:type="spellStart"/>
      <w:r>
        <w:rPr>
          <w:rStyle w:val="VerbatimChar"/>
        </w:rPr>
        <w:t>hiqual_dv</w:t>
      </w:r>
      <w:proofErr w:type="spellEnd"/>
      <w:r>
        <w:rPr>
          <w:rStyle w:val="VerbatimChar"/>
        </w:rPr>
        <w:t xml:space="preserve">       5   6921.8 6963.8</w:t>
      </w:r>
      <w:r>
        <w:br/>
      </w:r>
      <w:r>
        <w:rPr>
          <w:rStyle w:val="VerbatimChar"/>
        </w:rPr>
        <w:t xml:space="preserve">- </w:t>
      </w:r>
      <w:proofErr w:type="spellStart"/>
      <w:r>
        <w:rPr>
          <w:rStyle w:val="VerbatimChar"/>
        </w:rPr>
        <w:t>eth_simplified</w:t>
      </w:r>
      <w:proofErr w:type="spellEnd"/>
      <w:r>
        <w:rPr>
          <w:rStyle w:val="VerbatimChar"/>
        </w:rPr>
        <w:t xml:space="preserve">  1   6937.8 6967.8</w:t>
      </w:r>
      <w:r>
        <w:br/>
      </w:r>
      <w:r>
        <w:rPr>
          <w:rStyle w:val="VerbatimChar"/>
        </w:rPr>
        <w:t xml:space="preserve">- </w:t>
      </w:r>
      <w:proofErr w:type="spellStart"/>
      <w:r>
        <w:rPr>
          <w:rStyle w:val="VerbatimChar"/>
        </w:rPr>
        <w:t>hascar</w:t>
      </w:r>
      <w:proofErr w:type="spellEnd"/>
      <w:r>
        <w:rPr>
          <w:rStyle w:val="VerbatimChar"/>
        </w:rPr>
        <w:t xml:space="preserve">          1   6951.5 6981.5</w:t>
      </w:r>
      <w:r>
        <w:br/>
      </w:r>
      <w:r>
        <w:rPr>
          <w:rStyle w:val="VerbatimChar"/>
        </w:rPr>
        <w:t xml:space="preserve">- </w:t>
      </w:r>
      <w:proofErr w:type="spellStart"/>
      <w:r>
        <w:rPr>
          <w:rStyle w:val="VerbatimChar"/>
        </w:rPr>
        <w:t>lti</w:t>
      </w:r>
      <w:proofErr w:type="spellEnd"/>
      <w:r>
        <w:rPr>
          <w:rStyle w:val="VerbatimChar"/>
        </w:rPr>
        <w:t xml:space="preserve">             1   6960.9 6990.9</w:t>
      </w:r>
      <w:r>
        <w:br/>
      </w:r>
      <w:r>
        <w:rPr>
          <w:rStyle w:val="VerbatimChar"/>
        </w:rPr>
        <w:t xml:space="preserve">- </w:t>
      </w:r>
      <w:proofErr w:type="spellStart"/>
      <w:r>
        <w:rPr>
          <w:rStyle w:val="VerbatimChar"/>
        </w:rPr>
        <w:t>age_group</w:t>
      </w:r>
      <w:proofErr w:type="spellEnd"/>
      <w:r>
        <w:rPr>
          <w:rStyle w:val="VerbatimChar"/>
        </w:rPr>
        <w:t xml:space="preserve">       3   6994.3 7020.3</w:t>
      </w:r>
      <w:r>
        <w:br/>
      </w:r>
      <w:r>
        <w:rPr>
          <w:rStyle w:val="VerbatimChar"/>
        </w:rPr>
        <w:t xml:space="preserve">- </w:t>
      </w:r>
      <w:proofErr w:type="spellStart"/>
      <w:r>
        <w:rPr>
          <w:rStyle w:val="VerbatimChar"/>
        </w:rPr>
        <w:t>mh</w:t>
      </w:r>
      <w:proofErr w:type="spellEnd"/>
      <w:r>
        <w:rPr>
          <w:rStyle w:val="VerbatimChar"/>
        </w:rPr>
        <w:t xml:space="preserve">              1   6997.0 7027.0</w:t>
      </w:r>
      <w:r>
        <w:br/>
      </w:r>
      <w:r>
        <w:rPr>
          <w:rStyle w:val="VerbatimChar"/>
        </w:rPr>
        <w:t xml:space="preserve">- </w:t>
      </w:r>
      <w:proofErr w:type="spellStart"/>
      <w:r>
        <w:rPr>
          <w:rStyle w:val="VerbatimChar"/>
        </w:rPr>
        <w:t>hh_type</w:t>
      </w:r>
      <w:proofErr w:type="spellEnd"/>
      <w:r>
        <w:rPr>
          <w:rStyle w:val="VerbatimChar"/>
        </w:rPr>
        <w:t xml:space="preserve">         6   7010.4 7030.4</w:t>
      </w:r>
      <w:r>
        <w:br/>
      </w:r>
      <w:r>
        <w:rPr>
          <w:rStyle w:val="VerbatimChar"/>
        </w:rPr>
        <w:t xml:space="preserve">- </w:t>
      </w:r>
      <w:proofErr w:type="spellStart"/>
      <w:r>
        <w:rPr>
          <w:rStyle w:val="VerbatimChar"/>
        </w:rPr>
        <w:t>ph</w:t>
      </w:r>
      <w:proofErr w:type="spellEnd"/>
      <w:r>
        <w:rPr>
          <w:rStyle w:val="VerbatimChar"/>
        </w:rPr>
        <w:t xml:space="preserve">              1   7118.6 7148.6</w:t>
      </w:r>
      <w:r>
        <w:br/>
      </w:r>
      <w:r>
        <w:br/>
      </w:r>
      <w:r>
        <w:rPr>
          <w:rStyle w:val="VerbatimChar"/>
        </w:rPr>
        <w:t>Step:  AIC=6959.14</w:t>
      </w:r>
      <w:r>
        <w:br/>
      </w:r>
      <w:proofErr w:type="spellStart"/>
      <w:r>
        <w:rPr>
          <w:rStyle w:val="VerbatimChar"/>
        </w:rPr>
        <w:t>leaves_eilts</w:t>
      </w:r>
      <w:proofErr w:type="spellEnd"/>
      <w:r>
        <w:rPr>
          <w:rStyle w:val="VerbatimChar"/>
        </w:rPr>
        <w:t xml:space="preserve"> ~ </w:t>
      </w:r>
      <w:proofErr w:type="spellStart"/>
      <w:r>
        <w:rPr>
          <w:rStyle w:val="VerbatimChar"/>
        </w:rPr>
        <w:t>age_group</w:t>
      </w:r>
      <w:proofErr w:type="spellEnd"/>
      <w:r>
        <w:rPr>
          <w:rStyle w:val="VerbatimChar"/>
        </w:rPr>
        <w:t xml:space="preserve"> + sex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r>
        <w:br/>
      </w:r>
      <w:r>
        <w:rPr>
          <w:rStyle w:val="VerbatimChar"/>
        </w:rPr>
        <w:t xml:space="preserve">    </w:t>
      </w:r>
      <w:proofErr w:type="spellStart"/>
      <w:r>
        <w:rPr>
          <w:rStyle w:val="VerbatimChar"/>
        </w:rPr>
        <w:t>mh</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 sex             1   6925.3 6957.3</w:t>
      </w:r>
      <w:r>
        <w:br/>
      </w:r>
      <w:r>
        <w:rPr>
          <w:rStyle w:val="VerbatimChar"/>
        </w:rPr>
        <w:t xml:space="preserve">+ </w:t>
      </w:r>
      <w:proofErr w:type="spellStart"/>
      <w:r>
        <w:rPr>
          <w:rStyle w:val="VerbatimChar"/>
        </w:rPr>
        <w:t>hiqual_dv</w:t>
      </w:r>
      <w:proofErr w:type="spellEnd"/>
      <w:r>
        <w:rPr>
          <w:rStyle w:val="VerbatimChar"/>
        </w:rPr>
        <w:t xml:space="preserve">       5   6915.1 6959.1</w:t>
      </w:r>
      <w:r>
        <w:br/>
      </w:r>
      <w:r>
        <w:rPr>
          <w:rStyle w:val="VerbatimChar"/>
        </w:rPr>
        <w:t>&lt;none&gt;                6925.1 6959.1</w:t>
      </w:r>
      <w:r>
        <w:br/>
      </w:r>
      <w:r>
        <w:rPr>
          <w:rStyle w:val="VerbatimChar"/>
        </w:rPr>
        <w:t xml:space="preserve">- </w:t>
      </w:r>
      <w:proofErr w:type="spellStart"/>
      <w:r>
        <w:rPr>
          <w:rStyle w:val="VerbatimChar"/>
        </w:rPr>
        <w:t>eq_net_income</w:t>
      </w:r>
      <w:proofErr w:type="spellEnd"/>
      <w:r>
        <w:rPr>
          <w:rStyle w:val="VerbatimChar"/>
        </w:rPr>
        <w:t xml:space="preserve">   1   6930.7 6962.7</w:t>
      </w:r>
      <w:r>
        <w:br/>
      </w:r>
      <w:r>
        <w:rPr>
          <w:rStyle w:val="VerbatimChar"/>
        </w:rPr>
        <w:t xml:space="preserve">- </w:t>
      </w:r>
      <w:proofErr w:type="spellStart"/>
      <w:r>
        <w:rPr>
          <w:rStyle w:val="VerbatimChar"/>
        </w:rPr>
        <w:t>eth_simplified</w:t>
      </w:r>
      <w:proofErr w:type="spellEnd"/>
      <w:r>
        <w:rPr>
          <w:rStyle w:val="VerbatimChar"/>
        </w:rPr>
        <w:t xml:space="preserve">  1   6932.3 6964.3</w:t>
      </w:r>
      <w:r>
        <w:br/>
      </w:r>
      <w:r>
        <w:rPr>
          <w:rStyle w:val="VerbatimChar"/>
        </w:rPr>
        <w:t xml:space="preserve">- </w:t>
      </w:r>
      <w:proofErr w:type="spellStart"/>
      <w:r>
        <w:rPr>
          <w:rStyle w:val="VerbatimChar"/>
        </w:rPr>
        <w:t>hascar</w:t>
      </w:r>
      <w:proofErr w:type="spellEnd"/>
      <w:r>
        <w:rPr>
          <w:rStyle w:val="VerbatimChar"/>
        </w:rPr>
        <w:t xml:space="preserve">          1   6948.0 6980.0</w:t>
      </w:r>
      <w:r>
        <w:br/>
      </w:r>
      <w:r>
        <w:rPr>
          <w:rStyle w:val="VerbatimChar"/>
        </w:rPr>
        <w:t xml:space="preserve">- </w:t>
      </w:r>
      <w:proofErr w:type="spellStart"/>
      <w:r>
        <w:rPr>
          <w:rStyle w:val="VerbatimChar"/>
        </w:rPr>
        <w:t>lti</w:t>
      </w:r>
      <w:proofErr w:type="spellEnd"/>
      <w:r>
        <w:rPr>
          <w:rStyle w:val="VerbatimChar"/>
        </w:rPr>
        <w:t xml:space="preserve">             1   6954.2 6986.2</w:t>
      </w:r>
      <w:r>
        <w:br/>
      </w:r>
      <w:r>
        <w:rPr>
          <w:rStyle w:val="VerbatimChar"/>
        </w:rPr>
        <w:t xml:space="preserve">- </w:t>
      </w:r>
      <w:proofErr w:type="spellStart"/>
      <w:r>
        <w:rPr>
          <w:rStyle w:val="VerbatimChar"/>
        </w:rPr>
        <w:t>age_group</w:t>
      </w:r>
      <w:proofErr w:type="spellEnd"/>
      <w:r>
        <w:rPr>
          <w:rStyle w:val="VerbatimChar"/>
        </w:rPr>
        <w:t xml:space="preserve">       3   6988.2 7016.2</w:t>
      </w:r>
      <w:r>
        <w:br/>
      </w:r>
      <w:r>
        <w:rPr>
          <w:rStyle w:val="VerbatimChar"/>
        </w:rPr>
        <w:t xml:space="preserve">- </w:t>
      </w:r>
      <w:proofErr w:type="spellStart"/>
      <w:r>
        <w:rPr>
          <w:rStyle w:val="VerbatimChar"/>
        </w:rPr>
        <w:t>mh</w:t>
      </w:r>
      <w:proofErr w:type="spellEnd"/>
      <w:r>
        <w:rPr>
          <w:rStyle w:val="VerbatimChar"/>
        </w:rPr>
        <w:t xml:space="preserve">              1   6992.3 7024.3</w:t>
      </w:r>
      <w:r>
        <w:br/>
      </w:r>
      <w:r>
        <w:rPr>
          <w:rStyle w:val="VerbatimChar"/>
        </w:rPr>
        <w:t xml:space="preserve">- </w:t>
      </w:r>
      <w:proofErr w:type="spellStart"/>
      <w:r>
        <w:rPr>
          <w:rStyle w:val="VerbatimChar"/>
        </w:rPr>
        <w:t>hh_type</w:t>
      </w:r>
      <w:proofErr w:type="spellEnd"/>
      <w:r>
        <w:rPr>
          <w:rStyle w:val="VerbatimChar"/>
        </w:rPr>
        <w:t xml:space="preserve">         6   7006.6 7028.6</w:t>
      </w:r>
      <w:r>
        <w:br/>
      </w:r>
      <w:r>
        <w:rPr>
          <w:rStyle w:val="VerbatimChar"/>
        </w:rPr>
        <w:t xml:space="preserve">- </w:t>
      </w:r>
      <w:proofErr w:type="spellStart"/>
      <w:r>
        <w:rPr>
          <w:rStyle w:val="VerbatimChar"/>
        </w:rPr>
        <w:t>ph</w:t>
      </w:r>
      <w:proofErr w:type="spellEnd"/>
      <w:r>
        <w:rPr>
          <w:rStyle w:val="VerbatimChar"/>
        </w:rPr>
        <w:t xml:space="preserve">              1   7109.3 7141.3</w:t>
      </w:r>
      <w:r>
        <w:br/>
      </w:r>
      <w:r>
        <w:br/>
      </w:r>
      <w:r>
        <w:rPr>
          <w:rStyle w:val="VerbatimChar"/>
        </w:rPr>
        <w:t>Step:  AIC=6957.31</w:t>
      </w:r>
      <w:r>
        <w:br/>
      </w:r>
      <w:proofErr w:type="spellStart"/>
      <w:r>
        <w:rPr>
          <w:rStyle w:val="VerbatimChar"/>
        </w:rPr>
        <w:t>leaves_eilts</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mh</w:t>
      </w:r>
      <w:proofErr w:type="spellEnd"/>
      <w:r>
        <w:rPr>
          <w:rStyle w:val="VerbatimChar"/>
        </w:rPr>
        <w:t xml:space="preserve"> + </w:t>
      </w:r>
      <w:r>
        <w:br/>
      </w:r>
      <w:r>
        <w:rPr>
          <w:rStyle w:val="VerbatimChar"/>
        </w:rPr>
        <w:t xml:space="preserve">    </w:t>
      </w:r>
      <w:proofErr w:type="spellStart"/>
      <w:r>
        <w:rPr>
          <w:rStyle w:val="VerbatimChar"/>
        </w:rPr>
        <w:t>lti</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br/>
      </w:r>
      <w:r>
        <w:br/>
      </w:r>
      <w:r>
        <w:rPr>
          <w:rStyle w:val="VerbatimChar"/>
        </w:rPr>
        <w:t xml:space="preserve">                 </w:t>
      </w:r>
      <w:proofErr w:type="spellStart"/>
      <w:r>
        <w:rPr>
          <w:rStyle w:val="VerbatimChar"/>
        </w:rPr>
        <w:t>Df</w:t>
      </w:r>
      <w:proofErr w:type="spellEnd"/>
      <w:r>
        <w:rPr>
          <w:rStyle w:val="VerbatimChar"/>
        </w:rPr>
        <w:t xml:space="preserve"> Deviance    AIC</w:t>
      </w:r>
      <w:r>
        <w:br/>
      </w:r>
      <w:r>
        <w:rPr>
          <w:rStyle w:val="VerbatimChar"/>
        </w:rPr>
        <w:t>&lt;none&gt;                6925.3 6957.3</w:t>
      </w:r>
      <w:r>
        <w:br/>
      </w:r>
      <w:r>
        <w:rPr>
          <w:rStyle w:val="VerbatimChar"/>
        </w:rPr>
        <w:lastRenderedPageBreak/>
        <w:t xml:space="preserve">+ </w:t>
      </w:r>
      <w:proofErr w:type="spellStart"/>
      <w:r>
        <w:rPr>
          <w:rStyle w:val="VerbatimChar"/>
        </w:rPr>
        <w:t>hiqual_dv</w:t>
      </w:r>
      <w:proofErr w:type="spellEnd"/>
      <w:r>
        <w:rPr>
          <w:rStyle w:val="VerbatimChar"/>
        </w:rPr>
        <w:t xml:space="preserve">       5   6915.3 6957.3</w:t>
      </w:r>
      <w:r>
        <w:br/>
      </w:r>
      <w:r>
        <w:rPr>
          <w:rStyle w:val="VerbatimChar"/>
        </w:rPr>
        <w:t>+ sex             1   6925.1 6959.1</w:t>
      </w:r>
      <w:r>
        <w:br/>
      </w:r>
      <w:r>
        <w:rPr>
          <w:rStyle w:val="VerbatimChar"/>
        </w:rPr>
        <w:t xml:space="preserve">- </w:t>
      </w:r>
      <w:proofErr w:type="spellStart"/>
      <w:r>
        <w:rPr>
          <w:rStyle w:val="VerbatimChar"/>
        </w:rPr>
        <w:t>eq_net_income</w:t>
      </w:r>
      <w:proofErr w:type="spellEnd"/>
      <w:r>
        <w:rPr>
          <w:rStyle w:val="VerbatimChar"/>
        </w:rPr>
        <w:t xml:space="preserve">   1   6930.8 6960.8</w:t>
      </w:r>
      <w:r>
        <w:br/>
      </w:r>
      <w:r>
        <w:rPr>
          <w:rStyle w:val="VerbatimChar"/>
        </w:rPr>
        <w:t xml:space="preserve">- </w:t>
      </w:r>
      <w:proofErr w:type="spellStart"/>
      <w:r>
        <w:rPr>
          <w:rStyle w:val="VerbatimChar"/>
        </w:rPr>
        <w:t>eth_simplified</w:t>
      </w:r>
      <w:proofErr w:type="spellEnd"/>
      <w:r>
        <w:rPr>
          <w:rStyle w:val="VerbatimChar"/>
        </w:rPr>
        <w:t xml:space="preserve">  1   6932.5 6962.5</w:t>
      </w:r>
      <w:r>
        <w:br/>
      </w:r>
      <w:r>
        <w:rPr>
          <w:rStyle w:val="VerbatimChar"/>
        </w:rPr>
        <w:t xml:space="preserve">- </w:t>
      </w:r>
      <w:proofErr w:type="spellStart"/>
      <w:r>
        <w:rPr>
          <w:rStyle w:val="VerbatimChar"/>
        </w:rPr>
        <w:t>hascar</w:t>
      </w:r>
      <w:proofErr w:type="spellEnd"/>
      <w:r>
        <w:rPr>
          <w:rStyle w:val="VerbatimChar"/>
        </w:rPr>
        <w:t xml:space="preserve">          1   6948.3 6978.3</w:t>
      </w:r>
      <w:r>
        <w:br/>
      </w:r>
      <w:r>
        <w:rPr>
          <w:rStyle w:val="VerbatimChar"/>
        </w:rPr>
        <w:t xml:space="preserve">- </w:t>
      </w:r>
      <w:proofErr w:type="spellStart"/>
      <w:r>
        <w:rPr>
          <w:rStyle w:val="VerbatimChar"/>
        </w:rPr>
        <w:t>lti</w:t>
      </w:r>
      <w:proofErr w:type="spellEnd"/>
      <w:r>
        <w:rPr>
          <w:rStyle w:val="VerbatimChar"/>
        </w:rPr>
        <w:t xml:space="preserve">             1   6954.4 6984.4</w:t>
      </w:r>
      <w:r>
        <w:br/>
      </w:r>
      <w:r>
        <w:rPr>
          <w:rStyle w:val="VerbatimChar"/>
        </w:rPr>
        <w:t xml:space="preserve">- </w:t>
      </w:r>
      <w:proofErr w:type="spellStart"/>
      <w:r>
        <w:rPr>
          <w:rStyle w:val="VerbatimChar"/>
        </w:rPr>
        <w:t>age_group</w:t>
      </w:r>
      <w:proofErr w:type="spellEnd"/>
      <w:r>
        <w:rPr>
          <w:rStyle w:val="VerbatimChar"/>
        </w:rPr>
        <w:t xml:space="preserve">       3   6988.2 7014.2</w:t>
      </w:r>
      <w:r>
        <w:br/>
      </w:r>
      <w:r>
        <w:rPr>
          <w:rStyle w:val="VerbatimChar"/>
        </w:rPr>
        <w:t xml:space="preserve">- </w:t>
      </w:r>
      <w:proofErr w:type="spellStart"/>
      <w:r>
        <w:rPr>
          <w:rStyle w:val="VerbatimChar"/>
        </w:rPr>
        <w:t>mh</w:t>
      </w:r>
      <w:proofErr w:type="spellEnd"/>
      <w:r>
        <w:rPr>
          <w:rStyle w:val="VerbatimChar"/>
        </w:rPr>
        <w:t xml:space="preserve">              1   6992.7 7022.7</w:t>
      </w:r>
      <w:r>
        <w:br/>
      </w:r>
      <w:r>
        <w:rPr>
          <w:rStyle w:val="VerbatimChar"/>
        </w:rPr>
        <w:t xml:space="preserve">- </w:t>
      </w:r>
      <w:proofErr w:type="spellStart"/>
      <w:r>
        <w:rPr>
          <w:rStyle w:val="VerbatimChar"/>
        </w:rPr>
        <w:t>hh_type</w:t>
      </w:r>
      <w:proofErr w:type="spellEnd"/>
      <w:r>
        <w:rPr>
          <w:rStyle w:val="VerbatimChar"/>
        </w:rPr>
        <w:t xml:space="preserve">         6   7010.8 7030.8</w:t>
      </w:r>
      <w:r>
        <w:br/>
      </w:r>
      <w:r>
        <w:rPr>
          <w:rStyle w:val="VerbatimChar"/>
        </w:rPr>
        <w:t xml:space="preserve">- </w:t>
      </w:r>
      <w:proofErr w:type="spellStart"/>
      <w:r>
        <w:rPr>
          <w:rStyle w:val="VerbatimChar"/>
        </w:rPr>
        <w:t>ph</w:t>
      </w:r>
      <w:proofErr w:type="spellEnd"/>
      <w:r>
        <w:rPr>
          <w:rStyle w:val="VerbatimChar"/>
        </w:rPr>
        <w:t xml:space="preserve">              1   7109.5 7139.5</w:t>
      </w:r>
    </w:p>
    <w:p w14:paraId="1F964DCC" w14:textId="77777777" w:rsidR="008401AC" w:rsidRDefault="004E19BA">
      <w:pPr>
        <w:pStyle w:val="FirstParagraph"/>
      </w:pPr>
      <w:r>
        <w:t>summaries</w:t>
      </w:r>
    </w:p>
    <w:p w14:paraId="643360C0"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leaves_eilts</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r>
        <w:br/>
      </w:r>
      <w:r>
        <w:rPr>
          <w:rStyle w:val="VerbatimChar"/>
        </w:rPr>
        <w:t xml:space="preserve">    </w:t>
      </w:r>
      <w:proofErr w:type="spellStart"/>
      <w:r>
        <w:rPr>
          <w:rStyle w:val="VerbatimChar"/>
        </w:rPr>
        <w:t>lti</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eq_net_income</w:t>
      </w:r>
      <w:proofErr w:type="spellEnd"/>
      <w:r>
        <w:rPr>
          <w:rStyle w:val="VerbatimChar"/>
        </w:rPr>
        <w:t xml:space="preserve">, family = binomial, </w:t>
      </w:r>
      <w:r>
        <w:br/>
      </w:r>
      <w:r>
        <w:rPr>
          <w:rStyle w:val="VerbatimChar"/>
        </w:rPr>
        <w:t xml:space="preserve">    data = </w:t>
      </w:r>
      <w:proofErr w:type="spellStart"/>
      <w:r>
        <w:rPr>
          <w:rStyle w:val="VerbatimChar"/>
        </w:rPr>
        <w:t>data_tidied_eilts</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(Intercept)                           -2.0512063  0.3556240  -5.768 8.03e-09</w:t>
      </w:r>
      <w:r>
        <w:br/>
      </w:r>
      <w:r>
        <w:rPr>
          <w:rStyle w:val="VerbatimChar"/>
        </w:rPr>
        <w:t>age_group25-44                        -0.2192683  0.2417255  -0.907  0.36436</w:t>
      </w:r>
      <w:r>
        <w:br/>
      </w:r>
      <w:r>
        <w:rPr>
          <w:rStyle w:val="VerbatimChar"/>
        </w:rPr>
        <w:t>age_group45-54                        -0.5980716  0.2439143  -2.452  0.01421</w:t>
      </w:r>
      <w:r>
        <w:br/>
      </w:r>
      <w:r>
        <w:rPr>
          <w:rStyle w:val="VerbatimChar"/>
        </w:rPr>
        <w:t>age_group55-64                         0.0126202  0.2455833   0.051  0.95902</w:t>
      </w:r>
      <w:r>
        <w:br/>
      </w:r>
      <w:proofErr w:type="spellStart"/>
      <w:r>
        <w:rPr>
          <w:rStyle w:val="VerbatimChar"/>
        </w:rPr>
        <w:t>hascar</w:t>
      </w:r>
      <w:proofErr w:type="spellEnd"/>
      <w:r>
        <w:rPr>
          <w:rStyle w:val="VerbatimChar"/>
        </w:rPr>
        <w:t xml:space="preserve">                                 0.3332794  0.0696824   4.783 1.73e-06</w:t>
      </w:r>
      <w:r>
        <w:br/>
      </w:r>
      <w:proofErr w:type="spellStart"/>
      <w:r>
        <w:rPr>
          <w:rStyle w:val="VerbatimChar"/>
        </w:rPr>
        <w:t>eth_simplifiedWhite</w:t>
      </w:r>
      <w:proofErr w:type="spellEnd"/>
      <w:r>
        <w:rPr>
          <w:rStyle w:val="VerbatimChar"/>
        </w:rPr>
        <w:t xml:space="preserve">                   -0.2381612  0.0879782  -2.707  0.00679</w:t>
      </w:r>
      <w:r>
        <w:br/>
      </w:r>
      <w:proofErr w:type="spellStart"/>
      <w:r>
        <w:rPr>
          <w:rStyle w:val="VerbatimChar"/>
        </w:rPr>
        <w:t>ltiyes</w:t>
      </w:r>
      <w:proofErr w:type="spellEnd"/>
      <w:r>
        <w:rPr>
          <w:rStyle w:val="VerbatimChar"/>
        </w:rPr>
        <w:t xml:space="preserve">                                -0.8911596  0.1652373  -5.393 6.92e-08</w:t>
      </w:r>
      <w:r>
        <w:br/>
      </w:r>
      <w:proofErr w:type="spellStart"/>
      <w:r>
        <w:rPr>
          <w:rStyle w:val="VerbatimChar"/>
        </w:rPr>
        <w:t>mh</w:t>
      </w:r>
      <w:proofErr w:type="spellEnd"/>
      <w:r>
        <w:rPr>
          <w:rStyle w:val="VerbatimChar"/>
        </w:rPr>
        <w:t xml:space="preserve">                                     0.0199869  0.0024437   8.179 2.87e-16</w:t>
      </w:r>
      <w:r>
        <w:br/>
      </w:r>
      <w:proofErr w:type="spellStart"/>
      <w:r>
        <w:rPr>
          <w:rStyle w:val="VerbatimChar"/>
        </w:rPr>
        <w:t>ph</w:t>
      </w:r>
      <w:proofErr w:type="spellEnd"/>
      <w:r>
        <w:rPr>
          <w:rStyle w:val="VerbatimChar"/>
        </w:rPr>
        <w:t xml:space="preserve">                                     0.0362892  0.0026867  13.507  &lt; 2e-16</w:t>
      </w:r>
      <w:r>
        <w:br/>
      </w:r>
      <w:proofErr w:type="spellStart"/>
      <w:r>
        <w:rPr>
          <w:rStyle w:val="VerbatimChar"/>
        </w:rPr>
        <w:t>hh_typeSmall</w:t>
      </w:r>
      <w:proofErr w:type="spellEnd"/>
      <w:r>
        <w:rPr>
          <w:rStyle w:val="VerbatimChar"/>
        </w:rPr>
        <w:t xml:space="preserve"> Adult                     0.3671511  0.0885362   4.147 3.37e-05</w:t>
      </w:r>
      <w:r>
        <w:br/>
      </w:r>
      <w:proofErr w:type="spellStart"/>
      <w:r>
        <w:rPr>
          <w:rStyle w:val="VerbatimChar"/>
        </w:rPr>
        <w:t>hh_typeSingle</w:t>
      </w:r>
      <w:proofErr w:type="spellEnd"/>
      <w:r>
        <w:rPr>
          <w:rStyle w:val="VerbatimChar"/>
        </w:rPr>
        <w:t xml:space="preserve"> Parent                   0.5475556  0.1185595   4.618 3.87e-06</w:t>
      </w:r>
      <w:r>
        <w:br/>
      </w:r>
      <w:proofErr w:type="spellStart"/>
      <w:r>
        <w:rPr>
          <w:rStyle w:val="VerbatimChar"/>
        </w:rPr>
        <w:t>hh_typeFamily</w:t>
      </w:r>
      <w:proofErr w:type="spellEnd"/>
      <w:r>
        <w:rPr>
          <w:rStyle w:val="VerbatimChar"/>
        </w:rPr>
        <w:t xml:space="preserve"> with 1-2 Children        0.5522897  0.1040624   5.307 1.11e-07</w:t>
      </w:r>
      <w:r>
        <w:br/>
      </w:r>
      <w:proofErr w:type="spellStart"/>
      <w:r>
        <w:rPr>
          <w:rStyle w:val="VerbatimChar"/>
        </w:rPr>
        <w:t>hh_typeFamily</w:t>
      </w:r>
      <w:proofErr w:type="spellEnd"/>
      <w:r>
        <w:rPr>
          <w:rStyle w:val="VerbatimChar"/>
        </w:rPr>
        <w:t xml:space="preserve"> with 3 or more Children  0.4824734  0.1588577   3.037  0.00239</w:t>
      </w:r>
      <w:r>
        <w:br/>
      </w:r>
      <w:proofErr w:type="spellStart"/>
      <w:r>
        <w:rPr>
          <w:rStyle w:val="VerbatimChar"/>
        </w:rPr>
        <w:t>hh_typeSingle</w:t>
      </w:r>
      <w:proofErr w:type="spellEnd"/>
      <w:r>
        <w:rPr>
          <w:rStyle w:val="VerbatimChar"/>
        </w:rPr>
        <w:t xml:space="preserve"> Pensioner                0.8279946  0.1510778   5.481 4.24e-08</w:t>
      </w:r>
      <w:r>
        <w:br/>
      </w:r>
      <w:proofErr w:type="spellStart"/>
      <w:r>
        <w:rPr>
          <w:rStyle w:val="VerbatimChar"/>
        </w:rPr>
        <w:t>hh_typePensioner</w:t>
      </w:r>
      <w:proofErr w:type="spellEnd"/>
      <w:r>
        <w:rPr>
          <w:rStyle w:val="VerbatimChar"/>
        </w:rPr>
        <w:t xml:space="preserve"> Couple                0.7816120  0.1099629   7.108 1.18e-12</w:t>
      </w:r>
      <w:r>
        <w:br/>
      </w:r>
      <w:proofErr w:type="spellStart"/>
      <w:r>
        <w:rPr>
          <w:rStyle w:val="VerbatimChar"/>
        </w:rPr>
        <w:t>eq_net_income</w:t>
      </w:r>
      <w:proofErr w:type="spellEnd"/>
      <w:r>
        <w:rPr>
          <w:rStyle w:val="VerbatimChar"/>
        </w:rPr>
        <w:t xml:space="preserve">                         -0.0001207  0.0000529  -2.282  0.02249</w:t>
      </w:r>
      <w:r>
        <w:br/>
      </w:r>
      <w:r>
        <w:rPr>
          <w:rStyle w:val="VerbatimChar"/>
        </w:rPr>
        <w:t xml:space="preserve">                                         </w:t>
      </w:r>
      <w:r>
        <w:br/>
      </w:r>
      <w:r>
        <w:rPr>
          <w:rStyle w:val="VerbatimChar"/>
        </w:rPr>
        <w:t>(Intercept)                           ***</w:t>
      </w:r>
      <w:r>
        <w:br/>
      </w:r>
      <w:r>
        <w:rPr>
          <w:rStyle w:val="VerbatimChar"/>
        </w:rPr>
        <w:t xml:space="preserve">age_group25-44                           </w:t>
      </w:r>
      <w:r>
        <w:br/>
      </w:r>
      <w:r>
        <w:rPr>
          <w:rStyle w:val="VerbatimChar"/>
        </w:rPr>
        <w:t xml:space="preserve">age_group45-54                        *  </w:t>
      </w:r>
      <w:r>
        <w:br/>
      </w:r>
      <w:r>
        <w:rPr>
          <w:rStyle w:val="VerbatimChar"/>
        </w:rPr>
        <w:t xml:space="preserve">age_group55-64                           </w:t>
      </w:r>
      <w:r>
        <w:br/>
      </w:r>
      <w:proofErr w:type="spellStart"/>
      <w:r>
        <w:rPr>
          <w:rStyle w:val="VerbatimChar"/>
        </w:rPr>
        <w:t>hascar</w:t>
      </w:r>
      <w:proofErr w:type="spellEnd"/>
      <w:r>
        <w:rPr>
          <w:rStyle w:val="VerbatimChar"/>
        </w:rPr>
        <w:t xml:space="preserve">                                ***</w:t>
      </w:r>
      <w:r>
        <w:br/>
      </w:r>
      <w:proofErr w:type="spellStart"/>
      <w:r>
        <w:rPr>
          <w:rStyle w:val="VerbatimChar"/>
        </w:rPr>
        <w:t>eth_simplifiedWhite</w:t>
      </w:r>
      <w:proofErr w:type="spellEnd"/>
      <w:r>
        <w:rPr>
          <w:rStyle w:val="VerbatimChar"/>
        </w:rPr>
        <w:t xml:space="preserve">                   ** </w:t>
      </w:r>
      <w:r>
        <w:br/>
      </w:r>
      <w:proofErr w:type="spellStart"/>
      <w:r>
        <w:rPr>
          <w:rStyle w:val="VerbatimChar"/>
        </w:rPr>
        <w:t>ltiyes</w:t>
      </w:r>
      <w:proofErr w:type="spellEnd"/>
      <w:r>
        <w:rPr>
          <w:rStyle w:val="VerbatimChar"/>
        </w:rPr>
        <w:t xml:space="preserve">                                ***</w:t>
      </w:r>
      <w:r>
        <w:br/>
      </w:r>
      <w:proofErr w:type="spellStart"/>
      <w:r>
        <w:rPr>
          <w:rStyle w:val="VerbatimChar"/>
        </w:rPr>
        <w:t>mh</w:t>
      </w:r>
      <w:proofErr w:type="spellEnd"/>
      <w:r>
        <w:rPr>
          <w:rStyle w:val="VerbatimChar"/>
        </w:rPr>
        <w:t xml:space="preserve">                                    ***</w:t>
      </w:r>
      <w:r>
        <w:br/>
      </w:r>
      <w:proofErr w:type="spellStart"/>
      <w:r>
        <w:rPr>
          <w:rStyle w:val="VerbatimChar"/>
        </w:rPr>
        <w:t>ph</w:t>
      </w:r>
      <w:proofErr w:type="spellEnd"/>
      <w:r>
        <w:rPr>
          <w:rStyle w:val="VerbatimChar"/>
        </w:rPr>
        <w:t xml:space="preserve">                                    ***</w:t>
      </w:r>
      <w:r>
        <w:br/>
      </w:r>
      <w:proofErr w:type="spellStart"/>
      <w:r>
        <w:rPr>
          <w:rStyle w:val="VerbatimChar"/>
        </w:rPr>
        <w:t>hh_typeSmall</w:t>
      </w:r>
      <w:proofErr w:type="spellEnd"/>
      <w:r>
        <w:rPr>
          <w:rStyle w:val="VerbatimChar"/>
        </w:rPr>
        <w:t xml:space="preserve"> Adult                    ***</w:t>
      </w:r>
      <w:r>
        <w:br/>
      </w:r>
      <w:proofErr w:type="spellStart"/>
      <w:r>
        <w:rPr>
          <w:rStyle w:val="VerbatimChar"/>
        </w:rPr>
        <w:t>hh_typeSingle</w:t>
      </w:r>
      <w:proofErr w:type="spellEnd"/>
      <w:r>
        <w:rPr>
          <w:rStyle w:val="VerbatimChar"/>
        </w:rPr>
        <w:t xml:space="preserve"> Parent                  ***</w:t>
      </w:r>
      <w:r>
        <w:br/>
      </w:r>
      <w:proofErr w:type="spellStart"/>
      <w:r>
        <w:rPr>
          <w:rStyle w:val="VerbatimChar"/>
        </w:rPr>
        <w:t>hh_typeFamily</w:t>
      </w:r>
      <w:proofErr w:type="spellEnd"/>
      <w:r>
        <w:rPr>
          <w:rStyle w:val="VerbatimChar"/>
        </w:rPr>
        <w:t xml:space="preserve"> with 1-2 Children       ***</w:t>
      </w:r>
      <w:r>
        <w:br/>
      </w:r>
      <w:proofErr w:type="spellStart"/>
      <w:r>
        <w:rPr>
          <w:rStyle w:val="VerbatimChar"/>
        </w:rPr>
        <w:lastRenderedPageBreak/>
        <w:t>hh_typeFamily</w:t>
      </w:r>
      <w:proofErr w:type="spellEnd"/>
      <w:r>
        <w:rPr>
          <w:rStyle w:val="VerbatimChar"/>
        </w:rPr>
        <w:t xml:space="preserve"> with 3 or more Children ** </w:t>
      </w:r>
      <w:r>
        <w:br/>
      </w:r>
      <w:proofErr w:type="spellStart"/>
      <w:r>
        <w:rPr>
          <w:rStyle w:val="VerbatimChar"/>
        </w:rPr>
        <w:t>hh_typeSingle</w:t>
      </w:r>
      <w:proofErr w:type="spellEnd"/>
      <w:r>
        <w:rPr>
          <w:rStyle w:val="VerbatimChar"/>
        </w:rPr>
        <w:t xml:space="preserve"> Pensioner               ***</w:t>
      </w:r>
      <w:r>
        <w:br/>
      </w:r>
      <w:proofErr w:type="spellStart"/>
      <w:r>
        <w:rPr>
          <w:rStyle w:val="VerbatimChar"/>
        </w:rPr>
        <w:t>hh_typePensioner</w:t>
      </w:r>
      <w:proofErr w:type="spellEnd"/>
      <w:r>
        <w:rPr>
          <w:rStyle w:val="VerbatimChar"/>
        </w:rPr>
        <w:t xml:space="preserve"> Couple               ***</w:t>
      </w:r>
      <w:r>
        <w:br/>
      </w:r>
      <w:proofErr w:type="spellStart"/>
      <w:r>
        <w:rPr>
          <w:rStyle w:val="VerbatimChar"/>
        </w:rPr>
        <w:t>eq_net_income</w:t>
      </w:r>
      <w:proofErr w:type="spellEnd"/>
      <w:r>
        <w:rPr>
          <w:rStyle w:val="VerbatimChar"/>
        </w:rPr>
        <w:t xml:space="preserve">                         *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7410.7  on 6548  degrees of freedom</w:t>
      </w:r>
      <w:r>
        <w:br/>
      </w:r>
      <w:r>
        <w:rPr>
          <w:rStyle w:val="VerbatimChar"/>
        </w:rPr>
        <w:t>Residual deviance: 6925.3  on 6533  degrees of freedom</w:t>
      </w:r>
      <w:r>
        <w:br/>
      </w:r>
      <w:r>
        <w:rPr>
          <w:rStyle w:val="VerbatimChar"/>
        </w:rPr>
        <w:t>AIC: 6957.3</w:t>
      </w:r>
      <w:r>
        <w:br/>
      </w:r>
      <w:r>
        <w:br/>
      </w:r>
      <w:r>
        <w:rPr>
          <w:rStyle w:val="VerbatimChar"/>
        </w:rPr>
        <w:t>Number of Fisher Scoring iterations: 4</w:t>
      </w:r>
    </w:p>
    <w:p w14:paraId="22139732" w14:textId="77777777" w:rsidR="008401AC" w:rsidRDefault="004E19BA">
      <w:pPr>
        <w:pStyle w:val="FirstParagraph"/>
      </w:pPr>
      <w:r>
        <w:t>Next model summary</w:t>
      </w:r>
    </w:p>
    <w:p w14:paraId="649C0CCA"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leaves_eilts</w:t>
      </w:r>
      <w:proofErr w:type="spellEnd"/>
      <w:r>
        <w:rPr>
          <w:rStyle w:val="VerbatimChar"/>
        </w:rPr>
        <w:t xml:space="preserve"> ~ </w:t>
      </w:r>
      <w:proofErr w:type="spellStart"/>
      <w:r>
        <w:rPr>
          <w:rStyle w:val="VerbatimChar"/>
        </w:rPr>
        <w:t>ph</w:t>
      </w:r>
      <w:proofErr w:type="spellEnd"/>
      <w:r>
        <w:rPr>
          <w:rStyle w:val="VerbatimChar"/>
        </w:rPr>
        <w:t xml:space="preserve"> + </w:t>
      </w:r>
      <w:proofErr w:type="spellStart"/>
      <w:r>
        <w:rPr>
          <w:rStyle w:val="VerbatimChar"/>
        </w:rPr>
        <w:t>hh_type</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age_group</w:t>
      </w:r>
      <w:proofErr w:type="spellEnd"/>
      <w:r>
        <w:rPr>
          <w:rStyle w:val="VerbatimChar"/>
        </w:rPr>
        <w:t xml:space="preserve"> + </w:t>
      </w:r>
      <w:r>
        <w:br/>
      </w:r>
      <w:r>
        <w:rPr>
          <w:rStyle w:val="VerbatimChar"/>
        </w:rPr>
        <w:t xml:space="preserve">    </w:t>
      </w:r>
      <w:proofErr w:type="spellStart"/>
      <w:r>
        <w:rPr>
          <w:rStyle w:val="VerbatimChar"/>
        </w:rPr>
        <w:t>lti</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eq_net_income</w:t>
      </w:r>
      <w:proofErr w:type="spellEnd"/>
      <w:r>
        <w:rPr>
          <w:rStyle w:val="VerbatimChar"/>
        </w:rPr>
        <w:t xml:space="preserve">, family = binomial, </w:t>
      </w:r>
      <w:r>
        <w:br/>
      </w:r>
      <w:r>
        <w:rPr>
          <w:rStyle w:val="VerbatimChar"/>
        </w:rPr>
        <w:t xml:space="preserve">    data = </w:t>
      </w:r>
      <w:proofErr w:type="spellStart"/>
      <w:r>
        <w:rPr>
          <w:rStyle w:val="VerbatimChar"/>
        </w:rPr>
        <w:t>data_tidied_eilts</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(Intercept)                           -2.0512063  0.3556240  -5.768 8.03e-09</w:t>
      </w:r>
      <w:r>
        <w:br/>
      </w:r>
      <w:proofErr w:type="spellStart"/>
      <w:r>
        <w:rPr>
          <w:rStyle w:val="VerbatimChar"/>
        </w:rPr>
        <w:t>ph</w:t>
      </w:r>
      <w:proofErr w:type="spellEnd"/>
      <w:r>
        <w:rPr>
          <w:rStyle w:val="VerbatimChar"/>
        </w:rPr>
        <w:t xml:space="preserve">                                     0.0362892  0.0026867  13.507  &lt; 2e-16</w:t>
      </w:r>
      <w:r>
        <w:br/>
      </w:r>
      <w:proofErr w:type="spellStart"/>
      <w:r>
        <w:rPr>
          <w:rStyle w:val="VerbatimChar"/>
        </w:rPr>
        <w:t>hh_typeSmall</w:t>
      </w:r>
      <w:proofErr w:type="spellEnd"/>
      <w:r>
        <w:rPr>
          <w:rStyle w:val="VerbatimChar"/>
        </w:rPr>
        <w:t xml:space="preserve"> Adult                     0.3671511  0.0885362   4.147 3.37e-05</w:t>
      </w:r>
      <w:r>
        <w:br/>
      </w:r>
      <w:proofErr w:type="spellStart"/>
      <w:r>
        <w:rPr>
          <w:rStyle w:val="VerbatimChar"/>
        </w:rPr>
        <w:t>hh_typeSingle</w:t>
      </w:r>
      <w:proofErr w:type="spellEnd"/>
      <w:r>
        <w:rPr>
          <w:rStyle w:val="VerbatimChar"/>
        </w:rPr>
        <w:t xml:space="preserve"> Parent                   0.5475556  0.1185595   4.618 3.87e-06</w:t>
      </w:r>
      <w:r>
        <w:br/>
      </w:r>
      <w:proofErr w:type="spellStart"/>
      <w:r>
        <w:rPr>
          <w:rStyle w:val="VerbatimChar"/>
        </w:rPr>
        <w:t>hh_typeFamily</w:t>
      </w:r>
      <w:proofErr w:type="spellEnd"/>
      <w:r>
        <w:rPr>
          <w:rStyle w:val="VerbatimChar"/>
        </w:rPr>
        <w:t xml:space="preserve"> with 1-2 Children        0.5522897  0.1040624   5.307 1.11e-07</w:t>
      </w:r>
      <w:r>
        <w:br/>
      </w:r>
      <w:proofErr w:type="spellStart"/>
      <w:r>
        <w:rPr>
          <w:rStyle w:val="VerbatimChar"/>
        </w:rPr>
        <w:t>hh_typeFamily</w:t>
      </w:r>
      <w:proofErr w:type="spellEnd"/>
      <w:r>
        <w:rPr>
          <w:rStyle w:val="VerbatimChar"/>
        </w:rPr>
        <w:t xml:space="preserve"> with 3 or more Children  0.4824734  0.1588577   3.037  0.00239</w:t>
      </w:r>
      <w:r>
        <w:br/>
      </w:r>
      <w:proofErr w:type="spellStart"/>
      <w:r>
        <w:rPr>
          <w:rStyle w:val="VerbatimChar"/>
        </w:rPr>
        <w:t>hh_typeSingle</w:t>
      </w:r>
      <w:proofErr w:type="spellEnd"/>
      <w:r>
        <w:rPr>
          <w:rStyle w:val="VerbatimChar"/>
        </w:rPr>
        <w:t xml:space="preserve"> Pensioner                0.8279946  0.1510778   5.481 4.24e-08</w:t>
      </w:r>
      <w:r>
        <w:br/>
      </w:r>
      <w:proofErr w:type="spellStart"/>
      <w:r>
        <w:rPr>
          <w:rStyle w:val="VerbatimChar"/>
        </w:rPr>
        <w:t>hh_typePensioner</w:t>
      </w:r>
      <w:proofErr w:type="spellEnd"/>
      <w:r>
        <w:rPr>
          <w:rStyle w:val="VerbatimChar"/>
        </w:rPr>
        <w:t xml:space="preserve"> Couple                0.7816120  0.1099629   7.108 1.18e-12</w:t>
      </w:r>
      <w:r>
        <w:br/>
      </w:r>
      <w:proofErr w:type="spellStart"/>
      <w:r>
        <w:rPr>
          <w:rStyle w:val="VerbatimChar"/>
        </w:rPr>
        <w:t>mh</w:t>
      </w:r>
      <w:proofErr w:type="spellEnd"/>
      <w:r>
        <w:rPr>
          <w:rStyle w:val="VerbatimChar"/>
        </w:rPr>
        <w:t xml:space="preserve">                                     0.0199869  0.0024437   8.179 2.87e-16</w:t>
      </w:r>
      <w:r>
        <w:br/>
      </w:r>
      <w:r>
        <w:rPr>
          <w:rStyle w:val="VerbatimChar"/>
        </w:rPr>
        <w:t>age_group25-44                        -0.2192683  0.2417255  -0.907  0.36436</w:t>
      </w:r>
      <w:r>
        <w:br/>
      </w:r>
      <w:r>
        <w:rPr>
          <w:rStyle w:val="VerbatimChar"/>
        </w:rPr>
        <w:t>age_group45-54                        -0.5980716  0.2439143  -2.452  0.01421</w:t>
      </w:r>
      <w:r>
        <w:br/>
      </w:r>
      <w:r>
        <w:rPr>
          <w:rStyle w:val="VerbatimChar"/>
        </w:rPr>
        <w:t>age_group55-64                         0.0126202  0.2455833   0.051  0.95902</w:t>
      </w:r>
      <w:r>
        <w:br/>
      </w:r>
      <w:proofErr w:type="spellStart"/>
      <w:r>
        <w:rPr>
          <w:rStyle w:val="VerbatimChar"/>
        </w:rPr>
        <w:t>ltiyes</w:t>
      </w:r>
      <w:proofErr w:type="spellEnd"/>
      <w:r>
        <w:rPr>
          <w:rStyle w:val="VerbatimChar"/>
        </w:rPr>
        <w:t xml:space="preserve">                                -0.8911596  0.1652373  -5.393 6.92e-08</w:t>
      </w:r>
      <w:r>
        <w:br/>
      </w:r>
      <w:proofErr w:type="spellStart"/>
      <w:r>
        <w:rPr>
          <w:rStyle w:val="VerbatimChar"/>
        </w:rPr>
        <w:t>hascar</w:t>
      </w:r>
      <w:proofErr w:type="spellEnd"/>
      <w:r>
        <w:rPr>
          <w:rStyle w:val="VerbatimChar"/>
        </w:rPr>
        <w:t xml:space="preserve">                                 0.3332794  0.0696824   4.783 1.73e-06</w:t>
      </w:r>
      <w:r>
        <w:br/>
      </w:r>
      <w:proofErr w:type="spellStart"/>
      <w:r>
        <w:rPr>
          <w:rStyle w:val="VerbatimChar"/>
        </w:rPr>
        <w:t>eth_simplifiedWhite</w:t>
      </w:r>
      <w:proofErr w:type="spellEnd"/>
      <w:r>
        <w:rPr>
          <w:rStyle w:val="VerbatimChar"/>
        </w:rPr>
        <w:t xml:space="preserve">                   -0.2381612  0.0879782  -2.707  0.00679</w:t>
      </w:r>
      <w:r>
        <w:br/>
      </w:r>
      <w:proofErr w:type="spellStart"/>
      <w:r>
        <w:rPr>
          <w:rStyle w:val="VerbatimChar"/>
        </w:rPr>
        <w:t>eq_net_income</w:t>
      </w:r>
      <w:proofErr w:type="spellEnd"/>
      <w:r>
        <w:rPr>
          <w:rStyle w:val="VerbatimChar"/>
        </w:rPr>
        <w:t xml:space="preserve">                         -0.0001207  0.0000529  -2.282  0.02249</w:t>
      </w:r>
      <w:r>
        <w:br/>
      </w:r>
      <w:r>
        <w:rPr>
          <w:rStyle w:val="VerbatimChar"/>
        </w:rPr>
        <w:t xml:space="preserve">                                         </w:t>
      </w:r>
      <w:r>
        <w:br/>
      </w:r>
      <w:r>
        <w:rPr>
          <w:rStyle w:val="VerbatimChar"/>
        </w:rPr>
        <w:t>(Intercept)                           ***</w:t>
      </w:r>
      <w:r>
        <w:br/>
      </w:r>
      <w:proofErr w:type="spellStart"/>
      <w:r>
        <w:rPr>
          <w:rStyle w:val="VerbatimChar"/>
        </w:rPr>
        <w:t>ph</w:t>
      </w:r>
      <w:proofErr w:type="spellEnd"/>
      <w:r>
        <w:rPr>
          <w:rStyle w:val="VerbatimChar"/>
        </w:rPr>
        <w:t xml:space="preserve">                                    ***</w:t>
      </w:r>
      <w:r>
        <w:br/>
      </w:r>
      <w:proofErr w:type="spellStart"/>
      <w:r>
        <w:rPr>
          <w:rStyle w:val="VerbatimChar"/>
        </w:rPr>
        <w:t>hh_typeSmall</w:t>
      </w:r>
      <w:proofErr w:type="spellEnd"/>
      <w:r>
        <w:rPr>
          <w:rStyle w:val="VerbatimChar"/>
        </w:rPr>
        <w:t xml:space="preserve"> Adult                    ***</w:t>
      </w:r>
      <w:r>
        <w:br/>
      </w:r>
      <w:proofErr w:type="spellStart"/>
      <w:r>
        <w:rPr>
          <w:rStyle w:val="VerbatimChar"/>
        </w:rPr>
        <w:t>hh_typeSingle</w:t>
      </w:r>
      <w:proofErr w:type="spellEnd"/>
      <w:r>
        <w:rPr>
          <w:rStyle w:val="VerbatimChar"/>
        </w:rPr>
        <w:t xml:space="preserve"> Parent                  ***</w:t>
      </w:r>
      <w:r>
        <w:br/>
      </w:r>
      <w:proofErr w:type="spellStart"/>
      <w:r>
        <w:rPr>
          <w:rStyle w:val="VerbatimChar"/>
        </w:rPr>
        <w:t>hh_typeFamily</w:t>
      </w:r>
      <w:proofErr w:type="spellEnd"/>
      <w:r>
        <w:rPr>
          <w:rStyle w:val="VerbatimChar"/>
        </w:rPr>
        <w:t xml:space="preserve"> with 1-2 Children       ***</w:t>
      </w:r>
      <w:r>
        <w:br/>
      </w:r>
      <w:proofErr w:type="spellStart"/>
      <w:r>
        <w:rPr>
          <w:rStyle w:val="VerbatimChar"/>
        </w:rPr>
        <w:t>hh_typeFamily</w:t>
      </w:r>
      <w:proofErr w:type="spellEnd"/>
      <w:r>
        <w:rPr>
          <w:rStyle w:val="VerbatimChar"/>
        </w:rPr>
        <w:t xml:space="preserve"> with 3 or more Children ** </w:t>
      </w:r>
      <w:r>
        <w:br/>
      </w:r>
      <w:proofErr w:type="spellStart"/>
      <w:r>
        <w:rPr>
          <w:rStyle w:val="VerbatimChar"/>
        </w:rPr>
        <w:t>hh_typeSingle</w:t>
      </w:r>
      <w:proofErr w:type="spellEnd"/>
      <w:r>
        <w:rPr>
          <w:rStyle w:val="VerbatimChar"/>
        </w:rPr>
        <w:t xml:space="preserve"> Pensioner               ***</w:t>
      </w:r>
      <w:r>
        <w:br/>
      </w:r>
      <w:proofErr w:type="spellStart"/>
      <w:r>
        <w:rPr>
          <w:rStyle w:val="VerbatimChar"/>
        </w:rPr>
        <w:t>hh_typePensioner</w:t>
      </w:r>
      <w:proofErr w:type="spellEnd"/>
      <w:r>
        <w:rPr>
          <w:rStyle w:val="VerbatimChar"/>
        </w:rPr>
        <w:t xml:space="preserve"> Couple               ***</w:t>
      </w:r>
      <w:r>
        <w:br/>
      </w:r>
      <w:proofErr w:type="spellStart"/>
      <w:r>
        <w:rPr>
          <w:rStyle w:val="VerbatimChar"/>
        </w:rPr>
        <w:lastRenderedPageBreak/>
        <w:t>mh</w:t>
      </w:r>
      <w:proofErr w:type="spellEnd"/>
      <w:r>
        <w:rPr>
          <w:rStyle w:val="VerbatimChar"/>
        </w:rPr>
        <w:t xml:space="preserve">                                    ***</w:t>
      </w:r>
      <w:r>
        <w:br/>
      </w:r>
      <w:r>
        <w:rPr>
          <w:rStyle w:val="VerbatimChar"/>
        </w:rPr>
        <w:t xml:space="preserve">age_group25-44                           </w:t>
      </w:r>
      <w:r>
        <w:br/>
      </w:r>
      <w:r>
        <w:rPr>
          <w:rStyle w:val="VerbatimChar"/>
        </w:rPr>
        <w:t xml:space="preserve">age_group45-54                        *  </w:t>
      </w:r>
      <w:r>
        <w:br/>
      </w:r>
      <w:r>
        <w:rPr>
          <w:rStyle w:val="VerbatimChar"/>
        </w:rPr>
        <w:t xml:space="preserve">age_group55-64                           </w:t>
      </w:r>
      <w:r>
        <w:br/>
      </w:r>
      <w:proofErr w:type="spellStart"/>
      <w:r>
        <w:rPr>
          <w:rStyle w:val="VerbatimChar"/>
        </w:rPr>
        <w:t>ltiyes</w:t>
      </w:r>
      <w:proofErr w:type="spellEnd"/>
      <w:r>
        <w:rPr>
          <w:rStyle w:val="VerbatimChar"/>
        </w:rPr>
        <w:t xml:space="preserve">                                ***</w:t>
      </w:r>
      <w:r>
        <w:br/>
      </w:r>
      <w:proofErr w:type="spellStart"/>
      <w:r>
        <w:rPr>
          <w:rStyle w:val="VerbatimChar"/>
        </w:rPr>
        <w:t>hascar</w:t>
      </w:r>
      <w:proofErr w:type="spellEnd"/>
      <w:r>
        <w:rPr>
          <w:rStyle w:val="VerbatimChar"/>
        </w:rPr>
        <w:t xml:space="preserve">                                ***</w:t>
      </w:r>
      <w:r>
        <w:br/>
      </w:r>
      <w:proofErr w:type="spellStart"/>
      <w:r>
        <w:rPr>
          <w:rStyle w:val="VerbatimChar"/>
        </w:rPr>
        <w:t>eth_simplifiedWhite</w:t>
      </w:r>
      <w:proofErr w:type="spellEnd"/>
      <w:r>
        <w:rPr>
          <w:rStyle w:val="VerbatimChar"/>
        </w:rPr>
        <w:t xml:space="preserve">                   ** </w:t>
      </w:r>
      <w:r>
        <w:br/>
      </w:r>
      <w:proofErr w:type="spellStart"/>
      <w:r>
        <w:rPr>
          <w:rStyle w:val="VerbatimChar"/>
        </w:rPr>
        <w:t>eq_net_income</w:t>
      </w:r>
      <w:proofErr w:type="spellEnd"/>
      <w:r>
        <w:rPr>
          <w:rStyle w:val="VerbatimChar"/>
        </w:rPr>
        <w:t xml:space="preserve">                         *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7410.7  on 6548  degrees of freedom</w:t>
      </w:r>
      <w:r>
        <w:br/>
      </w:r>
      <w:r>
        <w:rPr>
          <w:rStyle w:val="VerbatimChar"/>
        </w:rPr>
        <w:t>Residual deviance: 6925.3  on 6533  degrees of freedom</w:t>
      </w:r>
      <w:r>
        <w:br/>
      </w:r>
      <w:r>
        <w:rPr>
          <w:rStyle w:val="VerbatimChar"/>
        </w:rPr>
        <w:t>AIC: 6957.3</w:t>
      </w:r>
      <w:r>
        <w:br/>
      </w:r>
      <w:r>
        <w:br/>
      </w:r>
      <w:r>
        <w:rPr>
          <w:rStyle w:val="VerbatimChar"/>
        </w:rPr>
        <w:t>Number of Fisher Scoring iterations: 4</w:t>
      </w:r>
    </w:p>
    <w:p w14:paraId="51A380FE" w14:textId="77777777" w:rsidR="008401AC" w:rsidRDefault="004E19BA">
      <w:pPr>
        <w:pStyle w:val="FirstParagraph"/>
      </w:pPr>
      <w:r>
        <w:t>Finally, both ways</w:t>
      </w:r>
    </w:p>
    <w:p w14:paraId="0898616D" w14:textId="77777777" w:rsidR="008401AC" w:rsidRDefault="004E19BA">
      <w:pPr>
        <w:pStyle w:val="SourceCode"/>
      </w:pPr>
      <w:r>
        <w:br/>
      </w:r>
      <w:r>
        <w:rPr>
          <w:rStyle w:val="VerbatimChar"/>
        </w:rPr>
        <w:t>Call:</w:t>
      </w:r>
      <w:r>
        <w:br/>
      </w:r>
      <w:proofErr w:type="spellStart"/>
      <w:r>
        <w:rPr>
          <w:rStyle w:val="VerbatimChar"/>
        </w:rPr>
        <w:t>glm</w:t>
      </w:r>
      <w:proofErr w:type="spellEnd"/>
      <w:r>
        <w:rPr>
          <w:rStyle w:val="VerbatimChar"/>
        </w:rPr>
        <w:t xml:space="preserve">(formula = </w:t>
      </w:r>
      <w:proofErr w:type="spellStart"/>
      <w:r>
        <w:rPr>
          <w:rStyle w:val="VerbatimChar"/>
        </w:rPr>
        <w:t>leaves_eilts</w:t>
      </w:r>
      <w:proofErr w:type="spellEnd"/>
      <w:r>
        <w:rPr>
          <w:rStyle w:val="VerbatimChar"/>
        </w:rPr>
        <w:t xml:space="preserve"> ~ </w:t>
      </w:r>
      <w:proofErr w:type="spellStart"/>
      <w:r>
        <w:rPr>
          <w:rStyle w:val="VerbatimChar"/>
        </w:rPr>
        <w:t>age_group</w:t>
      </w:r>
      <w:proofErr w:type="spellEnd"/>
      <w:r>
        <w:rPr>
          <w:rStyle w:val="VerbatimChar"/>
        </w:rPr>
        <w:t xml:space="preserve"> + </w:t>
      </w:r>
      <w:proofErr w:type="spellStart"/>
      <w:r>
        <w:rPr>
          <w:rStyle w:val="VerbatimChar"/>
        </w:rPr>
        <w:t>eth_simplified</w:t>
      </w:r>
      <w:proofErr w:type="spellEnd"/>
      <w:r>
        <w:rPr>
          <w:rStyle w:val="VerbatimChar"/>
        </w:rPr>
        <w:t xml:space="preserve"> + </w:t>
      </w:r>
      <w:proofErr w:type="spellStart"/>
      <w:r>
        <w:rPr>
          <w:rStyle w:val="VerbatimChar"/>
        </w:rPr>
        <w:t>ph</w:t>
      </w:r>
      <w:proofErr w:type="spellEnd"/>
      <w:r>
        <w:rPr>
          <w:rStyle w:val="VerbatimChar"/>
        </w:rPr>
        <w:t xml:space="preserve"> + </w:t>
      </w:r>
      <w:r>
        <w:br/>
      </w:r>
      <w:r>
        <w:rPr>
          <w:rStyle w:val="VerbatimChar"/>
        </w:rPr>
        <w:t xml:space="preserve">    </w:t>
      </w:r>
      <w:proofErr w:type="spellStart"/>
      <w:r>
        <w:rPr>
          <w:rStyle w:val="VerbatimChar"/>
        </w:rPr>
        <w:t>hh_type</w:t>
      </w:r>
      <w:proofErr w:type="spellEnd"/>
      <w:r>
        <w:rPr>
          <w:rStyle w:val="VerbatimChar"/>
        </w:rPr>
        <w:t xml:space="preserve"> + </w:t>
      </w:r>
      <w:proofErr w:type="spellStart"/>
      <w:r>
        <w:rPr>
          <w:rStyle w:val="VerbatimChar"/>
        </w:rPr>
        <w:t>mh</w:t>
      </w:r>
      <w:proofErr w:type="spellEnd"/>
      <w:r>
        <w:rPr>
          <w:rStyle w:val="VerbatimChar"/>
        </w:rPr>
        <w:t xml:space="preserve"> + </w:t>
      </w:r>
      <w:proofErr w:type="spellStart"/>
      <w:r>
        <w:rPr>
          <w:rStyle w:val="VerbatimChar"/>
        </w:rPr>
        <w:t>lti</w:t>
      </w:r>
      <w:proofErr w:type="spellEnd"/>
      <w:r>
        <w:rPr>
          <w:rStyle w:val="VerbatimChar"/>
        </w:rPr>
        <w:t xml:space="preserve"> + </w:t>
      </w:r>
      <w:proofErr w:type="spellStart"/>
      <w:r>
        <w:rPr>
          <w:rStyle w:val="VerbatimChar"/>
        </w:rPr>
        <w:t>hascar</w:t>
      </w:r>
      <w:proofErr w:type="spellEnd"/>
      <w:r>
        <w:rPr>
          <w:rStyle w:val="VerbatimChar"/>
        </w:rPr>
        <w:t xml:space="preserve"> + </w:t>
      </w:r>
      <w:proofErr w:type="spellStart"/>
      <w:r>
        <w:rPr>
          <w:rStyle w:val="VerbatimChar"/>
        </w:rPr>
        <w:t>eq_net_income</w:t>
      </w:r>
      <w:proofErr w:type="spellEnd"/>
      <w:r>
        <w:rPr>
          <w:rStyle w:val="VerbatimChar"/>
        </w:rPr>
        <w:t xml:space="preserve">, family = binomial, </w:t>
      </w:r>
      <w:r>
        <w:br/>
      </w:r>
      <w:r>
        <w:rPr>
          <w:rStyle w:val="VerbatimChar"/>
        </w:rPr>
        <w:t xml:space="preserve">    data = </w:t>
      </w:r>
      <w:proofErr w:type="spellStart"/>
      <w:r>
        <w:rPr>
          <w:rStyle w:val="VerbatimChar"/>
        </w:rPr>
        <w:t>data_tidied_eilts</w:t>
      </w:r>
      <w:proofErr w:type="spellEnd"/>
      <w:r>
        <w:rPr>
          <w:rStyle w:val="VerbatimChar"/>
        </w:rPr>
        <w:t>)</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(Intercept)                           -2.0512063  0.3556240  -5.768 8.03e-09</w:t>
      </w:r>
      <w:r>
        <w:br/>
      </w:r>
      <w:r>
        <w:rPr>
          <w:rStyle w:val="VerbatimChar"/>
        </w:rPr>
        <w:t>age_group25-44                        -0.2192683  0.2417255  -0.907  0.36436</w:t>
      </w:r>
      <w:r>
        <w:br/>
      </w:r>
      <w:r>
        <w:rPr>
          <w:rStyle w:val="VerbatimChar"/>
        </w:rPr>
        <w:t>age_group45-54                        -0.5980716  0.2439143  -2.452  0.01421</w:t>
      </w:r>
      <w:r>
        <w:br/>
      </w:r>
      <w:r>
        <w:rPr>
          <w:rStyle w:val="VerbatimChar"/>
        </w:rPr>
        <w:t>age_group55-64                         0.0126202  0.2455833   0.051  0.95902</w:t>
      </w:r>
      <w:r>
        <w:br/>
      </w:r>
      <w:proofErr w:type="spellStart"/>
      <w:r>
        <w:rPr>
          <w:rStyle w:val="VerbatimChar"/>
        </w:rPr>
        <w:t>eth_simplifiedWhite</w:t>
      </w:r>
      <w:proofErr w:type="spellEnd"/>
      <w:r>
        <w:rPr>
          <w:rStyle w:val="VerbatimChar"/>
        </w:rPr>
        <w:t xml:space="preserve">                   -0.2381612  0.0879782  -2.707  0.00679</w:t>
      </w:r>
      <w:r>
        <w:br/>
      </w:r>
      <w:proofErr w:type="spellStart"/>
      <w:r>
        <w:rPr>
          <w:rStyle w:val="VerbatimChar"/>
        </w:rPr>
        <w:t>ph</w:t>
      </w:r>
      <w:proofErr w:type="spellEnd"/>
      <w:r>
        <w:rPr>
          <w:rStyle w:val="VerbatimChar"/>
        </w:rPr>
        <w:t xml:space="preserve">                                     0.0362892  0.0026867  13.507  &lt; 2e-16</w:t>
      </w:r>
      <w:r>
        <w:br/>
      </w:r>
      <w:proofErr w:type="spellStart"/>
      <w:r>
        <w:rPr>
          <w:rStyle w:val="VerbatimChar"/>
        </w:rPr>
        <w:t>hh_typeSmall</w:t>
      </w:r>
      <w:proofErr w:type="spellEnd"/>
      <w:r>
        <w:rPr>
          <w:rStyle w:val="VerbatimChar"/>
        </w:rPr>
        <w:t xml:space="preserve"> Adult                     0.3671511  0.0885362   4.147 3.37e-05</w:t>
      </w:r>
      <w:r>
        <w:br/>
      </w:r>
      <w:proofErr w:type="spellStart"/>
      <w:r>
        <w:rPr>
          <w:rStyle w:val="VerbatimChar"/>
        </w:rPr>
        <w:t>hh_typeSingle</w:t>
      </w:r>
      <w:proofErr w:type="spellEnd"/>
      <w:r>
        <w:rPr>
          <w:rStyle w:val="VerbatimChar"/>
        </w:rPr>
        <w:t xml:space="preserve"> Parent                   0.5475556  0.1185595   4.618 3.87e-06</w:t>
      </w:r>
      <w:r>
        <w:br/>
      </w:r>
      <w:proofErr w:type="spellStart"/>
      <w:r>
        <w:rPr>
          <w:rStyle w:val="VerbatimChar"/>
        </w:rPr>
        <w:t>hh_typeFamily</w:t>
      </w:r>
      <w:proofErr w:type="spellEnd"/>
      <w:r>
        <w:rPr>
          <w:rStyle w:val="VerbatimChar"/>
        </w:rPr>
        <w:t xml:space="preserve"> with 1-2 Children        0.5522897  0.1040624   5.307 1.11e-07</w:t>
      </w:r>
      <w:r>
        <w:br/>
      </w:r>
      <w:proofErr w:type="spellStart"/>
      <w:r>
        <w:rPr>
          <w:rStyle w:val="VerbatimChar"/>
        </w:rPr>
        <w:t>hh_typeFamily</w:t>
      </w:r>
      <w:proofErr w:type="spellEnd"/>
      <w:r>
        <w:rPr>
          <w:rStyle w:val="VerbatimChar"/>
        </w:rPr>
        <w:t xml:space="preserve"> with 3 or more Children  0.4824734  0.1588577   3.037  0.00239</w:t>
      </w:r>
      <w:r>
        <w:br/>
      </w:r>
      <w:proofErr w:type="spellStart"/>
      <w:r>
        <w:rPr>
          <w:rStyle w:val="VerbatimChar"/>
        </w:rPr>
        <w:t>hh_typeSingle</w:t>
      </w:r>
      <w:proofErr w:type="spellEnd"/>
      <w:r>
        <w:rPr>
          <w:rStyle w:val="VerbatimChar"/>
        </w:rPr>
        <w:t xml:space="preserve"> Pensioner                0.8279946  0.1510778   5.481 4.24e-08</w:t>
      </w:r>
      <w:r>
        <w:br/>
      </w:r>
      <w:proofErr w:type="spellStart"/>
      <w:r>
        <w:rPr>
          <w:rStyle w:val="VerbatimChar"/>
        </w:rPr>
        <w:t>hh_typePensioner</w:t>
      </w:r>
      <w:proofErr w:type="spellEnd"/>
      <w:r>
        <w:rPr>
          <w:rStyle w:val="VerbatimChar"/>
        </w:rPr>
        <w:t xml:space="preserve"> Couple                0.7816120  0.1099629   7.108 1.18e-12</w:t>
      </w:r>
      <w:r>
        <w:br/>
      </w:r>
      <w:proofErr w:type="spellStart"/>
      <w:r>
        <w:rPr>
          <w:rStyle w:val="VerbatimChar"/>
        </w:rPr>
        <w:t>mh</w:t>
      </w:r>
      <w:proofErr w:type="spellEnd"/>
      <w:r>
        <w:rPr>
          <w:rStyle w:val="VerbatimChar"/>
        </w:rPr>
        <w:t xml:space="preserve">                                     0.0199869  0.0024437   8.179 2.87e-16</w:t>
      </w:r>
      <w:r>
        <w:br/>
      </w:r>
      <w:proofErr w:type="spellStart"/>
      <w:r>
        <w:rPr>
          <w:rStyle w:val="VerbatimChar"/>
        </w:rPr>
        <w:t>ltiyes</w:t>
      </w:r>
      <w:proofErr w:type="spellEnd"/>
      <w:r>
        <w:rPr>
          <w:rStyle w:val="VerbatimChar"/>
        </w:rPr>
        <w:t xml:space="preserve">                                -0.8911596  0.1652373  -5.393 6.92e-08</w:t>
      </w:r>
      <w:r>
        <w:br/>
      </w:r>
      <w:proofErr w:type="spellStart"/>
      <w:r>
        <w:rPr>
          <w:rStyle w:val="VerbatimChar"/>
        </w:rPr>
        <w:t>hascar</w:t>
      </w:r>
      <w:proofErr w:type="spellEnd"/>
      <w:r>
        <w:rPr>
          <w:rStyle w:val="VerbatimChar"/>
        </w:rPr>
        <w:t xml:space="preserve">                                 0.3332794  0.0696824   4.783 1.73e-06</w:t>
      </w:r>
      <w:r>
        <w:br/>
      </w:r>
      <w:proofErr w:type="spellStart"/>
      <w:r>
        <w:rPr>
          <w:rStyle w:val="VerbatimChar"/>
        </w:rPr>
        <w:t>eq_net_income</w:t>
      </w:r>
      <w:proofErr w:type="spellEnd"/>
      <w:r>
        <w:rPr>
          <w:rStyle w:val="VerbatimChar"/>
        </w:rPr>
        <w:t xml:space="preserve">                         -0.0001207  0.0000529  -2.282  0.02249</w:t>
      </w:r>
      <w:r>
        <w:br/>
      </w:r>
      <w:r>
        <w:rPr>
          <w:rStyle w:val="VerbatimChar"/>
        </w:rPr>
        <w:t xml:space="preserve">                                         </w:t>
      </w:r>
      <w:r>
        <w:br/>
      </w:r>
      <w:r>
        <w:rPr>
          <w:rStyle w:val="VerbatimChar"/>
        </w:rPr>
        <w:t>(Intercept)                           ***</w:t>
      </w:r>
      <w:r>
        <w:br/>
      </w:r>
      <w:r>
        <w:rPr>
          <w:rStyle w:val="VerbatimChar"/>
        </w:rPr>
        <w:t xml:space="preserve">age_group25-44                           </w:t>
      </w:r>
      <w:r>
        <w:br/>
      </w:r>
      <w:r>
        <w:rPr>
          <w:rStyle w:val="VerbatimChar"/>
        </w:rPr>
        <w:t xml:space="preserve">age_group45-54                        *  </w:t>
      </w:r>
      <w:r>
        <w:br/>
      </w:r>
      <w:r>
        <w:rPr>
          <w:rStyle w:val="VerbatimChar"/>
        </w:rPr>
        <w:t xml:space="preserve">age_group55-64                           </w:t>
      </w:r>
      <w:r>
        <w:br/>
      </w:r>
      <w:proofErr w:type="spellStart"/>
      <w:r>
        <w:rPr>
          <w:rStyle w:val="VerbatimChar"/>
        </w:rPr>
        <w:lastRenderedPageBreak/>
        <w:t>eth_simplifiedWhite</w:t>
      </w:r>
      <w:proofErr w:type="spellEnd"/>
      <w:r>
        <w:rPr>
          <w:rStyle w:val="VerbatimChar"/>
        </w:rPr>
        <w:t xml:space="preserve">                   ** </w:t>
      </w:r>
      <w:r>
        <w:br/>
      </w:r>
      <w:proofErr w:type="spellStart"/>
      <w:r>
        <w:rPr>
          <w:rStyle w:val="VerbatimChar"/>
        </w:rPr>
        <w:t>ph</w:t>
      </w:r>
      <w:proofErr w:type="spellEnd"/>
      <w:r>
        <w:rPr>
          <w:rStyle w:val="VerbatimChar"/>
        </w:rPr>
        <w:t xml:space="preserve">                                    ***</w:t>
      </w:r>
      <w:r>
        <w:br/>
      </w:r>
      <w:proofErr w:type="spellStart"/>
      <w:r>
        <w:rPr>
          <w:rStyle w:val="VerbatimChar"/>
        </w:rPr>
        <w:t>hh_typeSmall</w:t>
      </w:r>
      <w:proofErr w:type="spellEnd"/>
      <w:r>
        <w:rPr>
          <w:rStyle w:val="VerbatimChar"/>
        </w:rPr>
        <w:t xml:space="preserve"> Adult                    ***</w:t>
      </w:r>
      <w:r>
        <w:br/>
      </w:r>
      <w:proofErr w:type="spellStart"/>
      <w:r>
        <w:rPr>
          <w:rStyle w:val="VerbatimChar"/>
        </w:rPr>
        <w:t>hh_typeSingle</w:t>
      </w:r>
      <w:proofErr w:type="spellEnd"/>
      <w:r>
        <w:rPr>
          <w:rStyle w:val="VerbatimChar"/>
        </w:rPr>
        <w:t xml:space="preserve"> Parent                  ***</w:t>
      </w:r>
      <w:r>
        <w:br/>
      </w:r>
      <w:proofErr w:type="spellStart"/>
      <w:r>
        <w:rPr>
          <w:rStyle w:val="VerbatimChar"/>
        </w:rPr>
        <w:t>hh_typeFamily</w:t>
      </w:r>
      <w:proofErr w:type="spellEnd"/>
      <w:r>
        <w:rPr>
          <w:rStyle w:val="VerbatimChar"/>
        </w:rPr>
        <w:t xml:space="preserve"> with 1-2 Children       ***</w:t>
      </w:r>
      <w:r>
        <w:br/>
      </w:r>
      <w:proofErr w:type="spellStart"/>
      <w:r>
        <w:rPr>
          <w:rStyle w:val="VerbatimChar"/>
        </w:rPr>
        <w:t>hh_typeFamily</w:t>
      </w:r>
      <w:proofErr w:type="spellEnd"/>
      <w:r>
        <w:rPr>
          <w:rStyle w:val="VerbatimChar"/>
        </w:rPr>
        <w:t xml:space="preserve"> with 3 or more Children ** </w:t>
      </w:r>
      <w:r>
        <w:br/>
      </w:r>
      <w:proofErr w:type="spellStart"/>
      <w:r>
        <w:rPr>
          <w:rStyle w:val="VerbatimChar"/>
        </w:rPr>
        <w:t>hh_typeSingle</w:t>
      </w:r>
      <w:proofErr w:type="spellEnd"/>
      <w:r>
        <w:rPr>
          <w:rStyle w:val="VerbatimChar"/>
        </w:rPr>
        <w:t xml:space="preserve"> Pensioner               ***</w:t>
      </w:r>
      <w:r>
        <w:br/>
      </w:r>
      <w:proofErr w:type="spellStart"/>
      <w:r>
        <w:rPr>
          <w:rStyle w:val="VerbatimChar"/>
        </w:rPr>
        <w:t>hh_typePensioner</w:t>
      </w:r>
      <w:proofErr w:type="spellEnd"/>
      <w:r>
        <w:rPr>
          <w:rStyle w:val="VerbatimChar"/>
        </w:rPr>
        <w:t xml:space="preserve"> Couple               ***</w:t>
      </w:r>
      <w:r>
        <w:br/>
      </w:r>
      <w:proofErr w:type="spellStart"/>
      <w:r>
        <w:rPr>
          <w:rStyle w:val="VerbatimChar"/>
        </w:rPr>
        <w:t>mh</w:t>
      </w:r>
      <w:proofErr w:type="spellEnd"/>
      <w:r>
        <w:rPr>
          <w:rStyle w:val="VerbatimChar"/>
        </w:rPr>
        <w:t xml:space="preserve">                                    ***</w:t>
      </w:r>
      <w:r>
        <w:br/>
      </w:r>
      <w:proofErr w:type="spellStart"/>
      <w:r>
        <w:rPr>
          <w:rStyle w:val="VerbatimChar"/>
        </w:rPr>
        <w:t>ltiyes</w:t>
      </w:r>
      <w:proofErr w:type="spellEnd"/>
      <w:r>
        <w:rPr>
          <w:rStyle w:val="VerbatimChar"/>
        </w:rPr>
        <w:t xml:space="preserve">                                ***</w:t>
      </w:r>
      <w:r>
        <w:br/>
      </w:r>
      <w:proofErr w:type="spellStart"/>
      <w:r>
        <w:rPr>
          <w:rStyle w:val="VerbatimChar"/>
        </w:rPr>
        <w:t>hascar</w:t>
      </w:r>
      <w:proofErr w:type="spellEnd"/>
      <w:r>
        <w:rPr>
          <w:rStyle w:val="VerbatimChar"/>
        </w:rPr>
        <w:t xml:space="preserve">                                ***</w:t>
      </w:r>
      <w:r>
        <w:br/>
      </w:r>
      <w:proofErr w:type="spellStart"/>
      <w:r>
        <w:rPr>
          <w:rStyle w:val="VerbatimChar"/>
        </w:rPr>
        <w:t>eq_net_income</w:t>
      </w:r>
      <w:proofErr w:type="spellEnd"/>
      <w:r>
        <w:rPr>
          <w:rStyle w:val="VerbatimChar"/>
        </w:rPr>
        <w:t xml:space="preserve">                         *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7410.7  on 6548  degrees of freedom</w:t>
      </w:r>
      <w:r>
        <w:br/>
      </w:r>
      <w:r>
        <w:rPr>
          <w:rStyle w:val="VerbatimChar"/>
        </w:rPr>
        <w:t>Residual deviance: 6925.3  on 6533  degrees of freedom</w:t>
      </w:r>
      <w:r>
        <w:br/>
      </w:r>
      <w:r>
        <w:rPr>
          <w:rStyle w:val="VerbatimChar"/>
        </w:rPr>
        <w:t>AIC: 6957.3</w:t>
      </w:r>
      <w:r>
        <w:br/>
      </w:r>
      <w:r>
        <w:br/>
      </w:r>
      <w:r>
        <w:rPr>
          <w:rStyle w:val="VerbatimChar"/>
        </w:rPr>
        <w:t>Number of Fisher Scoring iterations: 4</w:t>
      </w:r>
    </w:p>
    <w:p w14:paraId="58DE3B35" w14:textId="77777777" w:rsidR="008401AC" w:rsidRDefault="004E19BA">
      <w:pPr>
        <w:pStyle w:val="FirstParagraph"/>
      </w:pPr>
      <w:r>
        <w:t>Now Nagelkerke R^2 for each of these models</w:t>
      </w:r>
    </w:p>
    <w:p w14:paraId="60924B53" w14:textId="77777777" w:rsidR="008401AC" w:rsidRDefault="004E19BA">
      <w:pPr>
        <w:pStyle w:val="SourceCode"/>
      </w:pPr>
      <w:r>
        <w:rPr>
          <w:rStyle w:val="VerbatimChar"/>
        </w:rPr>
        <w:t>$N</w:t>
      </w:r>
      <w:r>
        <w:br/>
      </w:r>
      <w:r>
        <w:rPr>
          <w:rStyle w:val="VerbatimChar"/>
        </w:rPr>
        <w:t>[1] 6549</w:t>
      </w:r>
      <w:r>
        <w:br/>
      </w:r>
      <w:r>
        <w:br/>
      </w:r>
      <w:r>
        <w:rPr>
          <w:rStyle w:val="VerbatimChar"/>
        </w:rPr>
        <w:t>$R2</w:t>
      </w:r>
      <w:r>
        <w:br/>
      </w:r>
      <w:r>
        <w:rPr>
          <w:rStyle w:val="VerbatimChar"/>
        </w:rPr>
        <w:t>[1] 0.1054462</w:t>
      </w:r>
    </w:p>
    <w:p w14:paraId="67609EA5" w14:textId="77777777" w:rsidR="008401AC" w:rsidRDefault="004E19BA">
      <w:pPr>
        <w:pStyle w:val="SourceCode"/>
      </w:pPr>
      <w:r>
        <w:rPr>
          <w:rStyle w:val="VerbatimChar"/>
        </w:rPr>
        <w:t>$N</w:t>
      </w:r>
      <w:r>
        <w:br/>
      </w:r>
      <w:r>
        <w:rPr>
          <w:rStyle w:val="VerbatimChar"/>
        </w:rPr>
        <w:t>[1] 6549</w:t>
      </w:r>
      <w:r>
        <w:br/>
      </w:r>
      <w:r>
        <w:br/>
      </w:r>
      <w:r>
        <w:rPr>
          <w:rStyle w:val="VerbatimChar"/>
        </w:rPr>
        <w:t>$R2</w:t>
      </w:r>
      <w:r>
        <w:br/>
      </w:r>
      <w:r>
        <w:rPr>
          <w:rStyle w:val="VerbatimChar"/>
        </w:rPr>
        <w:t>[1] 0.1054462</w:t>
      </w:r>
    </w:p>
    <w:p w14:paraId="6927A367" w14:textId="3C883758" w:rsidR="00702107" w:rsidRDefault="004E19BA">
      <w:pPr>
        <w:pStyle w:val="SourceCode"/>
        <w:rPr>
          <w:rStyle w:val="VerbatimChar"/>
        </w:rPr>
      </w:pPr>
      <w:r>
        <w:rPr>
          <w:rStyle w:val="VerbatimChar"/>
        </w:rPr>
        <w:t>$N</w:t>
      </w:r>
      <w:r>
        <w:br/>
      </w:r>
      <w:r>
        <w:rPr>
          <w:rStyle w:val="VerbatimChar"/>
        </w:rPr>
        <w:t>[1] 6549</w:t>
      </w:r>
      <w:r>
        <w:br/>
      </w:r>
      <w:r>
        <w:br/>
      </w:r>
      <w:r>
        <w:rPr>
          <w:rStyle w:val="VerbatimChar"/>
        </w:rPr>
        <w:t>$R2</w:t>
      </w:r>
      <w:r>
        <w:br/>
      </w:r>
      <w:r>
        <w:rPr>
          <w:rStyle w:val="VerbatimChar"/>
        </w:rPr>
        <w:t>[1] 0.1054462</w:t>
      </w:r>
    </w:p>
    <w:bookmarkEnd w:id="5"/>
    <w:p w14:paraId="448085FD" w14:textId="1B45393C" w:rsidR="00702107" w:rsidRPr="0069126C" w:rsidRDefault="00702107">
      <w:pPr>
        <w:pStyle w:val="SourceCode"/>
        <w:rPr>
          <w:rFonts w:ascii="Consolas" w:hAnsi="Consolas"/>
          <w:color w:val="FF0000"/>
          <w:sz w:val="22"/>
        </w:rPr>
      </w:pPr>
      <w:r w:rsidRPr="0069126C">
        <w:rPr>
          <w:rFonts w:ascii="Consolas" w:hAnsi="Consolas"/>
          <w:color w:val="FF0000"/>
          <w:sz w:val="22"/>
        </w:rPr>
        <w:t>CODE BEGINS HERE</w:t>
      </w:r>
    </w:p>
    <w:p w14:paraId="414B6767" w14:textId="77777777" w:rsidR="00702107" w:rsidRPr="00702107" w:rsidRDefault="00702107" w:rsidP="00702107">
      <w:pPr>
        <w:pStyle w:val="SourceCode"/>
        <w:rPr>
          <w:rFonts w:ascii="Consolas" w:hAnsi="Consolas"/>
          <w:sz w:val="22"/>
        </w:rPr>
      </w:pPr>
      <w:r w:rsidRPr="00702107">
        <w:rPr>
          <w:rFonts w:ascii="Consolas" w:hAnsi="Consolas"/>
          <w:sz w:val="22"/>
        </w:rPr>
        <w:t>title: "Block-based models predicting flows into EILTS"</w:t>
      </w:r>
    </w:p>
    <w:p w14:paraId="04CAAF64" w14:textId="77777777" w:rsidR="00702107" w:rsidRPr="00702107" w:rsidRDefault="00702107" w:rsidP="00702107">
      <w:pPr>
        <w:pStyle w:val="SourceCode"/>
        <w:rPr>
          <w:rFonts w:ascii="Consolas" w:hAnsi="Consolas"/>
          <w:sz w:val="22"/>
        </w:rPr>
      </w:pPr>
      <w:r w:rsidRPr="00702107">
        <w:rPr>
          <w:rFonts w:ascii="Consolas" w:hAnsi="Consolas"/>
          <w:sz w:val="22"/>
        </w:rPr>
        <w:t>author:</w:t>
      </w:r>
    </w:p>
    <w:p w14:paraId="6EB7420D"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"Jon Minton"</w:t>
      </w:r>
    </w:p>
    <w:p w14:paraId="076DEBCE"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 xml:space="preserve">  - "Martin Taulbut"</w:t>
      </w:r>
    </w:p>
    <w:p w14:paraId="1EFBF3B6" w14:textId="77777777" w:rsidR="00702107" w:rsidRPr="00702107" w:rsidRDefault="00702107" w:rsidP="00702107">
      <w:pPr>
        <w:pStyle w:val="SourceCode"/>
        <w:rPr>
          <w:rFonts w:ascii="Consolas" w:hAnsi="Consolas"/>
          <w:sz w:val="22"/>
        </w:rPr>
      </w:pPr>
      <w:r w:rsidRPr="00702107">
        <w:rPr>
          <w:rFonts w:ascii="Consolas" w:hAnsi="Consolas"/>
          <w:sz w:val="22"/>
        </w:rPr>
        <w:t xml:space="preserve">format: </w:t>
      </w:r>
    </w:p>
    <w:p w14:paraId="42C1579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html:</w:t>
      </w:r>
    </w:p>
    <w:p w14:paraId="0E4A5131"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warning: false</w:t>
      </w:r>
    </w:p>
    <w:p w14:paraId="541978A6" w14:textId="77777777" w:rsidR="00702107" w:rsidRPr="00702107" w:rsidRDefault="00702107" w:rsidP="00702107">
      <w:pPr>
        <w:pStyle w:val="SourceCode"/>
        <w:rPr>
          <w:rFonts w:ascii="Consolas" w:hAnsi="Consolas"/>
          <w:sz w:val="22"/>
        </w:rPr>
      </w:pPr>
      <w:r w:rsidRPr="00702107">
        <w:rPr>
          <w:rFonts w:ascii="Consolas" w:hAnsi="Consolas"/>
          <w:sz w:val="22"/>
        </w:rPr>
        <w:t xml:space="preserve">    code-fold: true</w:t>
      </w:r>
    </w:p>
    <w:p w14:paraId="70366CD1" w14:textId="77777777" w:rsidR="00702107" w:rsidRPr="00702107" w:rsidRDefault="00702107" w:rsidP="00702107">
      <w:pPr>
        <w:pStyle w:val="SourceCode"/>
        <w:rPr>
          <w:rFonts w:ascii="Consolas" w:hAnsi="Consolas"/>
          <w:sz w:val="22"/>
        </w:rPr>
      </w:pPr>
      <w:r w:rsidRPr="00702107">
        <w:rPr>
          <w:rFonts w:ascii="Consolas" w:hAnsi="Consolas"/>
          <w:sz w:val="22"/>
        </w:rPr>
        <w:t xml:space="preserve">    message: false</w:t>
      </w:r>
    </w:p>
    <w:p w14:paraId="72F9791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code-summary: "Show R Code"</w:t>
      </w:r>
    </w:p>
    <w:p w14:paraId="67A69E26" w14:textId="77777777" w:rsidR="00702107" w:rsidRPr="00702107" w:rsidRDefault="00702107" w:rsidP="00702107">
      <w:pPr>
        <w:pStyle w:val="SourceCode"/>
        <w:rPr>
          <w:rFonts w:ascii="Consolas" w:hAnsi="Consolas"/>
          <w:sz w:val="22"/>
        </w:rPr>
      </w:pPr>
      <w:r w:rsidRPr="00702107">
        <w:rPr>
          <w:rFonts w:ascii="Consolas" w:hAnsi="Consolas"/>
          <w:sz w:val="22"/>
        </w:rPr>
        <w:t xml:space="preserve">  docx: </w:t>
      </w:r>
    </w:p>
    <w:p w14:paraId="7E0E065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warning: false</w:t>
      </w:r>
    </w:p>
    <w:p w14:paraId="7B1574EB" w14:textId="77777777" w:rsidR="00702107" w:rsidRPr="00702107" w:rsidRDefault="00702107" w:rsidP="00702107">
      <w:pPr>
        <w:pStyle w:val="SourceCode"/>
        <w:rPr>
          <w:rFonts w:ascii="Consolas" w:hAnsi="Consolas"/>
          <w:sz w:val="22"/>
        </w:rPr>
      </w:pPr>
      <w:r w:rsidRPr="00702107">
        <w:rPr>
          <w:rFonts w:ascii="Consolas" w:hAnsi="Consolas"/>
          <w:sz w:val="22"/>
        </w:rPr>
        <w:t xml:space="preserve">    echo: false</w:t>
      </w:r>
    </w:p>
    <w:p w14:paraId="01334267" w14:textId="77777777" w:rsidR="00702107" w:rsidRPr="00702107" w:rsidRDefault="00702107" w:rsidP="00702107">
      <w:pPr>
        <w:pStyle w:val="SourceCode"/>
        <w:rPr>
          <w:rFonts w:ascii="Consolas" w:hAnsi="Consolas"/>
          <w:sz w:val="22"/>
        </w:rPr>
      </w:pPr>
      <w:r w:rsidRPr="00702107">
        <w:rPr>
          <w:rFonts w:ascii="Consolas" w:hAnsi="Consolas"/>
          <w:sz w:val="22"/>
        </w:rPr>
        <w:t xml:space="preserve">    message: false</w:t>
      </w:r>
    </w:p>
    <w:p w14:paraId="2687139B" w14:textId="77777777" w:rsidR="00702107" w:rsidRPr="00702107" w:rsidRDefault="00702107" w:rsidP="00702107">
      <w:pPr>
        <w:pStyle w:val="SourceCode"/>
        <w:rPr>
          <w:rFonts w:ascii="Consolas" w:hAnsi="Consolas"/>
          <w:sz w:val="22"/>
        </w:rPr>
      </w:pPr>
      <w:r w:rsidRPr="00702107">
        <w:rPr>
          <w:rFonts w:ascii="Consolas" w:hAnsi="Consolas"/>
          <w:sz w:val="22"/>
        </w:rPr>
        <w:t>editor: visual</w:t>
      </w:r>
    </w:p>
    <w:p w14:paraId="2707DEE7" w14:textId="77777777" w:rsidR="00702107" w:rsidRPr="00702107" w:rsidRDefault="00702107" w:rsidP="00702107">
      <w:pPr>
        <w:pStyle w:val="SourceCode"/>
        <w:rPr>
          <w:rFonts w:ascii="Consolas" w:hAnsi="Consolas"/>
          <w:sz w:val="22"/>
        </w:rPr>
      </w:pPr>
      <w:r w:rsidRPr="00702107">
        <w:rPr>
          <w:rFonts w:ascii="Consolas" w:hAnsi="Consolas"/>
          <w:sz w:val="22"/>
        </w:rPr>
        <w:t>prefer-html: true</w:t>
      </w:r>
    </w:p>
    <w:p w14:paraId="73FF0EBB"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1AE51715" w14:textId="77777777" w:rsidR="00702107" w:rsidRPr="00702107" w:rsidRDefault="00702107" w:rsidP="00702107">
      <w:pPr>
        <w:pStyle w:val="SourceCode"/>
        <w:rPr>
          <w:rFonts w:ascii="Consolas" w:hAnsi="Consolas"/>
          <w:sz w:val="22"/>
        </w:rPr>
      </w:pPr>
    </w:p>
    <w:p w14:paraId="61B33527" w14:textId="77777777" w:rsidR="00702107" w:rsidRPr="00702107" w:rsidRDefault="00702107" w:rsidP="00702107">
      <w:pPr>
        <w:pStyle w:val="SourceCode"/>
        <w:rPr>
          <w:rFonts w:ascii="Consolas" w:hAnsi="Consolas"/>
          <w:sz w:val="22"/>
        </w:rPr>
      </w:pPr>
      <w:r w:rsidRPr="00702107">
        <w:rPr>
          <w:rFonts w:ascii="Consolas" w:hAnsi="Consolas"/>
          <w:sz w:val="22"/>
        </w:rPr>
        <w:t>## Aim</w:t>
      </w:r>
    </w:p>
    <w:p w14:paraId="330AFFAC" w14:textId="77777777" w:rsidR="00702107" w:rsidRPr="00702107" w:rsidRDefault="00702107" w:rsidP="00702107">
      <w:pPr>
        <w:pStyle w:val="SourceCode"/>
        <w:rPr>
          <w:rFonts w:ascii="Consolas" w:hAnsi="Consolas"/>
          <w:sz w:val="22"/>
        </w:rPr>
      </w:pPr>
    </w:p>
    <w:p w14:paraId="47FF2F8B" w14:textId="77777777" w:rsidR="00702107" w:rsidRPr="00702107" w:rsidRDefault="00702107" w:rsidP="00702107">
      <w:pPr>
        <w:pStyle w:val="SourceCode"/>
        <w:rPr>
          <w:rFonts w:ascii="Consolas" w:hAnsi="Consolas"/>
          <w:sz w:val="22"/>
        </w:rPr>
      </w:pPr>
      <w:r w:rsidRPr="00702107">
        <w:rPr>
          <w:rFonts w:ascii="Consolas" w:hAnsi="Consolas"/>
          <w:sz w:val="22"/>
        </w:rPr>
        <w:t>This document will develop analyses which predict flows into EILTS using a block-based approach. This will involve developing a series of logistic regression models which predict flows into EILTS using a range of individual and household level attributes.</w:t>
      </w:r>
    </w:p>
    <w:p w14:paraId="23CFBAF8" w14:textId="77777777" w:rsidR="00702107" w:rsidRPr="00702107" w:rsidRDefault="00702107" w:rsidP="00702107">
      <w:pPr>
        <w:pStyle w:val="SourceCode"/>
        <w:rPr>
          <w:rFonts w:ascii="Consolas" w:hAnsi="Consolas"/>
          <w:sz w:val="22"/>
        </w:rPr>
      </w:pPr>
    </w:p>
    <w:p w14:paraId="73447CE7" w14:textId="77777777" w:rsidR="00702107" w:rsidRPr="00702107" w:rsidRDefault="00702107" w:rsidP="00702107">
      <w:pPr>
        <w:pStyle w:val="SourceCode"/>
        <w:rPr>
          <w:rFonts w:ascii="Consolas" w:hAnsi="Consolas"/>
          <w:sz w:val="22"/>
        </w:rPr>
      </w:pPr>
      <w:r w:rsidRPr="00702107">
        <w:rPr>
          <w:rFonts w:ascii="Consolas" w:hAnsi="Consolas"/>
          <w:sz w:val="22"/>
        </w:rPr>
        <w:t>## Preparation</w:t>
      </w:r>
    </w:p>
    <w:p w14:paraId="2578AEB1" w14:textId="77777777" w:rsidR="00702107" w:rsidRPr="00702107" w:rsidRDefault="00702107" w:rsidP="00702107">
      <w:pPr>
        <w:pStyle w:val="SourceCode"/>
        <w:rPr>
          <w:rFonts w:ascii="Consolas" w:hAnsi="Consolas"/>
          <w:sz w:val="22"/>
        </w:rPr>
      </w:pPr>
    </w:p>
    <w:p w14:paraId="21D2910C"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26133D8C"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devtools</w:t>
      </w:r>
      <w:proofErr w:type="spellEnd"/>
      <w:r w:rsidRPr="00702107">
        <w:rPr>
          <w:rFonts w:ascii="Consolas" w:hAnsi="Consolas"/>
          <w:sz w:val="22"/>
        </w:rPr>
        <w:t>::</w:t>
      </w:r>
      <w:proofErr w:type="spellStart"/>
      <w:proofErr w:type="gramEnd"/>
      <w:r w:rsidRPr="00702107">
        <w:rPr>
          <w:rFonts w:ascii="Consolas" w:hAnsi="Consolas"/>
          <w:sz w:val="22"/>
        </w:rPr>
        <w:t>load_all</w:t>
      </w:r>
      <w:proofErr w:type="spellEnd"/>
      <w:r w:rsidRPr="00702107">
        <w:rPr>
          <w:rFonts w:ascii="Consolas" w:hAnsi="Consolas"/>
          <w:sz w:val="22"/>
        </w:rPr>
        <w:t>(here::here("R"))</w:t>
      </w:r>
    </w:p>
    <w:p w14:paraId="4B2CE293" w14:textId="77777777" w:rsidR="00702107" w:rsidRPr="00702107" w:rsidRDefault="00702107" w:rsidP="00702107">
      <w:pPr>
        <w:pStyle w:val="SourceCode"/>
        <w:rPr>
          <w:rFonts w:ascii="Consolas" w:hAnsi="Consolas"/>
          <w:sz w:val="22"/>
        </w:rPr>
      </w:pPr>
    </w:p>
    <w:p w14:paraId="13FCFC85"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base_dir_location</w:t>
      </w:r>
      <w:proofErr w:type="spellEnd"/>
      <w:r w:rsidRPr="00702107">
        <w:rPr>
          <w:rFonts w:ascii="Consolas" w:hAnsi="Consolas"/>
          <w:sz w:val="22"/>
        </w:rPr>
        <w:t xml:space="preserve"> &lt;- "</w:t>
      </w:r>
      <w:proofErr w:type="spellStart"/>
      <w:r w:rsidRPr="00702107">
        <w:rPr>
          <w:rFonts w:ascii="Consolas" w:hAnsi="Consolas"/>
          <w:sz w:val="22"/>
        </w:rPr>
        <w:t>big_data</w:t>
      </w:r>
      <w:proofErr w:type="spellEnd"/>
      <w:r w:rsidRPr="00702107">
        <w:rPr>
          <w:rFonts w:ascii="Consolas" w:hAnsi="Consolas"/>
          <w:sz w:val="22"/>
        </w:rPr>
        <w:t>/UKDA-6614-stata/</w:t>
      </w:r>
      <w:proofErr w:type="spellStart"/>
      <w:r w:rsidRPr="00702107">
        <w:rPr>
          <w:rFonts w:ascii="Consolas" w:hAnsi="Consolas"/>
          <w:sz w:val="22"/>
        </w:rPr>
        <w:t>stata</w:t>
      </w:r>
      <w:proofErr w:type="spellEnd"/>
      <w:r w:rsidRPr="00702107">
        <w:rPr>
          <w:rFonts w:ascii="Consolas" w:hAnsi="Consolas"/>
          <w:sz w:val="22"/>
        </w:rPr>
        <w:t>/stata13_se/</w:t>
      </w:r>
      <w:proofErr w:type="spellStart"/>
      <w:r w:rsidRPr="00702107">
        <w:rPr>
          <w:rFonts w:ascii="Consolas" w:hAnsi="Consolas"/>
          <w:sz w:val="22"/>
        </w:rPr>
        <w:t>ukhls</w:t>
      </w:r>
      <w:proofErr w:type="spellEnd"/>
      <w:r w:rsidRPr="00702107">
        <w:rPr>
          <w:rFonts w:ascii="Consolas" w:hAnsi="Consolas"/>
          <w:sz w:val="22"/>
        </w:rPr>
        <w:t>"</w:t>
      </w:r>
    </w:p>
    <w:p w14:paraId="6B7028FF" w14:textId="77777777" w:rsidR="00702107" w:rsidRPr="00702107" w:rsidRDefault="00702107" w:rsidP="00702107">
      <w:pPr>
        <w:pStyle w:val="SourceCode"/>
        <w:rPr>
          <w:rFonts w:ascii="Consolas" w:hAnsi="Consolas"/>
          <w:sz w:val="22"/>
        </w:rPr>
      </w:pPr>
      <w:r w:rsidRPr="00702107">
        <w:rPr>
          <w:rFonts w:ascii="Consolas" w:hAnsi="Consolas"/>
          <w:sz w:val="22"/>
        </w:rPr>
        <w:t>library(</w:t>
      </w:r>
      <w:proofErr w:type="spellStart"/>
      <w:r w:rsidRPr="00702107">
        <w:rPr>
          <w:rFonts w:ascii="Consolas" w:hAnsi="Consolas"/>
          <w:sz w:val="22"/>
        </w:rPr>
        <w:t>tidyverse</w:t>
      </w:r>
      <w:proofErr w:type="spellEnd"/>
      <w:r w:rsidRPr="00702107">
        <w:rPr>
          <w:rFonts w:ascii="Consolas" w:hAnsi="Consolas"/>
          <w:sz w:val="22"/>
        </w:rPr>
        <w:t>)</w:t>
      </w:r>
    </w:p>
    <w:p w14:paraId="48E19EB2" w14:textId="77777777" w:rsidR="00702107" w:rsidRPr="00702107" w:rsidRDefault="00702107" w:rsidP="00702107">
      <w:pPr>
        <w:pStyle w:val="SourceCode"/>
        <w:rPr>
          <w:rFonts w:ascii="Consolas" w:hAnsi="Consolas"/>
          <w:sz w:val="22"/>
        </w:rPr>
      </w:pPr>
      <w:r w:rsidRPr="00702107">
        <w:rPr>
          <w:rFonts w:ascii="Consolas" w:hAnsi="Consolas"/>
          <w:sz w:val="22"/>
        </w:rPr>
        <w:t>library(</w:t>
      </w:r>
      <w:proofErr w:type="spellStart"/>
      <w:r w:rsidRPr="00702107">
        <w:rPr>
          <w:rFonts w:ascii="Consolas" w:hAnsi="Consolas"/>
          <w:sz w:val="22"/>
        </w:rPr>
        <w:t>nnet</w:t>
      </w:r>
      <w:proofErr w:type="spellEnd"/>
      <w:r w:rsidRPr="00702107">
        <w:rPr>
          <w:rFonts w:ascii="Consolas" w:hAnsi="Consolas"/>
          <w:sz w:val="22"/>
        </w:rPr>
        <w:t>)</w:t>
      </w:r>
    </w:p>
    <w:p w14:paraId="1291E769"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library(</w:t>
      </w:r>
      <w:proofErr w:type="spellStart"/>
      <w:r w:rsidRPr="00702107">
        <w:rPr>
          <w:rFonts w:ascii="Consolas" w:hAnsi="Consolas"/>
          <w:sz w:val="22"/>
        </w:rPr>
        <w:t>knitr</w:t>
      </w:r>
      <w:proofErr w:type="spellEnd"/>
      <w:r w:rsidRPr="00702107">
        <w:rPr>
          <w:rFonts w:ascii="Consolas" w:hAnsi="Consolas"/>
          <w:sz w:val="22"/>
        </w:rPr>
        <w:t>)</w:t>
      </w:r>
    </w:p>
    <w:p w14:paraId="02676B55" w14:textId="77777777" w:rsidR="00702107" w:rsidRPr="00702107" w:rsidRDefault="00702107" w:rsidP="00702107">
      <w:pPr>
        <w:pStyle w:val="SourceCode"/>
        <w:rPr>
          <w:rFonts w:ascii="Consolas" w:hAnsi="Consolas"/>
          <w:sz w:val="22"/>
        </w:rPr>
      </w:pPr>
      <w:r w:rsidRPr="00702107">
        <w:rPr>
          <w:rFonts w:ascii="Consolas" w:hAnsi="Consolas"/>
          <w:sz w:val="22"/>
        </w:rPr>
        <w:t>library(</w:t>
      </w:r>
      <w:proofErr w:type="spellStart"/>
      <w:r w:rsidRPr="00702107">
        <w:rPr>
          <w:rFonts w:ascii="Consolas" w:hAnsi="Consolas"/>
          <w:sz w:val="22"/>
        </w:rPr>
        <w:t>kableExtra</w:t>
      </w:r>
      <w:proofErr w:type="spellEnd"/>
      <w:r w:rsidRPr="00702107">
        <w:rPr>
          <w:rFonts w:ascii="Consolas" w:hAnsi="Consolas"/>
          <w:sz w:val="22"/>
        </w:rPr>
        <w:t>)</w:t>
      </w:r>
    </w:p>
    <w:p w14:paraId="548D5A98" w14:textId="77777777" w:rsidR="00702107" w:rsidRPr="00702107" w:rsidRDefault="00702107" w:rsidP="00702107">
      <w:pPr>
        <w:pStyle w:val="SourceCode"/>
        <w:rPr>
          <w:rFonts w:ascii="Consolas" w:hAnsi="Consolas"/>
          <w:sz w:val="22"/>
        </w:rPr>
      </w:pPr>
    </w:p>
    <w:p w14:paraId="4DD9545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Individual level attributes </w:t>
      </w:r>
    </w:p>
    <w:p w14:paraId="25852CED" w14:textId="77777777" w:rsidR="00702107" w:rsidRPr="00702107" w:rsidRDefault="00702107" w:rsidP="00702107">
      <w:pPr>
        <w:pStyle w:val="SourceCode"/>
        <w:rPr>
          <w:rFonts w:ascii="Consolas" w:hAnsi="Consolas"/>
          <w:sz w:val="22"/>
        </w:rPr>
      </w:pPr>
    </w:p>
    <w:p w14:paraId="01195718"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varnames</w:t>
      </w:r>
      <w:proofErr w:type="spellEnd"/>
      <w:r w:rsidRPr="00702107">
        <w:rPr>
          <w:rFonts w:ascii="Consolas" w:hAnsi="Consolas"/>
          <w:sz w:val="22"/>
        </w:rPr>
        <w:t xml:space="preserve"> &lt;</w:t>
      </w:r>
      <w:proofErr w:type="gramStart"/>
      <w:r w:rsidRPr="00702107">
        <w:rPr>
          <w:rFonts w:ascii="Consolas" w:hAnsi="Consolas"/>
          <w:sz w:val="22"/>
        </w:rPr>
        <w:t>-  c</w:t>
      </w:r>
      <w:proofErr w:type="gramEnd"/>
      <w:r w:rsidRPr="00702107">
        <w:rPr>
          <w:rFonts w:ascii="Consolas" w:hAnsi="Consolas"/>
          <w:sz w:val="22"/>
        </w:rPr>
        <w:t>(</w:t>
      </w:r>
    </w:p>
    <w:p w14:paraId="442EE2C6"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55BEA277"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jbstat</w:t>
      </w:r>
      <w:proofErr w:type="spellEnd"/>
      <w:r w:rsidRPr="00702107">
        <w:rPr>
          <w:rFonts w:ascii="Consolas" w:hAnsi="Consolas"/>
          <w:sz w:val="22"/>
        </w:rPr>
        <w:t>", "</w:t>
      </w:r>
      <w:proofErr w:type="spellStart"/>
      <w:r w:rsidRPr="00702107">
        <w:rPr>
          <w:rFonts w:ascii="Consolas" w:hAnsi="Consolas"/>
          <w:sz w:val="22"/>
        </w:rPr>
        <w:t>dvage</w:t>
      </w:r>
      <w:proofErr w:type="spellEnd"/>
      <w:r w:rsidRPr="00702107">
        <w:rPr>
          <w:rFonts w:ascii="Consolas" w:hAnsi="Consolas"/>
          <w:sz w:val="22"/>
        </w:rPr>
        <w:t>", "sex", # econ status; age; sex</w:t>
      </w:r>
    </w:p>
    <w:p w14:paraId="0D6BA10D" w14:textId="77777777" w:rsidR="00702107" w:rsidRPr="00702107" w:rsidRDefault="00702107" w:rsidP="00702107">
      <w:pPr>
        <w:pStyle w:val="SourceCode"/>
        <w:rPr>
          <w:rFonts w:ascii="Consolas" w:hAnsi="Consolas"/>
          <w:sz w:val="22"/>
        </w:rPr>
      </w:pPr>
      <w:r w:rsidRPr="00702107">
        <w:rPr>
          <w:rFonts w:ascii="Consolas" w:hAnsi="Consolas"/>
          <w:sz w:val="22"/>
        </w:rPr>
        <w:t xml:space="preserve">  "sf12mcs_dv", "sf12pcs_dv", # SF12 MH, SF12 PH</w:t>
      </w:r>
    </w:p>
    <w:p w14:paraId="750E1FD3" w14:textId="77777777" w:rsidR="00702107" w:rsidRPr="00702107" w:rsidRDefault="00702107" w:rsidP="00702107">
      <w:pPr>
        <w:pStyle w:val="SourceCode"/>
        <w:rPr>
          <w:rFonts w:ascii="Consolas" w:hAnsi="Consolas"/>
          <w:sz w:val="22"/>
        </w:rPr>
      </w:pPr>
      <w:r w:rsidRPr="00702107">
        <w:rPr>
          <w:rFonts w:ascii="Consolas" w:hAnsi="Consolas"/>
          <w:sz w:val="22"/>
        </w:rPr>
        <w:t xml:space="preserve">  "health" # LLTI as a binary variable</w:t>
      </w:r>
    </w:p>
    <w:p w14:paraId="39E7D30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0D9739EA"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7D958A57" w14:textId="77777777" w:rsidR="00702107" w:rsidRPr="00702107" w:rsidRDefault="00702107" w:rsidP="00702107">
      <w:pPr>
        <w:pStyle w:val="SourceCode"/>
        <w:rPr>
          <w:rFonts w:ascii="Consolas" w:hAnsi="Consolas"/>
          <w:sz w:val="22"/>
        </w:rPr>
      </w:pPr>
    </w:p>
    <w:p w14:paraId="6CE91E9E"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extract_what</w:t>
      </w:r>
      <w:proofErr w:type="spellEnd"/>
      <w:r w:rsidRPr="00702107">
        <w:rPr>
          <w:rFonts w:ascii="Consolas" w:hAnsi="Consolas"/>
          <w:sz w:val="22"/>
        </w:rPr>
        <w:t xml:space="preserve"> &lt;- </w:t>
      </w:r>
      <w:proofErr w:type="gramStart"/>
      <w:r w:rsidRPr="00702107">
        <w:rPr>
          <w:rFonts w:ascii="Consolas" w:hAnsi="Consolas"/>
          <w:sz w:val="22"/>
        </w:rPr>
        <w:t>c(</w:t>
      </w:r>
      <w:proofErr w:type="gramEnd"/>
    </w:p>
    <w:p w14:paraId="46488CB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"labels", "values", "labels", </w:t>
      </w:r>
    </w:p>
    <w:p w14:paraId="684AD897" w14:textId="77777777" w:rsidR="00702107" w:rsidRPr="00702107" w:rsidRDefault="00702107" w:rsidP="00702107">
      <w:pPr>
        <w:pStyle w:val="SourceCode"/>
        <w:rPr>
          <w:rFonts w:ascii="Consolas" w:hAnsi="Consolas"/>
          <w:sz w:val="22"/>
        </w:rPr>
      </w:pPr>
      <w:r w:rsidRPr="00702107">
        <w:rPr>
          <w:rFonts w:ascii="Consolas" w:hAnsi="Consolas"/>
          <w:sz w:val="22"/>
        </w:rPr>
        <w:t xml:space="preserve">  "values", "values",</w:t>
      </w:r>
    </w:p>
    <w:p w14:paraId="1A63F4B8" w14:textId="77777777" w:rsidR="00702107" w:rsidRPr="00702107" w:rsidRDefault="00702107" w:rsidP="00702107">
      <w:pPr>
        <w:pStyle w:val="SourceCode"/>
        <w:rPr>
          <w:rFonts w:ascii="Consolas" w:hAnsi="Consolas"/>
          <w:sz w:val="22"/>
        </w:rPr>
      </w:pPr>
      <w:r w:rsidRPr="00702107">
        <w:rPr>
          <w:rFonts w:ascii="Consolas" w:hAnsi="Consolas"/>
          <w:sz w:val="22"/>
        </w:rPr>
        <w:t xml:space="preserve">  "labels"</w:t>
      </w:r>
    </w:p>
    <w:p w14:paraId="07B004D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06B6AFAF"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297E7E8E" w14:textId="77777777" w:rsidR="00702107" w:rsidRPr="00702107" w:rsidRDefault="00702107" w:rsidP="00702107">
      <w:pPr>
        <w:pStyle w:val="SourceCode"/>
        <w:rPr>
          <w:rFonts w:ascii="Consolas" w:hAnsi="Consolas"/>
          <w:sz w:val="22"/>
        </w:rPr>
      </w:pPr>
    </w:p>
    <w:p w14:paraId="74C9C6FA"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demohealth_data</w:t>
      </w:r>
      <w:proofErr w:type="spellEnd"/>
      <w:r w:rsidRPr="00702107">
        <w:rPr>
          <w:rFonts w:ascii="Consolas" w:hAnsi="Consolas"/>
          <w:sz w:val="22"/>
        </w:rPr>
        <w:t xml:space="preserve"> &lt;- </w:t>
      </w:r>
      <w:proofErr w:type="spellStart"/>
      <w:r w:rsidRPr="00702107">
        <w:rPr>
          <w:rFonts w:ascii="Consolas" w:hAnsi="Consolas"/>
          <w:sz w:val="22"/>
        </w:rPr>
        <w:t>get_ind_level_vars_for_selected_</w:t>
      </w:r>
      <w:proofErr w:type="gramStart"/>
      <w:r w:rsidRPr="00702107">
        <w:rPr>
          <w:rFonts w:ascii="Consolas" w:hAnsi="Consolas"/>
          <w:sz w:val="22"/>
        </w:rPr>
        <w:t>waves</w:t>
      </w:r>
      <w:proofErr w:type="spellEnd"/>
      <w:r w:rsidRPr="00702107">
        <w:rPr>
          <w:rFonts w:ascii="Consolas" w:hAnsi="Consolas"/>
          <w:sz w:val="22"/>
        </w:rPr>
        <w:t>(</w:t>
      </w:r>
      <w:proofErr w:type="gramEnd"/>
    </w:p>
    <w:p w14:paraId="7BE36A44"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varnames</w:t>
      </w:r>
      <w:proofErr w:type="spellEnd"/>
      <w:r w:rsidRPr="00702107">
        <w:rPr>
          <w:rFonts w:ascii="Consolas" w:hAnsi="Consolas"/>
          <w:sz w:val="22"/>
        </w:rPr>
        <w:t xml:space="preserve"> = </w:t>
      </w:r>
      <w:proofErr w:type="spellStart"/>
      <w:r w:rsidRPr="00702107">
        <w:rPr>
          <w:rFonts w:ascii="Consolas" w:hAnsi="Consolas"/>
          <w:sz w:val="22"/>
        </w:rPr>
        <w:t>varnames</w:t>
      </w:r>
      <w:proofErr w:type="spellEnd"/>
      <w:r w:rsidRPr="00702107">
        <w:rPr>
          <w:rFonts w:ascii="Consolas" w:hAnsi="Consolas"/>
          <w:sz w:val="22"/>
        </w:rPr>
        <w:t xml:space="preserve">, </w:t>
      </w:r>
      <w:proofErr w:type="spellStart"/>
      <w:r w:rsidRPr="00702107">
        <w:rPr>
          <w:rFonts w:ascii="Consolas" w:hAnsi="Consolas"/>
          <w:sz w:val="22"/>
        </w:rPr>
        <w:t>vartypes</w:t>
      </w:r>
      <w:proofErr w:type="spellEnd"/>
      <w:r w:rsidRPr="00702107">
        <w:rPr>
          <w:rFonts w:ascii="Consolas" w:hAnsi="Consolas"/>
          <w:sz w:val="22"/>
        </w:rPr>
        <w:t xml:space="preserve"> = </w:t>
      </w:r>
      <w:proofErr w:type="spellStart"/>
      <w:r w:rsidRPr="00702107">
        <w:rPr>
          <w:rFonts w:ascii="Consolas" w:hAnsi="Consolas"/>
          <w:sz w:val="22"/>
        </w:rPr>
        <w:t>extract_what</w:t>
      </w:r>
      <w:proofErr w:type="spellEnd"/>
    </w:p>
    <w:p w14:paraId="5E709FDF"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21B220E1" w14:textId="77777777" w:rsidR="00702107" w:rsidRPr="00702107" w:rsidRDefault="00702107" w:rsidP="00702107">
      <w:pPr>
        <w:pStyle w:val="SourceCode"/>
        <w:rPr>
          <w:rFonts w:ascii="Consolas" w:hAnsi="Consolas"/>
          <w:sz w:val="22"/>
        </w:rPr>
      </w:pPr>
    </w:p>
    <w:p w14:paraId="49A41CAC"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mh_data</w:t>
      </w:r>
      <w:proofErr w:type="spellEnd"/>
      <w:r w:rsidRPr="00702107">
        <w:rPr>
          <w:rFonts w:ascii="Consolas" w:hAnsi="Consolas"/>
          <w:sz w:val="22"/>
        </w:rPr>
        <w:t xml:space="preserve"> &lt;- </w:t>
      </w:r>
    </w:p>
    <w:p w14:paraId="37ECD08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get_ind_level_vars_for_selected_</w:t>
      </w:r>
      <w:proofErr w:type="gramStart"/>
      <w:r w:rsidRPr="00702107">
        <w:rPr>
          <w:rFonts w:ascii="Consolas" w:hAnsi="Consolas"/>
          <w:sz w:val="22"/>
        </w:rPr>
        <w:t>waves</w:t>
      </w:r>
      <w:proofErr w:type="spellEnd"/>
      <w:r w:rsidRPr="00702107">
        <w:rPr>
          <w:rFonts w:ascii="Consolas" w:hAnsi="Consolas"/>
          <w:sz w:val="22"/>
        </w:rPr>
        <w:t>(</w:t>
      </w:r>
      <w:proofErr w:type="gramEnd"/>
    </w:p>
    <w:p w14:paraId="13085696"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varnames</w:t>
      </w:r>
      <w:proofErr w:type="spellEnd"/>
      <w:r w:rsidRPr="00702107">
        <w:rPr>
          <w:rFonts w:ascii="Consolas" w:hAnsi="Consolas"/>
          <w:sz w:val="22"/>
        </w:rPr>
        <w:t xml:space="preserve"> = </w:t>
      </w:r>
      <w:proofErr w:type="gramStart"/>
      <w:r w:rsidRPr="00702107">
        <w:rPr>
          <w:rFonts w:ascii="Consolas" w:hAnsi="Consolas"/>
          <w:sz w:val="22"/>
        </w:rPr>
        <w:t>c(</w:t>
      </w:r>
      <w:proofErr w:type="gramEnd"/>
      <w:r w:rsidRPr="00702107">
        <w:rPr>
          <w:rFonts w:ascii="Consolas" w:hAnsi="Consolas"/>
          <w:sz w:val="22"/>
        </w:rPr>
        <w:t>"</w:t>
      </w:r>
      <w:proofErr w:type="spellStart"/>
      <w:r w:rsidRPr="00702107">
        <w:rPr>
          <w:rFonts w:ascii="Consolas" w:hAnsi="Consolas"/>
          <w:sz w:val="22"/>
        </w:rPr>
        <w:t>jbstat</w:t>
      </w:r>
      <w:proofErr w:type="spellEnd"/>
      <w:r w:rsidRPr="00702107">
        <w:rPr>
          <w:rFonts w:ascii="Consolas" w:hAnsi="Consolas"/>
          <w:sz w:val="22"/>
        </w:rPr>
        <w:t>", "sf12mcs_dv"),</w:t>
      </w:r>
    </w:p>
    <w:p w14:paraId="41EE6AEB"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vartypes</w:t>
      </w:r>
      <w:proofErr w:type="spellEnd"/>
      <w:r w:rsidRPr="00702107">
        <w:rPr>
          <w:rFonts w:ascii="Consolas" w:hAnsi="Consolas"/>
          <w:sz w:val="22"/>
        </w:rPr>
        <w:t xml:space="preserve"> = </w:t>
      </w:r>
      <w:proofErr w:type="gramStart"/>
      <w:r w:rsidRPr="00702107">
        <w:rPr>
          <w:rFonts w:ascii="Consolas" w:hAnsi="Consolas"/>
          <w:sz w:val="22"/>
        </w:rPr>
        <w:t>c(</w:t>
      </w:r>
      <w:proofErr w:type="gramEnd"/>
      <w:r w:rsidRPr="00702107">
        <w:rPr>
          <w:rFonts w:ascii="Consolas" w:hAnsi="Consolas"/>
          <w:sz w:val="22"/>
        </w:rPr>
        <w:t>"labels", "values")</w:t>
      </w:r>
    </w:p>
    <w:p w14:paraId="72889C93"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 xml:space="preserve">  )</w:t>
      </w:r>
    </w:p>
    <w:p w14:paraId="7DEBA01F" w14:textId="77777777" w:rsidR="00702107" w:rsidRPr="00702107" w:rsidRDefault="00702107" w:rsidP="00702107">
      <w:pPr>
        <w:pStyle w:val="SourceCode"/>
        <w:rPr>
          <w:rFonts w:ascii="Consolas" w:hAnsi="Consolas"/>
          <w:sz w:val="22"/>
        </w:rPr>
      </w:pPr>
    </w:p>
    <w:p w14:paraId="536AB4AE"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eth_data</w:t>
      </w:r>
      <w:proofErr w:type="spellEnd"/>
      <w:r w:rsidRPr="00702107">
        <w:rPr>
          <w:rFonts w:ascii="Consolas" w:hAnsi="Consolas"/>
          <w:sz w:val="22"/>
        </w:rPr>
        <w:t xml:space="preserve"> &lt;- </w:t>
      </w:r>
    </w:p>
    <w:p w14:paraId="3FA254F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get_ind_level_vars_for_selected_</w:t>
      </w:r>
      <w:proofErr w:type="gramStart"/>
      <w:r w:rsidRPr="00702107">
        <w:rPr>
          <w:rFonts w:ascii="Consolas" w:hAnsi="Consolas"/>
          <w:sz w:val="22"/>
        </w:rPr>
        <w:t>waves</w:t>
      </w:r>
      <w:proofErr w:type="spellEnd"/>
      <w:r w:rsidRPr="00702107">
        <w:rPr>
          <w:rFonts w:ascii="Consolas" w:hAnsi="Consolas"/>
          <w:sz w:val="22"/>
        </w:rPr>
        <w:t>(</w:t>
      </w:r>
      <w:proofErr w:type="gramEnd"/>
    </w:p>
    <w:p w14:paraId="51A1AAAB"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varnames</w:t>
      </w:r>
      <w:proofErr w:type="spellEnd"/>
      <w:r w:rsidRPr="00702107">
        <w:rPr>
          <w:rFonts w:ascii="Consolas" w:hAnsi="Consolas"/>
          <w:sz w:val="22"/>
        </w:rPr>
        <w:t xml:space="preserve"> = </w:t>
      </w:r>
      <w:proofErr w:type="gramStart"/>
      <w:r w:rsidRPr="00702107">
        <w:rPr>
          <w:rFonts w:ascii="Consolas" w:hAnsi="Consolas"/>
          <w:sz w:val="22"/>
        </w:rPr>
        <w:t>c(</w:t>
      </w:r>
      <w:proofErr w:type="gramEnd"/>
      <w:r w:rsidRPr="00702107">
        <w:rPr>
          <w:rFonts w:ascii="Consolas" w:hAnsi="Consolas"/>
          <w:sz w:val="22"/>
        </w:rPr>
        <w:t>"</w:t>
      </w:r>
      <w:proofErr w:type="spellStart"/>
      <w:r w:rsidRPr="00702107">
        <w:rPr>
          <w:rFonts w:ascii="Consolas" w:hAnsi="Consolas"/>
          <w:sz w:val="22"/>
        </w:rPr>
        <w:t>jbstat</w:t>
      </w:r>
      <w:proofErr w:type="spellEnd"/>
      <w:r w:rsidRPr="00702107">
        <w:rPr>
          <w:rFonts w:ascii="Consolas" w:hAnsi="Consolas"/>
          <w:sz w:val="22"/>
        </w:rPr>
        <w:t>", "</w:t>
      </w:r>
      <w:proofErr w:type="spellStart"/>
      <w:r w:rsidRPr="00702107">
        <w:rPr>
          <w:rFonts w:ascii="Consolas" w:hAnsi="Consolas"/>
          <w:sz w:val="22"/>
        </w:rPr>
        <w:t>ethn_dv</w:t>
      </w:r>
      <w:proofErr w:type="spellEnd"/>
      <w:r w:rsidRPr="00702107">
        <w:rPr>
          <w:rFonts w:ascii="Consolas" w:hAnsi="Consolas"/>
          <w:sz w:val="22"/>
        </w:rPr>
        <w:t>"),</w:t>
      </w:r>
    </w:p>
    <w:p w14:paraId="421D4B6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vartypes</w:t>
      </w:r>
      <w:proofErr w:type="spellEnd"/>
      <w:r w:rsidRPr="00702107">
        <w:rPr>
          <w:rFonts w:ascii="Consolas" w:hAnsi="Consolas"/>
          <w:sz w:val="22"/>
        </w:rPr>
        <w:t xml:space="preserve"> = </w:t>
      </w:r>
      <w:proofErr w:type="gramStart"/>
      <w:r w:rsidRPr="00702107">
        <w:rPr>
          <w:rFonts w:ascii="Consolas" w:hAnsi="Consolas"/>
          <w:sz w:val="22"/>
        </w:rPr>
        <w:t>c(</w:t>
      </w:r>
      <w:proofErr w:type="gramEnd"/>
      <w:r w:rsidRPr="00702107">
        <w:rPr>
          <w:rFonts w:ascii="Consolas" w:hAnsi="Consolas"/>
          <w:sz w:val="22"/>
        </w:rPr>
        <w:t>"labels", "labels")</w:t>
      </w:r>
    </w:p>
    <w:p w14:paraId="78E2436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1B407480" w14:textId="77777777" w:rsidR="00702107" w:rsidRPr="00702107" w:rsidRDefault="00702107" w:rsidP="00702107">
      <w:pPr>
        <w:pStyle w:val="SourceCode"/>
        <w:rPr>
          <w:rFonts w:ascii="Consolas" w:hAnsi="Consolas"/>
          <w:sz w:val="22"/>
        </w:rPr>
      </w:pPr>
    </w:p>
    <w:p w14:paraId="12C22141"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hiqual_data</w:t>
      </w:r>
      <w:proofErr w:type="spellEnd"/>
      <w:r w:rsidRPr="00702107">
        <w:rPr>
          <w:rFonts w:ascii="Consolas" w:hAnsi="Consolas"/>
          <w:sz w:val="22"/>
        </w:rPr>
        <w:t xml:space="preserve"> &lt;- </w:t>
      </w:r>
    </w:p>
    <w:p w14:paraId="3C826A6B"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get_ind_level_vars_for_selected_</w:t>
      </w:r>
      <w:proofErr w:type="gramStart"/>
      <w:r w:rsidRPr="00702107">
        <w:rPr>
          <w:rFonts w:ascii="Consolas" w:hAnsi="Consolas"/>
          <w:sz w:val="22"/>
        </w:rPr>
        <w:t>waves</w:t>
      </w:r>
      <w:proofErr w:type="spellEnd"/>
      <w:r w:rsidRPr="00702107">
        <w:rPr>
          <w:rFonts w:ascii="Consolas" w:hAnsi="Consolas"/>
          <w:sz w:val="22"/>
        </w:rPr>
        <w:t>(</w:t>
      </w:r>
      <w:proofErr w:type="gramEnd"/>
    </w:p>
    <w:p w14:paraId="7239605D"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varnames</w:t>
      </w:r>
      <w:proofErr w:type="spellEnd"/>
      <w:r w:rsidRPr="00702107">
        <w:rPr>
          <w:rFonts w:ascii="Consolas" w:hAnsi="Consolas"/>
          <w:sz w:val="22"/>
        </w:rPr>
        <w:t xml:space="preserve"> = </w:t>
      </w:r>
      <w:proofErr w:type="gramStart"/>
      <w:r w:rsidRPr="00702107">
        <w:rPr>
          <w:rFonts w:ascii="Consolas" w:hAnsi="Consolas"/>
          <w:sz w:val="22"/>
        </w:rPr>
        <w:t>c(</w:t>
      </w:r>
      <w:proofErr w:type="gramEnd"/>
      <w:r w:rsidRPr="00702107">
        <w:rPr>
          <w:rFonts w:ascii="Consolas" w:hAnsi="Consolas"/>
          <w:sz w:val="22"/>
        </w:rPr>
        <w:t>"</w:t>
      </w:r>
      <w:proofErr w:type="spellStart"/>
      <w:r w:rsidRPr="00702107">
        <w:rPr>
          <w:rFonts w:ascii="Consolas" w:hAnsi="Consolas"/>
          <w:sz w:val="22"/>
        </w:rPr>
        <w:t>jbstat</w:t>
      </w:r>
      <w:proofErr w:type="spellEnd"/>
      <w:r w:rsidRPr="00702107">
        <w:rPr>
          <w:rFonts w:ascii="Consolas" w:hAnsi="Consolas"/>
          <w:sz w:val="22"/>
        </w:rPr>
        <w:t>", "</w:t>
      </w:r>
      <w:proofErr w:type="spellStart"/>
      <w:r w:rsidRPr="00702107">
        <w:rPr>
          <w:rFonts w:ascii="Consolas" w:hAnsi="Consolas"/>
          <w:sz w:val="22"/>
        </w:rPr>
        <w:t>hiqual_dv</w:t>
      </w:r>
      <w:proofErr w:type="spellEnd"/>
      <w:r w:rsidRPr="00702107">
        <w:rPr>
          <w:rFonts w:ascii="Consolas" w:hAnsi="Consolas"/>
          <w:sz w:val="22"/>
        </w:rPr>
        <w:t>"),</w:t>
      </w:r>
    </w:p>
    <w:p w14:paraId="1E32B34B"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vartypes</w:t>
      </w:r>
      <w:proofErr w:type="spellEnd"/>
      <w:r w:rsidRPr="00702107">
        <w:rPr>
          <w:rFonts w:ascii="Consolas" w:hAnsi="Consolas"/>
          <w:sz w:val="22"/>
        </w:rPr>
        <w:t xml:space="preserve"> = </w:t>
      </w:r>
      <w:proofErr w:type="gramStart"/>
      <w:r w:rsidRPr="00702107">
        <w:rPr>
          <w:rFonts w:ascii="Consolas" w:hAnsi="Consolas"/>
          <w:sz w:val="22"/>
        </w:rPr>
        <w:t>c(</w:t>
      </w:r>
      <w:proofErr w:type="gramEnd"/>
      <w:r w:rsidRPr="00702107">
        <w:rPr>
          <w:rFonts w:ascii="Consolas" w:hAnsi="Consolas"/>
          <w:sz w:val="22"/>
        </w:rPr>
        <w:t>"labels", "labels")</w:t>
      </w:r>
    </w:p>
    <w:p w14:paraId="1A15001E"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32B23765" w14:textId="77777777" w:rsidR="00702107" w:rsidRPr="00702107" w:rsidRDefault="00702107" w:rsidP="00702107">
      <w:pPr>
        <w:pStyle w:val="SourceCode"/>
        <w:rPr>
          <w:rFonts w:ascii="Consolas" w:hAnsi="Consolas"/>
          <w:sz w:val="22"/>
        </w:rPr>
      </w:pPr>
    </w:p>
    <w:p w14:paraId="7A03F5E1"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gor_data</w:t>
      </w:r>
      <w:proofErr w:type="spellEnd"/>
      <w:r w:rsidRPr="00702107">
        <w:rPr>
          <w:rFonts w:ascii="Consolas" w:hAnsi="Consolas"/>
          <w:sz w:val="22"/>
        </w:rPr>
        <w:t xml:space="preserve"> &lt;- </w:t>
      </w:r>
    </w:p>
    <w:p w14:paraId="04FCB0ED"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get_ind_level_vars_for_selected_</w:t>
      </w:r>
      <w:proofErr w:type="gramStart"/>
      <w:r w:rsidRPr="00702107">
        <w:rPr>
          <w:rFonts w:ascii="Consolas" w:hAnsi="Consolas"/>
          <w:sz w:val="22"/>
        </w:rPr>
        <w:t>waves</w:t>
      </w:r>
      <w:proofErr w:type="spellEnd"/>
      <w:r w:rsidRPr="00702107">
        <w:rPr>
          <w:rFonts w:ascii="Consolas" w:hAnsi="Consolas"/>
          <w:sz w:val="22"/>
        </w:rPr>
        <w:t>(</w:t>
      </w:r>
      <w:proofErr w:type="gramEnd"/>
    </w:p>
    <w:p w14:paraId="6D1C350F"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varnames</w:t>
      </w:r>
      <w:proofErr w:type="spellEnd"/>
      <w:r w:rsidRPr="00702107">
        <w:rPr>
          <w:rFonts w:ascii="Consolas" w:hAnsi="Consolas"/>
          <w:sz w:val="22"/>
        </w:rPr>
        <w:t xml:space="preserve"> = </w:t>
      </w:r>
      <w:proofErr w:type="gramStart"/>
      <w:r w:rsidRPr="00702107">
        <w:rPr>
          <w:rFonts w:ascii="Consolas" w:hAnsi="Consolas"/>
          <w:sz w:val="22"/>
        </w:rPr>
        <w:t>c(</w:t>
      </w:r>
      <w:proofErr w:type="gramEnd"/>
      <w:r w:rsidRPr="00702107">
        <w:rPr>
          <w:rFonts w:ascii="Consolas" w:hAnsi="Consolas"/>
          <w:sz w:val="22"/>
        </w:rPr>
        <w:t>"</w:t>
      </w:r>
      <w:proofErr w:type="spellStart"/>
      <w:r w:rsidRPr="00702107">
        <w:rPr>
          <w:rFonts w:ascii="Consolas" w:hAnsi="Consolas"/>
          <w:sz w:val="22"/>
        </w:rPr>
        <w:t>jbstat</w:t>
      </w:r>
      <w:proofErr w:type="spellEnd"/>
      <w:r w:rsidRPr="00702107">
        <w:rPr>
          <w:rFonts w:ascii="Consolas" w:hAnsi="Consolas"/>
          <w:sz w:val="22"/>
        </w:rPr>
        <w:t>", "</w:t>
      </w:r>
      <w:proofErr w:type="spellStart"/>
      <w:r w:rsidRPr="00702107">
        <w:rPr>
          <w:rFonts w:ascii="Consolas" w:hAnsi="Consolas"/>
          <w:sz w:val="22"/>
        </w:rPr>
        <w:t>gor_dv</w:t>
      </w:r>
      <w:proofErr w:type="spellEnd"/>
      <w:r w:rsidRPr="00702107">
        <w:rPr>
          <w:rFonts w:ascii="Consolas" w:hAnsi="Consolas"/>
          <w:sz w:val="22"/>
        </w:rPr>
        <w:t>"),</w:t>
      </w:r>
    </w:p>
    <w:p w14:paraId="6E2C6CCB"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vartypes</w:t>
      </w:r>
      <w:proofErr w:type="spellEnd"/>
      <w:r w:rsidRPr="00702107">
        <w:rPr>
          <w:rFonts w:ascii="Consolas" w:hAnsi="Consolas"/>
          <w:sz w:val="22"/>
        </w:rPr>
        <w:t xml:space="preserve"> = </w:t>
      </w:r>
      <w:proofErr w:type="gramStart"/>
      <w:r w:rsidRPr="00702107">
        <w:rPr>
          <w:rFonts w:ascii="Consolas" w:hAnsi="Consolas"/>
          <w:sz w:val="22"/>
        </w:rPr>
        <w:t>c(</w:t>
      </w:r>
      <w:proofErr w:type="gramEnd"/>
      <w:r w:rsidRPr="00702107">
        <w:rPr>
          <w:rFonts w:ascii="Consolas" w:hAnsi="Consolas"/>
          <w:sz w:val="22"/>
        </w:rPr>
        <w:t>"labels", "labels")</w:t>
      </w:r>
    </w:p>
    <w:p w14:paraId="39569AC3"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4A7BFDC9" w14:textId="77777777" w:rsidR="00702107" w:rsidRPr="00702107" w:rsidRDefault="00702107" w:rsidP="00702107">
      <w:pPr>
        <w:pStyle w:val="SourceCode"/>
        <w:rPr>
          <w:rFonts w:ascii="Consolas" w:hAnsi="Consolas"/>
          <w:sz w:val="22"/>
        </w:rPr>
      </w:pPr>
    </w:p>
    <w:p w14:paraId="11C3E4C9" w14:textId="77777777" w:rsidR="00702107" w:rsidRPr="00702107" w:rsidRDefault="00702107" w:rsidP="00702107">
      <w:pPr>
        <w:pStyle w:val="SourceCode"/>
        <w:rPr>
          <w:rFonts w:ascii="Consolas" w:hAnsi="Consolas"/>
          <w:sz w:val="22"/>
        </w:rPr>
      </w:pPr>
    </w:p>
    <w:p w14:paraId="232CA18D"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ind_joined</w:t>
      </w:r>
      <w:proofErr w:type="spellEnd"/>
      <w:r w:rsidRPr="00702107">
        <w:rPr>
          <w:rFonts w:ascii="Consolas" w:hAnsi="Consolas"/>
          <w:sz w:val="22"/>
        </w:rPr>
        <w:t xml:space="preserve"> &lt;- </w:t>
      </w:r>
    </w:p>
    <w:p w14:paraId="023E705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left_</w:t>
      </w:r>
      <w:proofErr w:type="gramStart"/>
      <w:r w:rsidRPr="00702107">
        <w:rPr>
          <w:rFonts w:ascii="Consolas" w:hAnsi="Consolas"/>
          <w:sz w:val="22"/>
        </w:rPr>
        <w:t>join</w:t>
      </w:r>
      <w:proofErr w:type="spellEnd"/>
      <w:r w:rsidRPr="00702107">
        <w:rPr>
          <w:rFonts w:ascii="Consolas" w:hAnsi="Consolas"/>
          <w:sz w:val="22"/>
        </w:rPr>
        <w:t>(</w:t>
      </w:r>
      <w:proofErr w:type="gramEnd"/>
    </w:p>
    <w:p w14:paraId="3068BCCE"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demohealth_data</w:t>
      </w:r>
      <w:proofErr w:type="spellEnd"/>
      <w:r w:rsidRPr="00702107">
        <w:rPr>
          <w:rFonts w:ascii="Consolas" w:hAnsi="Consolas"/>
          <w:sz w:val="22"/>
        </w:rPr>
        <w:t xml:space="preserve"> |&gt; select(-sf12mcs_dv),</w:t>
      </w:r>
    </w:p>
    <w:p w14:paraId="3D2006B3"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eth_data</w:t>
      </w:r>
      <w:proofErr w:type="spellEnd"/>
      <w:r w:rsidRPr="00702107">
        <w:rPr>
          <w:rFonts w:ascii="Consolas" w:hAnsi="Consolas"/>
          <w:sz w:val="22"/>
        </w:rPr>
        <w:t xml:space="preserve"> |&gt; </w:t>
      </w:r>
      <w:proofErr w:type="gramStart"/>
      <w:r w:rsidRPr="00702107">
        <w:rPr>
          <w:rFonts w:ascii="Consolas" w:hAnsi="Consolas"/>
          <w:sz w:val="22"/>
        </w:rPr>
        <w:t>select(</w:t>
      </w:r>
      <w:proofErr w:type="gramEnd"/>
    </w:p>
    <w:p w14:paraId="10ADE60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pidp</w:t>
      </w:r>
      <w:proofErr w:type="spellEnd"/>
      <w:r w:rsidRPr="00702107">
        <w:rPr>
          <w:rFonts w:ascii="Consolas" w:hAnsi="Consolas"/>
          <w:sz w:val="22"/>
        </w:rPr>
        <w:t xml:space="preserve">, wave, </w:t>
      </w:r>
      <w:proofErr w:type="spellStart"/>
      <w:r w:rsidRPr="00702107">
        <w:rPr>
          <w:rFonts w:ascii="Consolas" w:hAnsi="Consolas"/>
          <w:sz w:val="22"/>
        </w:rPr>
        <w:t>ethn_dv</w:t>
      </w:r>
      <w:proofErr w:type="spellEnd"/>
    </w:p>
    <w:p w14:paraId="7A5E950C"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1988ECE4"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|&gt; </w:t>
      </w:r>
    </w:p>
    <w:p w14:paraId="34F4A04D"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 xml:space="preserve">  </w:t>
      </w:r>
      <w:proofErr w:type="spellStart"/>
      <w:r w:rsidRPr="00702107">
        <w:rPr>
          <w:rFonts w:ascii="Consolas" w:hAnsi="Consolas"/>
          <w:sz w:val="22"/>
        </w:rPr>
        <w:t>left_</w:t>
      </w:r>
      <w:proofErr w:type="gramStart"/>
      <w:r w:rsidRPr="00702107">
        <w:rPr>
          <w:rFonts w:ascii="Consolas" w:hAnsi="Consolas"/>
          <w:sz w:val="22"/>
        </w:rPr>
        <w:t>join</w:t>
      </w:r>
      <w:proofErr w:type="spellEnd"/>
      <w:r w:rsidRPr="00702107">
        <w:rPr>
          <w:rFonts w:ascii="Consolas" w:hAnsi="Consolas"/>
          <w:sz w:val="22"/>
        </w:rPr>
        <w:t>(</w:t>
      </w:r>
      <w:proofErr w:type="gramEnd"/>
    </w:p>
    <w:p w14:paraId="27B669AA"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mh_data</w:t>
      </w:r>
      <w:proofErr w:type="spellEnd"/>
      <w:r w:rsidRPr="00702107">
        <w:rPr>
          <w:rFonts w:ascii="Consolas" w:hAnsi="Consolas"/>
          <w:sz w:val="22"/>
        </w:rPr>
        <w:t xml:space="preserve"> |&gt; </w:t>
      </w:r>
      <w:proofErr w:type="gramStart"/>
      <w:r w:rsidRPr="00702107">
        <w:rPr>
          <w:rFonts w:ascii="Consolas" w:hAnsi="Consolas"/>
          <w:sz w:val="22"/>
        </w:rPr>
        <w:t>select(</w:t>
      </w:r>
      <w:proofErr w:type="gramEnd"/>
    </w:p>
    <w:p w14:paraId="1C00615F"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pidp</w:t>
      </w:r>
      <w:proofErr w:type="spellEnd"/>
      <w:r w:rsidRPr="00702107">
        <w:rPr>
          <w:rFonts w:ascii="Consolas" w:hAnsi="Consolas"/>
          <w:sz w:val="22"/>
        </w:rPr>
        <w:t>, wave, sf12mcs_dv</w:t>
      </w:r>
    </w:p>
    <w:p w14:paraId="55A43F58"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191EF7E6"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|&gt; </w:t>
      </w:r>
    </w:p>
    <w:p w14:paraId="5418FFBB"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left_</w:t>
      </w:r>
      <w:proofErr w:type="gramStart"/>
      <w:r w:rsidRPr="00702107">
        <w:rPr>
          <w:rFonts w:ascii="Consolas" w:hAnsi="Consolas"/>
          <w:sz w:val="22"/>
        </w:rPr>
        <w:t>join</w:t>
      </w:r>
      <w:proofErr w:type="spellEnd"/>
      <w:r w:rsidRPr="00702107">
        <w:rPr>
          <w:rFonts w:ascii="Consolas" w:hAnsi="Consolas"/>
          <w:sz w:val="22"/>
        </w:rPr>
        <w:t>(</w:t>
      </w:r>
      <w:proofErr w:type="gramEnd"/>
    </w:p>
    <w:p w14:paraId="5E178638"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hiqual_data</w:t>
      </w:r>
      <w:proofErr w:type="spellEnd"/>
      <w:r w:rsidRPr="00702107">
        <w:rPr>
          <w:rFonts w:ascii="Consolas" w:hAnsi="Consolas"/>
          <w:sz w:val="22"/>
        </w:rPr>
        <w:t xml:space="preserve"> |&gt; </w:t>
      </w:r>
    </w:p>
    <w:p w14:paraId="4784F1A7"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select(</w:t>
      </w:r>
      <w:proofErr w:type="spellStart"/>
      <w:proofErr w:type="gramEnd"/>
      <w:r w:rsidRPr="00702107">
        <w:rPr>
          <w:rFonts w:ascii="Consolas" w:hAnsi="Consolas"/>
          <w:sz w:val="22"/>
        </w:rPr>
        <w:t>pidp</w:t>
      </w:r>
      <w:proofErr w:type="spellEnd"/>
      <w:r w:rsidRPr="00702107">
        <w:rPr>
          <w:rFonts w:ascii="Consolas" w:hAnsi="Consolas"/>
          <w:sz w:val="22"/>
        </w:rPr>
        <w:t xml:space="preserve">, wave, </w:t>
      </w:r>
      <w:proofErr w:type="spellStart"/>
      <w:r w:rsidRPr="00702107">
        <w:rPr>
          <w:rFonts w:ascii="Consolas" w:hAnsi="Consolas"/>
          <w:sz w:val="22"/>
        </w:rPr>
        <w:t>hiqual_dv</w:t>
      </w:r>
      <w:proofErr w:type="spellEnd"/>
      <w:r w:rsidRPr="00702107">
        <w:rPr>
          <w:rFonts w:ascii="Consolas" w:hAnsi="Consolas"/>
          <w:sz w:val="22"/>
        </w:rPr>
        <w:t>)</w:t>
      </w:r>
    </w:p>
    <w:p w14:paraId="52376F4E"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|&gt; </w:t>
      </w:r>
    </w:p>
    <w:p w14:paraId="33B5E2CC"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left_</w:t>
      </w:r>
      <w:proofErr w:type="gramStart"/>
      <w:r w:rsidRPr="00702107">
        <w:rPr>
          <w:rFonts w:ascii="Consolas" w:hAnsi="Consolas"/>
          <w:sz w:val="22"/>
        </w:rPr>
        <w:t>join</w:t>
      </w:r>
      <w:proofErr w:type="spellEnd"/>
      <w:r w:rsidRPr="00702107">
        <w:rPr>
          <w:rFonts w:ascii="Consolas" w:hAnsi="Consolas"/>
          <w:sz w:val="22"/>
        </w:rPr>
        <w:t>(</w:t>
      </w:r>
      <w:proofErr w:type="gramEnd"/>
    </w:p>
    <w:p w14:paraId="63CA6F51"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gor_data</w:t>
      </w:r>
      <w:proofErr w:type="spellEnd"/>
      <w:r w:rsidRPr="00702107">
        <w:rPr>
          <w:rFonts w:ascii="Consolas" w:hAnsi="Consolas"/>
          <w:sz w:val="22"/>
        </w:rPr>
        <w:t xml:space="preserve"> |&gt; </w:t>
      </w:r>
    </w:p>
    <w:p w14:paraId="681D7401"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select(</w:t>
      </w:r>
      <w:proofErr w:type="spellStart"/>
      <w:proofErr w:type="gramEnd"/>
      <w:r w:rsidRPr="00702107">
        <w:rPr>
          <w:rFonts w:ascii="Consolas" w:hAnsi="Consolas"/>
          <w:sz w:val="22"/>
        </w:rPr>
        <w:t>pidp</w:t>
      </w:r>
      <w:proofErr w:type="spellEnd"/>
      <w:r w:rsidRPr="00702107">
        <w:rPr>
          <w:rFonts w:ascii="Consolas" w:hAnsi="Consolas"/>
          <w:sz w:val="22"/>
        </w:rPr>
        <w:t xml:space="preserve">, wave, </w:t>
      </w:r>
      <w:proofErr w:type="spellStart"/>
      <w:r w:rsidRPr="00702107">
        <w:rPr>
          <w:rFonts w:ascii="Consolas" w:hAnsi="Consolas"/>
          <w:sz w:val="22"/>
        </w:rPr>
        <w:t>gor_dv</w:t>
      </w:r>
      <w:proofErr w:type="spellEnd"/>
      <w:r w:rsidRPr="00702107">
        <w:rPr>
          <w:rFonts w:ascii="Consolas" w:hAnsi="Consolas"/>
          <w:sz w:val="22"/>
        </w:rPr>
        <w:t>)</w:t>
      </w:r>
    </w:p>
    <w:p w14:paraId="4CF834B0"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690A141C" w14:textId="77777777" w:rsidR="00702107" w:rsidRPr="00702107" w:rsidRDefault="00702107" w:rsidP="00702107">
      <w:pPr>
        <w:pStyle w:val="SourceCode"/>
        <w:rPr>
          <w:rFonts w:ascii="Consolas" w:hAnsi="Consolas"/>
          <w:sz w:val="22"/>
        </w:rPr>
      </w:pPr>
    </w:p>
    <w:p w14:paraId="42B25DA6" w14:textId="77777777" w:rsidR="00702107" w:rsidRPr="00702107" w:rsidRDefault="00702107" w:rsidP="00702107">
      <w:pPr>
        <w:pStyle w:val="SourceCode"/>
        <w:rPr>
          <w:rFonts w:ascii="Consolas" w:hAnsi="Consolas"/>
          <w:sz w:val="22"/>
        </w:rPr>
      </w:pPr>
    </w:p>
    <w:p w14:paraId="4FBF7D3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Household level attributes </w:t>
      </w:r>
    </w:p>
    <w:p w14:paraId="0033DE56" w14:textId="77777777" w:rsidR="00702107" w:rsidRPr="00702107" w:rsidRDefault="00702107" w:rsidP="00702107">
      <w:pPr>
        <w:pStyle w:val="SourceCode"/>
        <w:rPr>
          <w:rFonts w:ascii="Consolas" w:hAnsi="Consolas"/>
          <w:sz w:val="22"/>
        </w:rPr>
      </w:pPr>
      <w:r w:rsidRPr="00702107">
        <w:rPr>
          <w:rFonts w:ascii="Consolas" w:hAnsi="Consolas"/>
          <w:sz w:val="22"/>
        </w:rPr>
        <w:t xml:space="preserve"># cars: </w:t>
      </w:r>
      <w:proofErr w:type="spellStart"/>
      <w:r w:rsidRPr="00702107">
        <w:rPr>
          <w:rFonts w:ascii="Consolas" w:hAnsi="Consolas"/>
          <w:sz w:val="22"/>
        </w:rPr>
        <w:t>ncars</w:t>
      </w:r>
      <w:proofErr w:type="spellEnd"/>
    </w:p>
    <w:p w14:paraId="60E5288F"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equivalised</w:t>
      </w:r>
      <w:proofErr w:type="spellEnd"/>
      <w:r w:rsidRPr="00702107">
        <w:rPr>
          <w:rFonts w:ascii="Consolas" w:hAnsi="Consolas"/>
          <w:sz w:val="22"/>
        </w:rPr>
        <w:t xml:space="preserve"> </w:t>
      </w:r>
      <w:proofErr w:type="spellStart"/>
      <w:r w:rsidRPr="00702107">
        <w:rPr>
          <w:rFonts w:ascii="Consolas" w:hAnsi="Consolas"/>
          <w:sz w:val="22"/>
        </w:rPr>
        <w:t>hh</w:t>
      </w:r>
      <w:proofErr w:type="spellEnd"/>
      <w:r w:rsidRPr="00702107">
        <w:rPr>
          <w:rFonts w:ascii="Consolas" w:hAnsi="Consolas"/>
          <w:sz w:val="22"/>
        </w:rPr>
        <w:t xml:space="preserve"> income </w:t>
      </w:r>
    </w:p>
    <w:p w14:paraId="5251F34E"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hh</w:t>
      </w:r>
      <w:proofErr w:type="spellEnd"/>
      <w:r w:rsidRPr="00702107">
        <w:rPr>
          <w:rFonts w:ascii="Consolas" w:hAnsi="Consolas"/>
          <w:sz w:val="22"/>
        </w:rPr>
        <w:t xml:space="preserve"> type</w:t>
      </w:r>
    </w:p>
    <w:p w14:paraId="2CEFDB24" w14:textId="77777777" w:rsidR="00702107" w:rsidRPr="00702107" w:rsidRDefault="00702107" w:rsidP="00702107">
      <w:pPr>
        <w:pStyle w:val="SourceCode"/>
        <w:rPr>
          <w:rFonts w:ascii="Consolas" w:hAnsi="Consolas"/>
          <w:sz w:val="22"/>
        </w:rPr>
      </w:pPr>
    </w:p>
    <w:p w14:paraId="08B6CBD3"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vars_types_hh</w:t>
      </w:r>
      <w:proofErr w:type="spellEnd"/>
      <w:r w:rsidRPr="00702107">
        <w:rPr>
          <w:rFonts w:ascii="Consolas" w:hAnsi="Consolas"/>
          <w:sz w:val="22"/>
        </w:rPr>
        <w:t xml:space="preserve"> &lt;- </w:t>
      </w:r>
      <w:proofErr w:type="gramStart"/>
      <w:r w:rsidRPr="00702107">
        <w:rPr>
          <w:rFonts w:ascii="Consolas" w:hAnsi="Consolas"/>
          <w:sz w:val="22"/>
        </w:rPr>
        <w:t>tribble(</w:t>
      </w:r>
      <w:proofErr w:type="gramEnd"/>
    </w:p>
    <w:p w14:paraId="67B605A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var_name</w:t>
      </w:r>
      <w:proofErr w:type="spellEnd"/>
      <w:r w:rsidRPr="00702107">
        <w:rPr>
          <w:rFonts w:ascii="Consolas" w:hAnsi="Consolas"/>
          <w:sz w:val="22"/>
        </w:rPr>
        <w:t>, ~</w:t>
      </w:r>
      <w:proofErr w:type="spellStart"/>
      <w:r w:rsidRPr="00702107">
        <w:rPr>
          <w:rFonts w:ascii="Consolas" w:hAnsi="Consolas"/>
          <w:sz w:val="22"/>
        </w:rPr>
        <w:t>var_type</w:t>
      </w:r>
      <w:proofErr w:type="spellEnd"/>
      <w:r w:rsidRPr="00702107">
        <w:rPr>
          <w:rFonts w:ascii="Consolas" w:hAnsi="Consolas"/>
          <w:sz w:val="22"/>
        </w:rPr>
        <w:t xml:space="preserve">, </w:t>
      </w:r>
    </w:p>
    <w:p w14:paraId="4D04247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"fihhmnnet1_dv", "values",</w:t>
      </w:r>
    </w:p>
    <w:p w14:paraId="32F71383"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proofErr w:type="gramStart"/>
      <w:r w:rsidRPr="00702107">
        <w:rPr>
          <w:rFonts w:ascii="Consolas" w:hAnsi="Consolas"/>
          <w:sz w:val="22"/>
        </w:rPr>
        <w:t>ieqmoecd</w:t>
      </w:r>
      <w:proofErr w:type="gramEnd"/>
      <w:r w:rsidRPr="00702107">
        <w:rPr>
          <w:rFonts w:ascii="Consolas" w:hAnsi="Consolas"/>
          <w:sz w:val="22"/>
        </w:rPr>
        <w:t>_dv</w:t>
      </w:r>
      <w:proofErr w:type="spellEnd"/>
      <w:r w:rsidRPr="00702107">
        <w:rPr>
          <w:rFonts w:ascii="Consolas" w:hAnsi="Consolas"/>
          <w:sz w:val="22"/>
        </w:rPr>
        <w:t>", "values",</w:t>
      </w:r>
    </w:p>
    <w:p w14:paraId="4BB46A3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proofErr w:type="gramStart"/>
      <w:r w:rsidRPr="00702107">
        <w:rPr>
          <w:rFonts w:ascii="Consolas" w:hAnsi="Consolas"/>
          <w:sz w:val="22"/>
        </w:rPr>
        <w:t>hhtype</w:t>
      </w:r>
      <w:proofErr w:type="gramEnd"/>
      <w:r w:rsidRPr="00702107">
        <w:rPr>
          <w:rFonts w:ascii="Consolas" w:hAnsi="Consolas"/>
          <w:sz w:val="22"/>
        </w:rPr>
        <w:t>_dv</w:t>
      </w:r>
      <w:proofErr w:type="spellEnd"/>
      <w:r w:rsidRPr="00702107">
        <w:rPr>
          <w:rFonts w:ascii="Consolas" w:hAnsi="Consolas"/>
          <w:sz w:val="22"/>
        </w:rPr>
        <w:t>", "labels"</w:t>
      </w:r>
    </w:p>
    <w:p w14:paraId="635BDA2E"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55CE0FDE" w14:textId="77777777" w:rsidR="00702107" w:rsidRPr="00702107" w:rsidRDefault="00702107" w:rsidP="00702107">
      <w:pPr>
        <w:pStyle w:val="SourceCode"/>
        <w:rPr>
          <w:rFonts w:ascii="Consolas" w:hAnsi="Consolas"/>
          <w:sz w:val="22"/>
        </w:rPr>
      </w:pPr>
    </w:p>
    <w:p w14:paraId="5D43ACD6" w14:textId="77777777" w:rsidR="00702107" w:rsidRPr="00702107" w:rsidRDefault="00702107" w:rsidP="00702107">
      <w:pPr>
        <w:pStyle w:val="SourceCode"/>
        <w:rPr>
          <w:rFonts w:ascii="Consolas" w:hAnsi="Consolas"/>
          <w:sz w:val="22"/>
        </w:rPr>
      </w:pPr>
      <w:r w:rsidRPr="00702107">
        <w:rPr>
          <w:rFonts w:ascii="Consolas" w:hAnsi="Consolas"/>
          <w:sz w:val="22"/>
        </w:rPr>
        <w:t xml:space="preserve">dta_joined_pt1 &lt;- </w:t>
      </w:r>
    </w:p>
    <w:p w14:paraId="084A6AE2"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 xml:space="preserve">  </w:t>
      </w:r>
      <w:proofErr w:type="spellStart"/>
      <w:r w:rsidRPr="00702107">
        <w:rPr>
          <w:rFonts w:ascii="Consolas" w:hAnsi="Consolas"/>
          <w:sz w:val="22"/>
        </w:rPr>
        <w:t>add_hh_</w:t>
      </w:r>
      <w:proofErr w:type="gramStart"/>
      <w:r w:rsidRPr="00702107">
        <w:rPr>
          <w:rFonts w:ascii="Consolas" w:hAnsi="Consolas"/>
          <w:sz w:val="22"/>
        </w:rPr>
        <w:t>variables</w:t>
      </w:r>
      <w:proofErr w:type="spellEnd"/>
      <w:r w:rsidRPr="00702107">
        <w:rPr>
          <w:rFonts w:ascii="Consolas" w:hAnsi="Consolas"/>
          <w:sz w:val="22"/>
        </w:rPr>
        <w:t>(</w:t>
      </w:r>
      <w:proofErr w:type="gramEnd"/>
    </w:p>
    <w:p w14:paraId="29F30B1D"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ind_joined</w:t>
      </w:r>
      <w:proofErr w:type="spellEnd"/>
      <w:r w:rsidRPr="00702107">
        <w:rPr>
          <w:rFonts w:ascii="Consolas" w:hAnsi="Consolas"/>
          <w:sz w:val="22"/>
        </w:rPr>
        <w:t xml:space="preserve">, </w:t>
      </w:r>
    </w:p>
    <w:p w14:paraId="6BFE150D"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varnames</w:t>
      </w:r>
      <w:proofErr w:type="spellEnd"/>
      <w:r w:rsidRPr="00702107">
        <w:rPr>
          <w:rFonts w:ascii="Consolas" w:hAnsi="Consolas"/>
          <w:sz w:val="22"/>
        </w:rPr>
        <w:t xml:space="preserve"> = </w:t>
      </w:r>
      <w:proofErr w:type="spellStart"/>
      <w:r w:rsidRPr="00702107">
        <w:rPr>
          <w:rFonts w:ascii="Consolas" w:hAnsi="Consolas"/>
          <w:sz w:val="22"/>
        </w:rPr>
        <w:t>vars_types_hh$var_name</w:t>
      </w:r>
      <w:proofErr w:type="spellEnd"/>
      <w:r w:rsidRPr="00702107">
        <w:rPr>
          <w:rFonts w:ascii="Consolas" w:hAnsi="Consolas"/>
          <w:sz w:val="22"/>
        </w:rPr>
        <w:t xml:space="preserve">, </w:t>
      </w:r>
    </w:p>
    <w:p w14:paraId="0D7A726F"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vartypes</w:t>
      </w:r>
      <w:proofErr w:type="spellEnd"/>
      <w:r w:rsidRPr="00702107">
        <w:rPr>
          <w:rFonts w:ascii="Consolas" w:hAnsi="Consolas"/>
          <w:sz w:val="22"/>
        </w:rPr>
        <w:t xml:space="preserve"> = </w:t>
      </w:r>
      <w:proofErr w:type="spellStart"/>
      <w:r w:rsidRPr="00702107">
        <w:rPr>
          <w:rFonts w:ascii="Consolas" w:hAnsi="Consolas"/>
          <w:sz w:val="22"/>
        </w:rPr>
        <w:t>vars_types_hh$var_type</w:t>
      </w:r>
      <w:proofErr w:type="spellEnd"/>
    </w:p>
    <w:p w14:paraId="2D84D694"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w:t>
      </w:r>
    </w:p>
    <w:p w14:paraId="5C28C5D4" w14:textId="77777777" w:rsidR="00702107" w:rsidRPr="00702107" w:rsidRDefault="00702107" w:rsidP="00702107">
      <w:pPr>
        <w:pStyle w:val="SourceCode"/>
        <w:rPr>
          <w:rFonts w:ascii="Consolas" w:hAnsi="Consolas"/>
          <w:sz w:val="22"/>
        </w:rPr>
      </w:pPr>
    </w:p>
    <w:p w14:paraId="233A3C98" w14:textId="77777777" w:rsidR="00702107" w:rsidRPr="00702107" w:rsidRDefault="00702107" w:rsidP="00702107">
      <w:pPr>
        <w:pStyle w:val="SourceCode"/>
        <w:rPr>
          <w:rFonts w:ascii="Consolas" w:hAnsi="Consolas"/>
          <w:sz w:val="22"/>
        </w:rPr>
      </w:pPr>
      <w:r w:rsidRPr="00702107">
        <w:rPr>
          <w:rFonts w:ascii="Consolas" w:hAnsi="Consolas"/>
          <w:sz w:val="22"/>
        </w:rPr>
        <w:t xml:space="preserve">dta_joined_pt2 &lt;- </w:t>
      </w:r>
    </w:p>
    <w:p w14:paraId="0C336040"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add_hh_</w:t>
      </w:r>
      <w:proofErr w:type="gramStart"/>
      <w:r w:rsidRPr="00702107">
        <w:rPr>
          <w:rFonts w:ascii="Consolas" w:hAnsi="Consolas"/>
          <w:sz w:val="22"/>
        </w:rPr>
        <w:t>variables</w:t>
      </w:r>
      <w:proofErr w:type="spellEnd"/>
      <w:r w:rsidRPr="00702107">
        <w:rPr>
          <w:rFonts w:ascii="Consolas" w:hAnsi="Consolas"/>
          <w:sz w:val="22"/>
        </w:rPr>
        <w:t>(</w:t>
      </w:r>
      <w:proofErr w:type="gramEnd"/>
    </w:p>
    <w:p w14:paraId="2A00203D"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ind_joined</w:t>
      </w:r>
      <w:proofErr w:type="spellEnd"/>
      <w:r w:rsidRPr="00702107">
        <w:rPr>
          <w:rFonts w:ascii="Consolas" w:hAnsi="Consolas"/>
          <w:sz w:val="22"/>
        </w:rPr>
        <w:t>,</w:t>
      </w:r>
    </w:p>
    <w:p w14:paraId="61E1855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varnames</w:t>
      </w:r>
      <w:proofErr w:type="spellEnd"/>
      <w:r w:rsidRPr="00702107">
        <w:rPr>
          <w:rFonts w:ascii="Consolas" w:hAnsi="Consolas"/>
          <w:sz w:val="22"/>
        </w:rPr>
        <w:t xml:space="preserve"> = "</w:t>
      </w:r>
      <w:proofErr w:type="spellStart"/>
      <w:r w:rsidRPr="00702107">
        <w:rPr>
          <w:rFonts w:ascii="Consolas" w:hAnsi="Consolas"/>
          <w:sz w:val="22"/>
        </w:rPr>
        <w:t>ncars</w:t>
      </w:r>
      <w:proofErr w:type="spellEnd"/>
      <w:r w:rsidRPr="00702107">
        <w:rPr>
          <w:rFonts w:ascii="Consolas" w:hAnsi="Consolas"/>
          <w:sz w:val="22"/>
        </w:rPr>
        <w:t>",</w:t>
      </w:r>
    </w:p>
    <w:p w14:paraId="23C5823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vartypes</w:t>
      </w:r>
      <w:proofErr w:type="spellEnd"/>
      <w:r w:rsidRPr="00702107">
        <w:rPr>
          <w:rFonts w:ascii="Consolas" w:hAnsi="Consolas"/>
          <w:sz w:val="22"/>
        </w:rPr>
        <w:t xml:space="preserve"> = "values"</w:t>
      </w:r>
    </w:p>
    <w:p w14:paraId="6B2184D8"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7FF23EE3" w14:textId="77777777" w:rsidR="00702107" w:rsidRPr="00702107" w:rsidRDefault="00702107" w:rsidP="00702107">
      <w:pPr>
        <w:pStyle w:val="SourceCode"/>
        <w:rPr>
          <w:rFonts w:ascii="Consolas" w:hAnsi="Consolas"/>
          <w:sz w:val="22"/>
        </w:rPr>
      </w:pPr>
    </w:p>
    <w:p w14:paraId="0B638460" w14:textId="77777777" w:rsidR="00702107" w:rsidRPr="00702107" w:rsidRDefault="00702107" w:rsidP="00702107">
      <w:pPr>
        <w:pStyle w:val="SourceCode"/>
        <w:rPr>
          <w:rFonts w:ascii="Consolas" w:hAnsi="Consolas"/>
          <w:sz w:val="22"/>
        </w:rPr>
      </w:pPr>
    </w:p>
    <w:p w14:paraId="03DA1EBC"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dta_joined</w:t>
      </w:r>
      <w:proofErr w:type="spellEnd"/>
      <w:r w:rsidRPr="00702107">
        <w:rPr>
          <w:rFonts w:ascii="Consolas" w:hAnsi="Consolas"/>
          <w:sz w:val="22"/>
        </w:rPr>
        <w:t xml:space="preserve"> &lt;- </w:t>
      </w:r>
    </w:p>
    <w:p w14:paraId="61D9CD30"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left_</w:t>
      </w:r>
      <w:proofErr w:type="gramStart"/>
      <w:r w:rsidRPr="00702107">
        <w:rPr>
          <w:rFonts w:ascii="Consolas" w:hAnsi="Consolas"/>
          <w:sz w:val="22"/>
        </w:rPr>
        <w:t>join</w:t>
      </w:r>
      <w:proofErr w:type="spellEnd"/>
      <w:r w:rsidRPr="00702107">
        <w:rPr>
          <w:rFonts w:ascii="Consolas" w:hAnsi="Consolas"/>
          <w:sz w:val="22"/>
        </w:rPr>
        <w:t>(</w:t>
      </w:r>
      <w:proofErr w:type="gramEnd"/>
    </w:p>
    <w:p w14:paraId="7BA1A1CC" w14:textId="77777777" w:rsidR="00702107" w:rsidRPr="00702107" w:rsidRDefault="00702107" w:rsidP="00702107">
      <w:pPr>
        <w:pStyle w:val="SourceCode"/>
        <w:rPr>
          <w:rFonts w:ascii="Consolas" w:hAnsi="Consolas"/>
          <w:sz w:val="22"/>
        </w:rPr>
      </w:pPr>
      <w:r w:rsidRPr="00702107">
        <w:rPr>
          <w:rFonts w:ascii="Consolas" w:hAnsi="Consolas"/>
          <w:sz w:val="22"/>
        </w:rPr>
        <w:t xml:space="preserve">    dta_joined_pt1,</w:t>
      </w:r>
    </w:p>
    <w:p w14:paraId="02C8F684" w14:textId="77777777" w:rsidR="00702107" w:rsidRPr="00702107" w:rsidRDefault="00702107" w:rsidP="00702107">
      <w:pPr>
        <w:pStyle w:val="SourceCode"/>
        <w:rPr>
          <w:rFonts w:ascii="Consolas" w:hAnsi="Consolas"/>
          <w:sz w:val="22"/>
        </w:rPr>
      </w:pPr>
      <w:r w:rsidRPr="00702107">
        <w:rPr>
          <w:rFonts w:ascii="Consolas" w:hAnsi="Consolas"/>
          <w:sz w:val="22"/>
        </w:rPr>
        <w:t xml:space="preserve">    dta_joined_pt2 |&gt; </w:t>
      </w:r>
      <w:proofErr w:type="gramStart"/>
      <w:r w:rsidRPr="00702107">
        <w:rPr>
          <w:rFonts w:ascii="Consolas" w:hAnsi="Consolas"/>
          <w:sz w:val="22"/>
        </w:rPr>
        <w:t>select(</w:t>
      </w:r>
      <w:proofErr w:type="spellStart"/>
      <w:proofErr w:type="gramEnd"/>
      <w:r w:rsidRPr="00702107">
        <w:rPr>
          <w:rFonts w:ascii="Consolas" w:hAnsi="Consolas"/>
          <w:sz w:val="22"/>
        </w:rPr>
        <w:t>pidp</w:t>
      </w:r>
      <w:proofErr w:type="spellEnd"/>
      <w:r w:rsidRPr="00702107">
        <w:rPr>
          <w:rFonts w:ascii="Consolas" w:hAnsi="Consolas"/>
          <w:sz w:val="22"/>
        </w:rPr>
        <w:t xml:space="preserve">, wave, </w:t>
      </w:r>
      <w:proofErr w:type="spellStart"/>
      <w:r w:rsidRPr="00702107">
        <w:rPr>
          <w:rFonts w:ascii="Consolas" w:hAnsi="Consolas"/>
          <w:sz w:val="22"/>
        </w:rPr>
        <w:t>hidp</w:t>
      </w:r>
      <w:proofErr w:type="spellEnd"/>
      <w:r w:rsidRPr="00702107">
        <w:rPr>
          <w:rFonts w:ascii="Consolas" w:hAnsi="Consolas"/>
          <w:sz w:val="22"/>
        </w:rPr>
        <w:t xml:space="preserve">, </w:t>
      </w:r>
      <w:proofErr w:type="spellStart"/>
      <w:r w:rsidRPr="00702107">
        <w:rPr>
          <w:rFonts w:ascii="Consolas" w:hAnsi="Consolas"/>
          <w:sz w:val="22"/>
        </w:rPr>
        <w:t>ncars</w:t>
      </w:r>
      <w:proofErr w:type="spellEnd"/>
      <w:r w:rsidRPr="00702107">
        <w:rPr>
          <w:rFonts w:ascii="Consolas" w:hAnsi="Consolas"/>
          <w:sz w:val="22"/>
        </w:rPr>
        <w:t>)</w:t>
      </w:r>
    </w:p>
    <w:p w14:paraId="72A5CC8A"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5DA4B8E1" w14:textId="77777777" w:rsidR="00702107" w:rsidRPr="00702107" w:rsidRDefault="00702107" w:rsidP="00702107">
      <w:pPr>
        <w:pStyle w:val="SourceCode"/>
        <w:rPr>
          <w:rFonts w:ascii="Consolas" w:hAnsi="Consolas"/>
          <w:sz w:val="22"/>
        </w:rPr>
      </w:pPr>
    </w:p>
    <w:p w14:paraId="13556C21" w14:textId="77777777" w:rsidR="00702107" w:rsidRPr="00702107" w:rsidRDefault="00702107" w:rsidP="00702107">
      <w:pPr>
        <w:pStyle w:val="SourceCode"/>
        <w:rPr>
          <w:rFonts w:ascii="Consolas" w:hAnsi="Consolas"/>
          <w:sz w:val="22"/>
        </w:rPr>
      </w:pPr>
      <w:proofErr w:type="gramStart"/>
      <w:r w:rsidRPr="00702107">
        <w:rPr>
          <w:rFonts w:ascii="Consolas" w:hAnsi="Consolas"/>
          <w:sz w:val="22"/>
        </w:rPr>
        <w:t>rm(</w:t>
      </w:r>
      <w:proofErr w:type="gramEnd"/>
      <w:r w:rsidRPr="00702107">
        <w:rPr>
          <w:rFonts w:ascii="Consolas" w:hAnsi="Consolas"/>
          <w:sz w:val="22"/>
        </w:rPr>
        <w:t xml:space="preserve">dta_joined_pt1, dta_joined_pt2, </w:t>
      </w:r>
      <w:proofErr w:type="spellStart"/>
      <w:r w:rsidRPr="00702107">
        <w:rPr>
          <w:rFonts w:ascii="Consolas" w:hAnsi="Consolas"/>
          <w:sz w:val="22"/>
        </w:rPr>
        <w:t>ind_joined</w:t>
      </w:r>
      <w:proofErr w:type="spellEnd"/>
      <w:r w:rsidRPr="00702107">
        <w:rPr>
          <w:rFonts w:ascii="Consolas" w:hAnsi="Consolas"/>
          <w:sz w:val="22"/>
        </w:rPr>
        <w:t xml:space="preserve">, </w:t>
      </w:r>
      <w:proofErr w:type="spellStart"/>
      <w:r w:rsidRPr="00702107">
        <w:rPr>
          <w:rFonts w:ascii="Consolas" w:hAnsi="Consolas"/>
          <w:sz w:val="22"/>
        </w:rPr>
        <w:t>mh_data</w:t>
      </w:r>
      <w:proofErr w:type="spellEnd"/>
      <w:r w:rsidRPr="00702107">
        <w:rPr>
          <w:rFonts w:ascii="Consolas" w:hAnsi="Consolas"/>
          <w:sz w:val="22"/>
        </w:rPr>
        <w:t xml:space="preserve">, </w:t>
      </w:r>
      <w:proofErr w:type="spellStart"/>
      <w:r w:rsidRPr="00702107">
        <w:rPr>
          <w:rFonts w:ascii="Consolas" w:hAnsi="Consolas"/>
          <w:sz w:val="22"/>
        </w:rPr>
        <w:t>eth_data</w:t>
      </w:r>
      <w:proofErr w:type="spellEnd"/>
      <w:r w:rsidRPr="00702107">
        <w:rPr>
          <w:rFonts w:ascii="Consolas" w:hAnsi="Consolas"/>
          <w:sz w:val="22"/>
        </w:rPr>
        <w:t xml:space="preserve">, </w:t>
      </w:r>
      <w:proofErr w:type="spellStart"/>
      <w:r w:rsidRPr="00702107">
        <w:rPr>
          <w:rFonts w:ascii="Consolas" w:hAnsi="Consolas"/>
          <w:sz w:val="22"/>
        </w:rPr>
        <w:t>demohealth_data</w:t>
      </w:r>
      <w:proofErr w:type="spellEnd"/>
      <w:r w:rsidRPr="00702107">
        <w:rPr>
          <w:rFonts w:ascii="Consolas" w:hAnsi="Consolas"/>
          <w:sz w:val="22"/>
        </w:rPr>
        <w:t xml:space="preserve">, </w:t>
      </w:r>
      <w:proofErr w:type="spellStart"/>
      <w:r w:rsidRPr="00702107">
        <w:rPr>
          <w:rFonts w:ascii="Consolas" w:hAnsi="Consolas"/>
          <w:sz w:val="22"/>
        </w:rPr>
        <w:t>hiqual_data</w:t>
      </w:r>
      <w:proofErr w:type="spellEnd"/>
      <w:r w:rsidRPr="00702107">
        <w:rPr>
          <w:rFonts w:ascii="Consolas" w:hAnsi="Consolas"/>
          <w:sz w:val="22"/>
        </w:rPr>
        <w:t xml:space="preserve">, </w:t>
      </w:r>
      <w:proofErr w:type="spellStart"/>
      <w:r w:rsidRPr="00702107">
        <w:rPr>
          <w:rFonts w:ascii="Consolas" w:hAnsi="Consolas"/>
          <w:sz w:val="22"/>
        </w:rPr>
        <w:t>gor_data</w:t>
      </w:r>
      <w:proofErr w:type="spellEnd"/>
      <w:r w:rsidRPr="00702107">
        <w:rPr>
          <w:rFonts w:ascii="Consolas" w:hAnsi="Consolas"/>
          <w:sz w:val="22"/>
        </w:rPr>
        <w:t>)</w:t>
      </w:r>
    </w:p>
    <w:p w14:paraId="4F21E00A" w14:textId="77777777" w:rsidR="00702107" w:rsidRPr="00702107" w:rsidRDefault="00702107" w:rsidP="00702107">
      <w:pPr>
        <w:pStyle w:val="SourceCode"/>
        <w:rPr>
          <w:rFonts w:ascii="Consolas" w:hAnsi="Consolas"/>
          <w:sz w:val="22"/>
        </w:rPr>
      </w:pPr>
    </w:p>
    <w:p w14:paraId="619CC65C" w14:textId="77777777" w:rsidR="00702107" w:rsidRPr="00702107" w:rsidRDefault="00702107" w:rsidP="00702107">
      <w:pPr>
        <w:pStyle w:val="SourceCode"/>
        <w:rPr>
          <w:rFonts w:ascii="Consolas" w:hAnsi="Consolas"/>
          <w:sz w:val="22"/>
        </w:rPr>
      </w:pPr>
    </w:p>
    <w:p w14:paraId="56729262"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0466A713" w14:textId="77777777" w:rsidR="00702107" w:rsidRPr="00702107" w:rsidRDefault="00702107" w:rsidP="00702107">
      <w:pPr>
        <w:pStyle w:val="SourceCode"/>
        <w:rPr>
          <w:rFonts w:ascii="Consolas" w:hAnsi="Consolas"/>
          <w:sz w:val="22"/>
        </w:rPr>
      </w:pPr>
    </w:p>
    <w:p w14:paraId="712445D6" w14:textId="77777777" w:rsidR="00702107" w:rsidRPr="00702107" w:rsidRDefault="00702107" w:rsidP="00702107">
      <w:pPr>
        <w:pStyle w:val="SourceCode"/>
        <w:rPr>
          <w:rFonts w:ascii="Consolas" w:hAnsi="Consolas"/>
          <w:sz w:val="22"/>
        </w:rPr>
      </w:pPr>
      <w:r w:rsidRPr="00702107">
        <w:rPr>
          <w:rFonts w:ascii="Consolas" w:hAnsi="Consolas"/>
          <w:sz w:val="22"/>
        </w:rPr>
        <w:t xml:space="preserve">## Modelling </w:t>
      </w:r>
    </w:p>
    <w:p w14:paraId="17981CF4" w14:textId="77777777" w:rsidR="00702107" w:rsidRPr="00702107" w:rsidRDefault="00702107" w:rsidP="00702107">
      <w:pPr>
        <w:pStyle w:val="SourceCode"/>
        <w:rPr>
          <w:rFonts w:ascii="Consolas" w:hAnsi="Consolas"/>
          <w:sz w:val="22"/>
        </w:rPr>
      </w:pPr>
    </w:p>
    <w:p w14:paraId="419B7A02"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 xml:space="preserve">We will start with the simplest possible model specification, then add blocks of covariates </w:t>
      </w:r>
    </w:p>
    <w:p w14:paraId="04A46F81" w14:textId="77777777" w:rsidR="00702107" w:rsidRPr="00702107" w:rsidRDefault="00702107" w:rsidP="00702107">
      <w:pPr>
        <w:pStyle w:val="SourceCode"/>
        <w:rPr>
          <w:rFonts w:ascii="Consolas" w:hAnsi="Consolas"/>
          <w:sz w:val="22"/>
        </w:rPr>
      </w:pPr>
    </w:p>
    <w:p w14:paraId="335653FF" w14:textId="77777777" w:rsidR="00702107" w:rsidRPr="00702107" w:rsidRDefault="00702107" w:rsidP="00702107">
      <w:pPr>
        <w:pStyle w:val="SourceCode"/>
        <w:rPr>
          <w:rFonts w:ascii="Consolas" w:hAnsi="Consolas"/>
          <w:sz w:val="22"/>
        </w:rPr>
      </w:pPr>
      <w:r w:rsidRPr="00702107">
        <w:rPr>
          <w:rFonts w:ascii="Consolas" w:hAnsi="Consolas"/>
          <w:sz w:val="22"/>
        </w:rPr>
        <w:t xml:space="preserve">We are predicting whether </w:t>
      </w:r>
      <w:proofErr w:type="spellStart"/>
      <w:r w:rsidRPr="00702107">
        <w:rPr>
          <w:rFonts w:ascii="Consolas" w:hAnsi="Consolas"/>
          <w:sz w:val="22"/>
        </w:rPr>
        <w:t>next_status</w:t>
      </w:r>
      <w:proofErr w:type="spellEnd"/>
      <w:r w:rsidRPr="00702107">
        <w:rPr>
          <w:rFonts w:ascii="Consolas" w:hAnsi="Consolas"/>
          <w:sz w:val="22"/>
        </w:rPr>
        <w:t xml:space="preserve"> is EILTS or not.</w:t>
      </w:r>
    </w:p>
    <w:p w14:paraId="11E136F4" w14:textId="77777777" w:rsidR="00702107" w:rsidRPr="00702107" w:rsidRDefault="00702107" w:rsidP="00702107">
      <w:pPr>
        <w:pStyle w:val="SourceCode"/>
        <w:rPr>
          <w:rFonts w:ascii="Consolas" w:hAnsi="Consolas"/>
          <w:sz w:val="22"/>
        </w:rPr>
      </w:pPr>
    </w:p>
    <w:p w14:paraId="0805F5E7" w14:textId="77777777" w:rsidR="00702107" w:rsidRPr="00702107" w:rsidRDefault="00702107" w:rsidP="00702107">
      <w:pPr>
        <w:pStyle w:val="SourceCode"/>
        <w:rPr>
          <w:rFonts w:ascii="Consolas" w:hAnsi="Consolas"/>
          <w:sz w:val="22"/>
        </w:rPr>
      </w:pPr>
      <w:r w:rsidRPr="00702107">
        <w:rPr>
          <w:rFonts w:ascii="Consolas" w:hAnsi="Consolas"/>
          <w:sz w:val="22"/>
        </w:rPr>
        <w:t>We will start with a manual approach to deciding on which blocks of variables, and variables within, to include</w:t>
      </w:r>
    </w:p>
    <w:p w14:paraId="67B7486D" w14:textId="77777777" w:rsidR="00702107" w:rsidRPr="00702107" w:rsidRDefault="00702107" w:rsidP="00702107">
      <w:pPr>
        <w:pStyle w:val="SourceCode"/>
        <w:rPr>
          <w:rFonts w:ascii="Consolas" w:hAnsi="Consolas"/>
          <w:sz w:val="22"/>
        </w:rPr>
      </w:pPr>
    </w:p>
    <w:p w14:paraId="7D626F8F"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445ECBB7"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data_tidied</w:t>
      </w:r>
      <w:proofErr w:type="spellEnd"/>
      <w:r w:rsidRPr="00702107">
        <w:rPr>
          <w:rFonts w:ascii="Consolas" w:hAnsi="Consolas"/>
          <w:sz w:val="22"/>
        </w:rPr>
        <w:t xml:space="preserve"> &lt;- </w:t>
      </w:r>
    </w:p>
    <w:p w14:paraId="03BA149C"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dta_joined</w:t>
      </w:r>
      <w:proofErr w:type="spellEnd"/>
      <w:r w:rsidRPr="00702107">
        <w:rPr>
          <w:rFonts w:ascii="Consolas" w:hAnsi="Consolas"/>
          <w:sz w:val="22"/>
        </w:rPr>
        <w:t xml:space="preserve"> |&gt; </w:t>
      </w:r>
    </w:p>
    <w:p w14:paraId="14B5521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mutate(</w:t>
      </w:r>
      <w:proofErr w:type="gramEnd"/>
    </w:p>
    <w:p w14:paraId="0B1AA5F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eth_simplified</w:t>
      </w:r>
      <w:proofErr w:type="spellEnd"/>
      <w:r w:rsidRPr="00702107">
        <w:rPr>
          <w:rFonts w:ascii="Consolas" w:hAnsi="Consolas"/>
          <w:sz w:val="22"/>
        </w:rPr>
        <w:t xml:space="preserve"> = </w:t>
      </w:r>
      <w:proofErr w:type="spellStart"/>
      <w:r w:rsidRPr="00702107">
        <w:rPr>
          <w:rFonts w:ascii="Consolas" w:hAnsi="Consolas"/>
          <w:sz w:val="22"/>
        </w:rPr>
        <w:t>case_</w:t>
      </w:r>
      <w:proofErr w:type="gramStart"/>
      <w:r w:rsidRPr="00702107">
        <w:rPr>
          <w:rFonts w:ascii="Consolas" w:hAnsi="Consolas"/>
          <w:sz w:val="22"/>
        </w:rPr>
        <w:t>when</w:t>
      </w:r>
      <w:proofErr w:type="spellEnd"/>
      <w:r w:rsidRPr="00702107">
        <w:rPr>
          <w:rFonts w:ascii="Consolas" w:hAnsi="Consolas"/>
          <w:sz w:val="22"/>
        </w:rPr>
        <w:t>(</w:t>
      </w:r>
      <w:proofErr w:type="gramEnd"/>
    </w:p>
    <w:p w14:paraId="185D4F9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ethn_dv</w:t>
      </w:r>
      <w:proofErr w:type="spellEnd"/>
      <w:r w:rsidRPr="00702107">
        <w:rPr>
          <w:rFonts w:ascii="Consolas" w:hAnsi="Consolas"/>
          <w:sz w:val="22"/>
        </w:rPr>
        <w:t xml:space="preserve"> %in% </w:t>
      </w:r>
      <w:proofErr w:type="gramStart"/>
      <w:r w:rsidRPr="00702107">
        <w:rPr>
          <w:rFonts w:ascii="Consolas" w:hAnsi="Consolas"/>
          <w:sz w:val="22"/>
        </w:rPr>
        <w:t>c(</w:t>
      </w:r>
      <w:proofErr w:type="gramEnd"/>
      <w:r w:rsidRPr="00702107">
        <w:rPr>
          <w:rFonts w:ascii="Consolas" w:hAnsi="Consolas"/>
          <w:sz w:val="22"/>
        </w:rPr>
        <w:t>"</w:t>
      </w:r>
      <w:proofErr w:type="spellStart"/>
      <w:r w:rsidRPr="00702107">
        <w:rPr>
          <w:rFonts w:ascii="Consolas" w:hAnsi="Consolas"/>
          <w:sz w:val="22"/>
        </w:rPr>
        <w:t>british</w:t>
      </w:r>
      <w:proofErr w:type="spellEnd"/>
      <w:r w:rsidRPr="00702107">
        <w:rPr>
          <w:rFonts w:ascii="Consolas" w:hAnsi="Consolas"/>
          <w:sz w:val="22"/>
        </w:rPr>
        <w:t>/</w:t>
      </w:r>
      <w:proofErr w:type="spellStart"/>
      <w:r w:rsidRPr="00702107">
        <w:rPr>
          <w:rFonts w:ascii="Consolas" w:hAnsi="Consolas"/>
          <w:sz w:val="22"/>
        </w:rPr>
        <w:t>english</w:t>
      </w:r>
      <w:proofErr w:type="spellEnd"/>
      <w:r w:rsidRPr="00702107">
        <w:rPr>
          <w:rFonts w:ascii="Consolas" w:hAnsi="Consolas"/>
          <w:sz w:val="22"/>
        </w:rPr>
        <w:t>/</w:t>
      </w:r>
      <w:proofErr w:type="spellStart"/>
      <w:r w:rsidRPr="00702107">
        <w:rPr>
          <w:rFonts w:ascii="Consolas" w:hAnsi="Consolas"/>
          <w:sz w:val="22"/>
        </w:rPr>
        <w:t>scottish</w:t>
      </w:r>
      <w:proofErr w:type="spellEnd"/>
      <w:r w:rsidRPr="00702107">
        <w:rPr>
          <w:rFonts w:ascii="Consolas" w:hAnsi="Consolas"/>
          <w:sz w:val="22"/>
        </w:rPr>
        <w:t>/</w:t>
      </w:r>
      <w:proofErr w:type="spellStart"/>
      <w:r w:rsidRPr="00702107">
        <w:rPr>
          <w:rFonts w:ascii="Consolas" w:hAnsi="Consolas"/>
          <w:sz w:val="22"/>
        </w:rPr>
        <w:t>welsh</w:t>
      </w:r>
      <w:proofErr w:type="spellEnd"/>
      <w:r w:rsidRPr="00702107">
        <w:rPr>
          <w:rFonts w:ascii="Consolas" w:hAnsi="Consolas"/>
          <w:sz w:val="22"/>
        </w:rPr>
        <w:t xml:space="preserve">/northern </w:t>
      </w:r>
      <w:proofErr w:type="spellStart"/>
      <w:r w:rsidRPr="00702107">
        <w:rPr>
          <w:rFonts w:ascii="Consolas" w:hAnsi="Consolas"/>
          <w:sz w:val="22"/>
        </w:rPr>
        <w:t>irish</w:t>
      </w:r>
      <w:proofErr w:type="spellEnd"/>
      <w:r w:rsidRPr="00702107">
        <w:rPr>
          <w:rFonts w:ascii="Consolas" w:hAnsi="Consolas"/>
          <w:sz w:val="22"/>
        </w:rPr>
        <w:t xml:space="preserve">", "any other white background", "gypsy or </w:t>
      </w:r>
      <w:proofErr w:type="spellStart"/>
      <w:r w:rsidRPr="00702107">
        <w:rPr>
          <w:rFonts w:ascii="Consolas" w:hAnsi="Consolas"/>
          <w:sz w:val="22"/>
        </w:rPr>
        <w:t>irish</w:t>
      </w:r>
      <w:proofErr w:type="spellEnd"/>
      <w:r w:rsidRPr="00702107">
        <w:rPr>
          <w:rFonts w:ascii="Consolas" w:hAnsi="Consolas"/>
          <w:sz w:val="22"/>
        </w:rPr>
        <w:t xml:space="preserve"> </w:t>
      </w:r>
      <w:proofErr w:type="spellStart"/>
      <w:r w:rsidRPr="00702107">
        <w:rPr>
          <w:rFonts w:ascii="Consolas" w:hAnsi="Consolas"/>
          <w:sz w:val="22"/>
        </w:rPr>
        <w:t>traveller</w:t>
      </w:r>
      <w:proofErr w:type="spellEnd"/>
      <w:r w:rsidRPr="00702107">
        <w:rPr>
          <w:rFonts w:ascii="Consolas" w:hAnsi="Consolas"/>
          <w:sz w:val="22"/>
        </w:rPr>
        <w:t>") ~ 'White',</w:t>
      </w:r>
    </w:p>
    <w:p w14:paraId="4EC243EB" w14:textId="77777777" w:rsidR="00702107" w:rsidRPr="00702107" w:rsidRDefault="00702107" w:rsidP="00702107">
      <w:pPr>
        <w:pStyle w:val="SourceCode"/>
        <w:rPr>
          <w:rFonts w:ascii="Consolas" w:hAnsi="Consolas"/>
          <w:sz w:val="22"/>
        </w:rPr>
      </w:pPr>
      <w:r w:rsidRPr="00702107">
        <w:rPr>
          <w:rFonts w:ascii="Consolas" w:hAnsi="Consolas"/>
          <w:sz w:val="22"/>
        </w:rPr>
        <w:t xml:space="preserve">        is.na(</w:t>
      </w:r>
      <w:proofErr w:type="spellStart"/>
      <w:r w:rsidRPr="00702107">
        <w:rPr>
          <w:rFonts w:ascii="Consolas" w:hAnsi="Consolas"/>
          <w:sz w:val="22"/>
        </w:rPr>
        <w:t>ethn_dv</w:t>
      </w:r>
      <w:proofErr w:type="spellEnd"/>
      <w:r w:rsidRPr="00702107">
        <w:rPr>
          <w:rFonts w:ascii="Consolas" w:hAnsi="Consolas"/>
          <w:sz w:val="22"/>
        </w:rPr>
        <w:t xml:space="preserve">) | </w:t>
      </w:r>
      <w:proofErr w:type="spellStart"/>
      <w:r w:rsidRPr="00702107">
        <w:rPr>
          <w:rFonts w:ascii="Consolas" w:hAnsi="Consolas"/>
          <w:sz w:val="22"/>
        </w:rPr>
        <w:t>ethn_dv</w:t>
      </w:r>
      <w:proofErr w:type="spellEnd"/>
      <w:r w:rsidRPr="00702107">
        <w:rPr>
          <w:rFonts w:ascii="Consolas" w:hAnsi="Consolas"/>
          <w:sz w:val="22"/>
        </w:rPr>
        <w:t xml:space="preserve"> == 'missing' ~ </w:t>
      </w:r>
      <w:proofErr w:type="spellStart"/>
      <w:r w:rsidRPr="00702107">
        <w:rPr>
          <w:rFonts w:ascii="Consolas" w:hAnsi="Consolas"/>
          <w:sz w:val="22"/>
        </w:rPr>
        <w:t>NA_character</w:t>
      </w:r>
      <w:proofErr w:type="spellEnd"/>
      <w:r w:rsidRPr="00702107">
        <w:rPr>
          <w:rFonts w:ascii="Consolas" w:hAnsi="Consolas"/>
          <w:sz w:val="22"/>
        </w:rPr>
        <w:t>_,</w:t>
      </w:r>
    </w:p>
    <w:p w14:paraId="0DB46AD6" w14:textId="77777777" w:rsidR="00702107" w:rsidRPr="00702107" w:rsidRDefault="00702107" w:rsidP="00702107">
      <w:pPr>
        <w:pStyle w:val="SourceCode"/>
        <w:rPr>
          <w:rFonts w:ascii="Consolas" w:hAnsi="Consolas"/>
          <w:sz w:val="22"/>
        </w:rPr>
      </w:pPr>
      <w:r w:rsidRPr="00702107">
        <w:rPr>
          <w:rFonts w:ascii="Consolas" w:hAnsi="Consolas"/>
          <w:sz w:val="22"/>
        </w:rPr>
        <w:t xml:space="preserve">        TRUE ~ 'non-White'</w:t>
      </w:r>
    </w:p>
    <w:p w14:paraId="5D734CC3"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2B54B77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|&gt; </w:t>
      </w:r>
    </w:p>
    <w:p w14:paraId="6C0E6BC0"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mutate(</w:t>
      </w:r>
      <w:proofErr w:type="gramEnd"/>
    </w:p>
    <w:p w14:paraId="00488EB4" w14:textId="77777777" w:rsidR="00702107" w:rsidRPr="00702107" w:rsidRDefault="00702107" w:rsidP="00702107">
      <w:pPr>
        <w:pStyle w:val="SourceCode"/>
        <w:rPr>
          <w:rFonts w:ascii="Consolas" w:hAnsi="Consolas"/>
          <w:sz w:val="22"/>
        </w:rPr>
      </w:pPr>
      <w:r w:rsidRPr="00702107">
        <w:rPr>
          <w:rFonts w:ascii="Consolas" w:hAnsi="Consolas"/>
          <w:sz w:val="22"/>
        </w:rPr>
        <w:t xml:space="preserve">      age = </w:t>
      </w:r>
      <w:proofErr w:type="spellStart"/>
      <w:proofErr w:type="gramStart"/>
      <w:r w:rsidRPr="00702107">
        <w:rPr>
          <w:rFonts w:ascii="Consolas" w:hAnsi="Consolas"/>
          <w:sz w:val="22"/>
        </w:rPr>
        <w:t>ifelse</w:t>
      </w:r>
      <w:proofErr w:type="spellEnd"/>
      <w:r w:rsidRPr="00702107">
        <w:rPr>
          <w:rFonts w:ascii="Consolas" w:hAnsi="Consolas"/>
          <w:sz w:val="22"/>
        </w:rPr>
        <w:t>(</w:t>
      </w:r>
      <w:proofErr w:type="spellStart"/>
      <w:proofErr w:type="gramEnd"/>
      <w:r w:rsidRPr="00702107">
        <w:rPr>
          <w:rFonts w:ascii="Consolas" w:hAnsi="Consolas"/>
          <w:sz w:val="22"/>
        </w:rPr>
        <w:t>dvage</w:t>
      </w:r>
      <w:proofErr w:type="spellEnd"/>
      <w:r w:rsidRPr="00702107">
        <w:rPr>
          <w:rFonts w:ascii="Consolas" w:hAnsi="Consolas"/>
          <w:sz w:val="22"/>
        </w:rPr>
        <w:t xml:space="preserve"> &lt; 0, NA, </w:t>
      </w:r>
      <w:proofErr w:type="spellStart"/>
      <w:r w:rsidRPr="00702107">
        <w:rPr>
          <w:rFonts w:ascii="Consolas" w:hAnsi="Consolas"/>
          <w:sz w:val="22"/>
        </w:rPr>
        <w:t>dvage</w:t>
      </w:r>
      <w:proofErr w:type="spellEnd"/>
      <w:r w:rsidRPr="00702107">
        <w:rPr>
          <w:rFonts w:ascii="Consolas" w:hAnsi="Consolas"/>
          <w:sz w:val="22"/>
        </w:rPr>
        <w:t>)</w:t>
      </w:r>
    </w:p>
    <w:p w14:paraId="7A973CDE"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|&gt; </w:t>
      </w:r>
    </w:p>
    <w:p w14:paraId="17071AAC"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filter(</w:t>
      </w:r>
      <w:proofErr w:type="gramEnd"/>
      <w:r w:rsidRPr="00702107">
        <w:rPr>
          <w:rFonts w:ascii="Consolas" w:hAnsi="Consolas"/>
          <w:sz w:val="22"/>
        </w:rPr>
        <w:t xml:space="preserve">between(age, 16, 64)) |&gt; </w:t>
      </w:r>
    </w:p>
    <w:p w14:paraId="0696EA51"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filter(</w:t>
      </w:r>
      <w:proofErr w:type="spellStart"/>
      <w:proofErr w:type="gramEnd"/>
      <w:r w:rsidRPr="00702107">
        <w:rPr>
          <w:rFonts w:ascii="Consolas" w:hAnsi="Consolas"/>
          <w:sz w:val="22"/>
        </w:rPr>
        <w:t>hiqual_dv</w:t>
      </w:r>
      <w:proofErr w:type="spellEnd"/>
      <w:r w:rsidRPr="00702107">
        <w:rPr>
          <w:rFonts w:ascii="Consolas" w:hAnsi="Consolas"/>
          <w:sz w:val="22"/>
        </w:rPr>
        <w:t xml:space="preserve"> != 'missing') |&gt; </w:t>
      </w:r>
    </w:p>
    <w:p w14:paraId="66A7D0E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mutate(</w:t>
      </w:r>
      <w:proofErr w:type="gramEnd"/>
    </w:p>
    <w:p w14:paraId="4F05556D"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mh</w:t>
      </w:r>
      <w:proofErr w:type="spellEnd"/>
      <w:r w:rsidRPr="00702107">
        <w:rPr>
          <w:rFonts w:ascii="Consolas" w:hAnsi="Consolas"/>
          <w:sz w:val="22"/>
        </w:rPr>
        <w:t xml:space="preserve"> = </w:t>
      </w:r>
      <w:proofErr w:type="spellStart"/>
      <w:proofErr w:type="gramStart"/>
      <w:r w:rsidRPr="00702107">
        <w:rPr>
          <w:rFonts w:ascii="Consolas" w:hAnsi="Consolas"/>
          <w:sz w:val="22"/>
        </w:rPr>
        <w:t>ifelse</w:t>
      </w:r>
      <w:proofErr w:type="spellEnd"/>
      <w:r w:rsidRPr="00702107">
        <w:rPr>
          <w:rFonts w:ascii="Consolas" w:hAnsi="Consolas"/>
          <w:sz w:val="22"/>
        </w:rPr>
        <w:t>(</w:t>
      </w:r>
      <w:proofErr w:type="gramEnd"/>
      <w:r w:rsidRPr="00702107">
        <w:rPr>
          <w:rFonts w:ascii="Consolas" w:hAnsi="Consolas"/>
          <w:sz w:val="22"/>
        </w:rPr>
        <w:t>sf12mcs_dv &lt; 0, NA, sf12mcs_dv),</w:t>
      </w:r>
    </w:p>
    <w:p w14:paraId="1AAB22F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ph</w:t>
      </w:r>
      <w:proofErr w:type="spellEnd"/>
      <w:r w:rsidRPr="00702107">
        <w:rPr>
          <w:rFonts w:ascii="Consolas" w:hAnsi="Consolas"/>
          <w:sz w:val="22"/>
        </w:rPr>
        <w:t xml:space="preserve"> = </w:t>
      </w:r>
      <w:proofErr w:type="spellStart"/>
      <w:proofErr w:type="gramStart"/>
      <w:r w:rsidRPr="00702107">
        <w:rPr>
          <w:rFonts w:ascii="Consolas" w:hAnsi="Consolas"/>
          <w:sz w:val="22"/>
        </w:rPr>
        <w:t>ifelse</w:t>
      </w:r>
      <w:proofErr w:type="spellEnd"/>
      <w:r w:rsidRPr="00702107">
        <w:rPr>
          <w:rFonts w:ascii="Consolas" w:hAnsi="Consolas"/>
          <w:sz w:val="22"/>
        </w:rPr>
        <w:t>(</w:t>
      </w:r>
      <w:proofErr w:type="gramEnd"/>
      <w:r w:rsidRPr="00702107">
        <w:rPr>
          <w:rFonts w:ascii="Consolas" w:hAnsi="Consolas"/>
          <w:sz w:val="22"/>
        </w:rPr>
        <w:t>sf12pcs_dv &lt; 0, NA, sf12pcs_dv)</w:t>
      </w:r>
    </w:p>
    <w:p w14:paraId="32686A6B"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|&gt; </w:t>
      </w:r>
    </w:p>
    <w:p w14:paraId="6AC74FCE"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mutate(</w:t>
      </w:r>
      <w:proofErr w:type="gramEnd"/>
    </w:p>
    <w:p w14:paraId="7B4D6FDE"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ncars</w:t>
      </w:r>
      <w:proofErr w:type="spellEnd"/>
      <w:r w:rsidRPr="00702107">
        <w:rPr>
          <w:rFonts w:ascii="Consolas" w:hAnsi="Consolas"/>
          <w:sz w:val="22"/>
        </w:rPr>
        <w:t xml:space="preserve"> = </w:t>
      </w:r>
      <w:proofErr w:type="spellStart"/>
      <w:proofErr w:type="gramStart"/>
      <w:r w:rsidRPr="00702107">
        <w:rPr>
          <w:rFonts w:ascii="Consolas" w:hAnsi="Consolas"/>
          <w:sz w:val="22"/>
        </w:rPr>
        <w:t>ifelse</w:t>
      </w:r>
      <w:proofErr w:type="spellEnd"/>
      <w:r w:rsidRPr="00702107">
        <w:rPr>
          <w:rFonts w:ascii="Consolas" w:hAnsi="Consolas"/>
          <w:sz w:val="22"/>
        </w:rPr>
        <w:t>(</w:t>
      </w:r>
      <w:proofErr w:type="spellStart"/>
      <w:proofErr w:type="gramEnd"/>
      <w:r w:rsidRPr="00702107">
        <w:rPr>
          <w:rFonts w:ascii="Consolas" w:hAnsi="Consolas"/>
          <w:sz w:val="22"/>
        </w:rPr>
        <w:t>ncars</w:t>
      </w:r>
      <w:proofErr w:type="spellEnd"/>
      <w:r w:rsidRPr="00702107">
        <w:rPr>
          <w:rFonts w:ascii="Consolas" w:hAnsi="Consolas"/>
          <w:sz w:val="22"/>
        </w:rPr>
        <w:t xml:space="preserve"> &lt; 0, NA, </w:t>
      </w:r>
      <w:proofErr w:type="spellStart"/>
      <w:r w:rsidRPr="00702107">
        <w:rPr>
          <w:rFonts w:ascii="Consolas" w:hAnsi="Consolas"/>
          <w:sz w:val="22"/>
        </w:rPr>
        <w:t>ncars</w:t>
      </w:r>
      <w:proofErr w:type="spellEnd"/>
      <w:r w:rsidRPr="00702107">
        <w:rPr>
          <w:rFonts w:ascii="Consolas" w:hAnsi="Consolas"/>
          <w:sz w:val="22"/>
        </w:rPr>
        <w:t>),</w:t>
      </w:r>
    </w:p>
    <w:p w14:paraId="64C9965A"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 xml:space="preserve">      </w:t>
      </w:r>
      <w:proofErr w:type="spellStart"/>
      <w:r w:rsidRPr="00702107">
        <w:rPr>
          <w:rFonts w:ascii="Consolas" w:hAnsi="Consolas"/>
          <w:sz w:val="22"/>
        </w:rPr>
        <w:t>hascar</w:t>
      </w:r>
      <w:proofErr w:type="spellEnd"/>
      <w:r w:rsidRPr="00702107">
        <w:rPr>
          <w:rFonts w:ascii="Consolas" w:hAnsi="Consolas"/>
          <w:sz w:val="22"/>
        </w:rPr>
        <w:t xml:space="preserve"> = </w:t>
      </w:r>
      <w:proofErr w:type="spellStart"/>
      <w:proofErr w:type="gramStart"/>
      <w:r w:rsidRPr="00702107">
        <w:rPr>
          <w:rFonts w:ascii="Consolas" w:hAnsi="Consolas"/>
          <w:sz w:val="22"/>
        </w:rPr>
        <w:t>ifelse</w:t>
      </w:r>
      <w:proofErr w:type="spellEnd"/>
      <w:r w:rsidRPr="00702107">
        <w:rPr>
          <w:rFonts w:ascii="Consolas" w:hAnsi="Consolas"/>
          <w:sz w:val="22"/>
        </w:rPr>
        <w:t>(</w:t>
      </w:r>
      <w:proofErr w:type="spellStart"/>
      <w:proofErr w:type="gramEnd"/>
      <w:r w:rsidRPr="00702107">
        <w:rPr>
          <w:rFonts w:ascii="Consolas" w:hAnsi="Consolas"/>
          <w:sz w:val="22"/>
        </w:rPr>
        <w:t>ncars</w:t>
      </w:r>
      <w:proofErr w:type="spellEnd"/>
      <w:r w:rsidRPr="00702107">
        <w:rPr>
          <w:rFonts w:ascii="Consolas" w:hAnsi="Consolas"/>
          <w:sz w:val="22"/>
        </w:rPr>
        <w:t xml:space="preserve"> &gt; 0, 1, 0)</w:t>
      </w:r>
    </w:p>
    <w:p w14:paraId="2499DA88"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|&gt; </w:t>
      </w:r>
    </w:p>
    <w:p w14:paraId="3D61531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mutate(</w:t>
      </w:r>
      <w:proofErr w:type="spellStart"/>
      <w:proofErr w:type="gramEnd"/>
      <w:r w:rsidRPr="00702107">
        <w:rPr>
          <w:rFonts w:ascii="Consolas" w:hAnsi="Consolas"/>
          <w:sz w:val="22"/>
        </w:rPr>
        <w:t>ieqmoecd_dv</w:t>
      </w:r>
      <w:proofErr w:type="spellEnd"/>
      <w:r w:rsidRPr="00702107">
        <w:rPr>
          <w:rFonts w:ascii="Consolas" w:hAnsi="Consolas"/>
          <w:sz w:val="22"/>
        </w:rPr>
        <w:t xml:space="preserve"> = </w:t>
      </w:r>
      <w:proofErr w:type="spellStart"/>
      <w:r w:rsidRPr="00702107">
        <w:rPr>
          <w:rFonts w:ascii="Consolas" w:hAnsi="Consolas"/>
          <w:sz w:val="22"/>
        </w:rPr>
        <w:t>ifelse</w:t>
      </w:r>
      <w:proofErr w:type="spellEnd"/>
      <w:r w:rsidRPr="00702107">
        <w:rPr>
          <w:rFonts w:ascii="Consolas" w:hAnsi="Consolas"/>
          <w:sz w:val="22"/>
        </w:rPr>
        <w:t>(</w:t>
      </w:r>
      <w:proofErr w:type="spellStart"/>
      <w:r w:rsidRPr="00702107">
        <w:rPr>
          <w:rFonts w:ascii="Consolas" w:hAnsi="Consolas"/>
          <w:sz w:val="22"/>
        </w:rPr>
        <w:t>ieqmoecd_dv</w:t>
      </w:r>
      <w:proofErr w:type="spellEnd"/>
      <w:r w:rsidRPr="00702107">
        <w:rPr>
          <w:rFonts w:ascii="Consolas" w:hAnsi="Consolas"/>
          <w:sz w:val="22"/>
        </w:rPr>
        <w:t xml:space="preserve"> &lt; 0, NA, </w:t>
      </w:r>
      <w:proofErr w:type="spellStart"/>
      <w:r w:rsidRPr="00702107">
        <w:rPr>
          <w:rFonts w:ascii="Consolas" w:hAnsi="Consolas"/>
          <w:sz w:val="22"/>
        </w:rPr>
        <w:t>ieqmoecd_dv</w:t>
      </w:r>
      <w:proofErr w:type="spellEnd"/>
      <w:r w:rsidRPr="00702107">
        <w:rPr>
          <w:rFonts w:ascii="Consolas" w:hAnsi="Consolas"/>
          <w:sz w:val="22"/>
        </w:rPr>
        <w:t>)) |&gt;</w:t>
      </w:r>
    </w:p>
    <w:p w14:paraId="59BDA8B1"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mutate(</w:t>
      </w:r>
      <w:proofErr w:type="gramEnd"/>
    </w:p>
    <w:p w14:paraId="5BFD7A7F"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eq_net_income</w:t>
      </w:r>
      <w:proofErr w:type="spellEnd"/>
      <w:r w:rsidRPr="00702107">
        <w:rPr>
          <w:rFonts w:ascii="Consolas" w:hAnsi="Consolas"/>
          <w:sz w:val="22"/>
        </w:rPr>
        <w:t xml:space="preserve"> = fihhmnnet1_dv / </w:t>
      </w:r>
      <w:proofErr w:type="spellStart"/>
      <w:r w:rsidRPr="00702107">
        <w:rPr>
          <w:rFonts w:ascii="Consolas" w:hAnsi="Consolas"/>
          <w:sz w:val="22"/>
        </w:rPr>
        <w:t>ieqmoecd_dv</w:t>
      </w:r>
      <w:proofErr w:type="spellEnd"/>
    </w:p>
    <w:p w14:paraId="26513F11"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|&gt; </w:t>
      </w:r>
    </w:p>
    <w:p w14:paraId="15ED3C5B"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mutate(</w:t>
      </w:r>
      <w:proofErr w:type="gramEnd"/>
    </w:p>
    <w:p w14:paraId="493125FB"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ncars</w:t>
      </w:r>
      <w:proofErr w:type="spellEnd"/>
      <w:r w:rsidRPr="00702107">
        <w:rPr>
          <w:rFonts w:ascii="Consolas" w:hAnsi="Consolas"/>
          <w:sz w:val="22"/>
        </w:rPr>
        <w:t xml:space="preserve"> = </w:t>
      </w:r>
      <w:proofErr w:type="spellStart"/>
      <w:proofErr w:type="gramStart"/>
      <w:r w:rsidRPr="00702107">
        <w:rPr>
          <w:rFonts w:ascii="Consolas" w:hAnsi="Consolas"/>
          <w:sz w:val="22"/>
        </w:rPr>
        <w:t>ifelse</w:t>
      </w:r>
      <w:proofErr w:type="spellEnd"/>
      <w:r w:rsidRPr="00702107">
        <w:rPr>
          <w:rFonts w:ascii="Consolas" w:hAnsi="Consolas"/>
          <w:sz w:val="22"/>
        </w:rPr>
        <w:t>(</w:t>
      </w:r>
      <w:proofErr w:type="spellStart"/>
      <w:proofErr w:type="gramEnd"/>
      <w:r w:rsidRPr="00702107">
        <w:rPr>
          <w:rFonts w:ascii="Consolas" w:hAnsi="Consolas"/>
          <w:sz w:val="22"/>
        </w:rPr>
        <w:t>ncars</w:t>
      </w:r>
      <w:proofErr w:type="spellEnd"/>
      <w:r w:rsidRPr="00702107">
        <w:rPr>
          <w:rFonts w:ascii="Consolas" w:hAnsi="Consolas"/>
          <w:sz w:val="22"/>
        </w:rPr>
        <w:t xml:space="preserve"> &lt; 0, NA, </w:t>
      </w:r>
      <w:proofErr w:type="spellStart"/>
      <w:r w:rsidRPr="00702107">
        <w:rPr>
          <w:rFonts w:ascii="Consolas" w:hAnsi="Consolas"/>
          <w:sz w:val="22"/>
        </w:rPr>
        <w:t>ncars</w:t>
      </w:r>
      <w:proofErr w:type="spellEnd"/>
      <w:r w:rsidRPr="00702107">
        <w:rPr>
          <w:rFonts w:ascii="Consolas" w:hAnsi="Consolas"/>
          <w:sz w:val="22"/>
        </w:rPr>
        <w:t>)</w:t>
      </w:r>
    </w:p>
    <w:p w14:paraId="7D8AED7D"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|&gt; </w:t>
      </w:r>
    </w:p>
    <w:p w14:paraId="55C5D66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mutate(</w:t>
      </w:r>
      <w:proofErr w:type="gramEnd"/>
    </w:p>
    <w:p w14:paraId="21BF59AE"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lti</w:t>
      </w:r>
      <w:proofErr w:type="spellEnd"/>
      <w:r w:rsidRPr="00702107">
        <w:rPr>
          <w:rFonts w:ascii="Consolas" w:hAnsi="Consolas"/>
          <w:sz w:val="22"/>
        </w:rPr>
        <w:t xml:space="preserve"> = </w:t>
      </w:r>
      <w:proofErr w:type="spellStart"/>
      <w:r w:rsidRPr="00702107">
        <w:rPr>
          <w:rFonts w:ascii="Consolas" w:hAnsi="Consolas"/>
          <w:sz w:val="22"/>
        </w:rPr>
        <w:t>case_</w:t>
      </w:r>
      <w:proofErr w:type="gramStart"/>
      <w:r w:rsidRPr="00702107">
        <w:rPr>
          <w:rFonts w:ascii="Consolas" w:hAnsi="Consolas"/>
          <w:sz w:val="22"/>
        </w:rPr>
        <w:t>when</w:t>
      </w:r>
      <w:proofErr w:type="spellEnd"/>
      <w:r w:rsidRPr="00702107">
        <w:rPr>
          <w:rFonts w:ascii="Consolas" w:hAnsi="Consolas"/>
          <w:sz w:val="22"/>
        </w:rPr>
        <w:t>(</w:t>
      </w:r>
      <w:proofErr w:type="gramEnd"/>
    </w:p>
    <w:p w14:paraId="44E03264" w14:textId="77777777" w:rsidR="00702107" w:rsidRPr="00702107" w:rsidRDefault="00702107" w:rsidP="00702107">
      <w:pPr>
        <w:pStyle w:val="SourceCode"/>
        <w:rPr>
          <w:rFonts w:ascii="Consolas" w:hAnsi="Consolas"/>
          <w:sz w:val="22"/>
        </w:rPr>
      </w:pPr>
      <w:r w:rsidRPr="00702107">
        <w:rPr>
          <w:rFonts w:ascii="Consolas" w:hAnsi="Consolas"/>
          <w:sz w:val="22"/>
        </w:rPr>
        <w:t xml:space="preserve">        health == '1' ~ 'yes',</w:t>
      </w:r>
    </w:p>
    <w:p w14:paraId="67F9F96C" w14:textId="77777777" w:rsidR="00702107" w:rsidRPr="00702107" w:rsidRDefault="00702107" w:rsidP="00702107">
      <w:pPr>
        <w:pStyle w:val="SourceCode"/>
        <w:rPr>
          <w:rFonts w:ascii="Consolas" w:hAnsi="Consolas"/>
          <w:sz w:val="22"/>
        </w:rPr>
      </w:pPr>
      <w:r w:rsidRPr="00702107">
        <w:rPr>
          <w:rFonts w:ascii="Consolas" w:hAnsi="Consolas"/>
          <w:sz w:val="22"/>
        </w:rPr>
        <w:t xml:space="preserve">        health == '2' ~ 'no',</w:t>
      </w:r>
    </w:p>
    <w:p w14:paraId="7BE28EEE" w14:textId="77777777" w:rsidR="00702107" w:rsidRPr="00702107" w:rsidRDefault="00702107" w:rsidP="00702107">
      <w:pPr>
        <w:pStyle w:val="SourceCode"/>
        <w:rPr>
          <w:rFonts w:ascii="Consolas" w:hAnsi="Consolas"/>
          <w:sz w:val="22"/>
        </w:rPr>
      </w:pPr>
      <w:r w:rsidRPr="00702107">
        <w:rPr>
          <w:rFonts w:ascii="Consolas" w:hAnsi="Consolas"/>
          <w:sz w:val="22"/>
        </w:rPr>
        <w:t xml:space="preserve">        TRUE   ~ </w:t>
      </w:r>
      <w:proofErr w:type="spellStart"/>
      <w:r w:rsidRPr="00702107">
        <w:rPr>
          <w:rFonts w:ascii="Consolas" w:hAnsi="Consolas"/>
          <w:sz w:val="22"/>
        </w:rPr>
        <w:t>NA_character</w:t>
      </w:r>
      <w:proofErr w:type="spellEnd"/>
      <w:r w:rsidRPr="00702107">
        <w:rPr>
          <w:rFonts w:ascii="Consolas" w:hAnsi="Consolas"/>
          <w:sz w:val="22"/>
        </w:rPr>
        <w:t>_</w:t>
      </w:r>
    </w:p>
    <w:p w14:paraId="3D92337A"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2CCDA244"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|&gt; </w:t>
      </w:r>
    </w:p>
    <w:p w14:paraId="67D6E776"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left_</w:t>
      </w:r>
      <w:proofErr w:type="gramStart"/>
      <w:r w:rsidRPr="00702107">
        <w:rPr>
          <w:rFonts w:ascii="Consolas" w:hAnsi="Consolas"/>
          <w:sz w:val="22"/>
        </w:rPr>
        <w:t>join</w:t>
      </w:r>
      <w:proofErr w:type="spellEnd"/>
      <w:r w:rsidRPr="00702107">
        <w:rPr>
          <w:rFonts w:ascii="Consolas" w:hAnsi="Consolas"/>
          <w:sz w:val="22"/>
        </w:rPr>
        <w:t>(</w:t>
      </w:r>
      <w:proofErr w:type="spellStart"/>
      <w:proofErr w:type="gramEnd"/>
      <w:r w:rsidRPr="00702107">
        <w:rPr>
          <w:rFonts w:ascii="Consolas" w:hAnsi="Consolas"/>
          <w:sz w:val="22"/>
        </w:rPr>
        <w:t>simplified_household_lookup</w:t>
      </w:r>
      <w:proofErr w:type="spellEnd"/>
      <w:r w:rsidRPr="00702107">
        <w:rPr>
          <w:rFonts w:ascii="Consolas" w:hAnsi="Consolas"/>
          <w:sz w:val="22"/>
        </w:rPr>
        <w:t>, by = c('</w:t>
      </w:r>
      <w:proofErr w:type="spellStart"/>
      <w:r w:rsidRPr="00702107">
        <w:rPr>
          <w:rFonts w:ascii="Consolas" w:hAnsi="Consolas"/>
          <w:sz w:val="22"/>
        </w:rPr>
        <w:t>hhtype_dv</w:t>
      </w:r>
      <w:proofErr w:type="spellEnd"/>
      <w:r w:rsidRPr="00702107">
        <w:rPr>
          <w:rFonts w:ascii="Consolas" w:hAnsi="Consolas"/>
          <w:sz w:val="22"/>
        </w:rPr>
        <w:t xml:space="preserve">' = 'original')) |&gt; </w:t>
      </w:r>
    </w:p>
    <w:p w14:paraId="3A7A9520"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filter</w:t>
      </w:r>
      <w:proofErr w:type="gramStart"/>
      <w:r w:rsidRPr="00702107">
        <w:rPr>
          <w:rFonts w:ascii="Consolas" w:hAnsi="Consolas"/>
          <w:sz w:val="22"/>
        </w:rPr>
        <w:t>(!is.na</w:t>
      </w:r>
      <w:proofErr w:type="gramEnd"/>
      <w:r w:rsidRPr="00702107">
        <w:rPr>
          <w:rFonts w:ascii="Consolas" w:hAnsi="Consolas"/>
          <w:sz w:val="22"/>
        </w:rPr>
        <w:t>(</w:t>
      </w:r>
      <w:proofErr w:type="spellStart"/>
      <w:r w:rsidRPr="00702107">
        <w:rPr>
          <w:rFonts w:ascii="Consolas" w:hAnsi="Consolas"/>
          <w:sz w:val="22"/>
        </w:rPr>
        <w:t>this_status</w:t>
      </w:r>
      <w:proofErr w:type="spellEnd"/>
      <w:r w:rsidRPr="00702107">
        <w:rPr>
          <w:rFonts w:ascii="Consolas" w:hAnsi="Consolas"/>
          <w:sz w:val="22"/>
        </w:rPr>
        <w:t xml:space="preserve">)) |&gt; </w:t>
      </w:r>
    </w:p>
    <w:p w14:paraId="0BB7BEC0"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filter(</w:t>
      </w:r>
      <w:proofErr w:type="gramEnd"/>
      <w:r w:rsidRPr="00702107">
        <w:rPr>
          <w:rFonts w:ascii="Consolas" w:hAnsi="Consolas"/>
          <w:sz w:val="22"/>
        </w:rPr>
        <w:t>wave %in% letters[1:10]) |&gt; # waves a to j</w:t>
      </w:r>
    </w:p>
    <w:p w14:paraId="231D823A"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mutate(</w:t>
      </w:r>
      <w:proofErr w:type="gramEnd"/>
    </w:p>
    <w:p w14:paraId="3E19A09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becomes_eilts</w:t>
      </w:r>
      <w:proofErr w:type="spellEnd"/>
      <w:r w:rsidRPr="00702107">
        <w:rPr>
          <w:rFonts w:ascii="Consolas" w:hAnsi="Consolas"/>
          <w:sz w:val="22"/>
        </w:rPr>
        <w:t xml:space="preserve"> = </w:t>
      </w:r>
      <w:proofErr w:type="spellStart"/>
      <w:proofErr w:type="gramStart"/>
      <w:r w:rsidRPr="00702107">
        <w:rPr>
          <w:rFonts w:ascii="Consolas" w:hAnsi="Consolas"/>
          <w:sz w:val="22"/>
        </w:rPr>
        <w:t>ifelse</w:t>
      </w:r>
      <w:proofErr w:type="spellEnd"/>
      <w:r w:rsidRPr="00702107">
        <w:rPr>
          <w:rFonts w:ascii="Consolas" w:hAnsi="Consolas"/>
          <w:sz w:val="22"/>
        </w:rPr>
        <w:t>(</w:t>
      </w:r>
      <w:proofErr w:type="spellStart"/>
      <w:proofErr w:type="gramEnd"/>
      <w:r w:rsidRPr="00702107">
        <w:rPr>
          <w:rFonts w:ascii="Consolas" w:hAnsi="Consolas"/>
          <w:sz w:val="22"/>
        </w:rPr>
        <w:t>next_status</w:t>
      </w:r>
      <w:proofErr w:type="spellEnd"/>
      <w:r w:rsidRPr="00702107">
        <w:rPr>
          <w:rFonts w:ascii="Consolas" w:hAnsi="Consolas"/>
          <w:sz w:val="22"/>
        </w:rPr>
        <w:t xml:space="preserve"> == "Inactive long term sick", 1, 0)</w:t>
      </w:r>
    </w:p>
    <w:p w14:paraId="7831CF0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|&gt; </w:t>
      </w:r>
    </w:p>
    <w:p w14:paraId="29E08FD8"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mutate(</w:t>
      </w:r>
      <w:proofErr w:type="gramEnd"/>
    </w:p>
    <w:p w14:paraId="26FB29D0"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age_group</w:t>
      </w:r>
      <w:proofErr w:type="spellEnd"/>
      <w:r w:rsidRPr="00702107">
        <w:rPr>
          <w:rFonts w:ascii="Consolas" w:hAnsi="Consolas"/>
          <w:sz w:val="22"/>
        </w:rPr>
        <w:t xml:space="preserve"> = </w:t>
      </w:r>
      <w:proofErr w:type="spellStart"/>
      <w:r w:rsidRPr="00702107">
        <w:rPr>
          <w:rFonts w:ascii="Consolas" w:hAnsi="Consolas"/>
          <w:sz w:val="22"/>
        </w:rPr>
        <w:t>case_</w:t>
      </w:r>
      <w:proofErr w:type="gramStart"/>
      <w:r w:rsidRPr="00702107">
        <w:rPr>
          <w:rFonts w:ascii="Consolas" w:hAnsi="Consolas"/>
          <w:sz w:val="22"/>
        </w:rPr>
        <w:t>when</w:t>
      </w:r>
      <w:proofErr w:type="spellEnd"/>
      <w:r w:rsidRPr="00702107">
        <w:rPr>
          <w:rFonts w:ascii="Consolas" w:hAnsi="Consolas"/>
          <w:sz w:val="22"/>
        </w:rPr>
        <w:t>(</w:t>
      </w:r>
      <w:proofErr w:type="gramEnd"/>
    </w:p>
    <w:p w14:paraId="0C7FC9F6"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between(</w:t>
      </w:r>
      <w:proofErr w:type="gramEnd"/>
      <w:r w:rsidRPr="00702107">
        <w:rPr>
          <w:rFonts w:ascii="Consolas" w:hAnsi="Consolas"/>
          <w:sz w:val="22"/>
        </w:rPr>
        <w:t>age, 16, 24) ~ "16-24",</w:t>
      </w:r>
    </w:p>
    <w:p w14:paraId="1D739B17"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between(</w:t>
      </w:r>
      <w:proofErr w:type="gramEnd"/>
      <w:r w:rsidRPr="00702107">
        <w:rPr>
          <w:rFonts w:ascii="Consolas" w:hAnsi="Consolas"/>
          <w:sz w:val="22"/>
        </w:rPr>
        <w:t>age, 25, 44) ~ "25-44",</w:t>
      </w:r>
    </w:p>
    <w:p w14:paraId="77118816"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between(</w:t>
      </w:r>
      <w:proofErr w:type="gramEnd"/>
      <w:r w:rsidRPr="00702107">
        <w:rPr>
          <w:rFonts w:ascii="Consolas" w:hAnsi="Consolas"/>
          <w:sz w:val="22"/>
        </w:rPr>
        <w:t>age, 45, 54) ~ "45-54",</w:t>
      </w:r>
    </w:p>
    <w:p w14:paraId="769E9FD0"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between(</w:t>
      </w:r>
      <w:proofErr w:type="gramEnd"/>
      <w:r w:rsidRPr="00702107">
        <w:rPr>
          <w:rFonts w:ascii="Consolas" w:hAnsi="Consolas"/>
          <w:sz w:val="22"/>
        </w:rPr>
        <w:t>age, 55, 64) ~ "55-64"</w:t>
      </w:r>
    </w:p>
    <w:p w14:paraId="3E65D717"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 xml:space="preserve">    )</w:t>
      </w:r>
    </w:p>
    <w:p w14:paraId="63F94FD1"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|&gt; </w:t>
      </w:r>
    </w:p>
    <w:p w14:paraId="6E77E32F"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filter(</w:t>
      </w:r>
      <w:proofErr w:type="gramEnd"/>
      <w:r w:rsidRPr="00702107">
        <w:rPr>
          <w:rFonts w:ascii="Consolas" w:hAnsi="Consolas"/>
          <w:sz w:val="22"/>
        </w:rPr>
        <w:t xml:space="preserve">sex != 'missing') |&gt; </w:t>
      </w:r>
    </w:p>
    <w:p w14:paraId="08536F40"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mutate(</w:t>
      </w:r>
      <w:proofErr w:type="gramEnd"/>
    </w:p>
    <w:p w14:paraId="03DF9064"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hh_type</w:t>
      </w:r>
      <w:proofErr w:type="spellEnd"/>
      <w:r w:rsidRPr="00702107">
        <w:rPr>
          <w:rFonts w:ascii="Consolas" w:hAnsi="Consolas"/>
          <w:sz w:val="22"/>
        </w:rPr>
        <w:t xml:space="preserve"> = </w:t>
      </w:r>
      <w:proofErr w:type="gramStart"/>
      <w:r w:rsidRPr="00702107">
        <w:rPr>
          <w:rFonts w:ascii="Consolas" w:hAnsi="Consolas"/>
          <w:sz w:val="22"/>
        </w:rPr>
        <w:t>factor(</w:t>
      </w:r>
      <w:proofErr w:type="gramEnd"/>
      <w:r w:rsidRPr="00702107">
        <w:rPr>
          <w:rFonts w:ascii="Consolas" w:hAnsi="Consolas"/>
          <w:sz w:val="22"/>
        </w:rPr>
        <w:t xml:space="preserve">recoded, levels = c("Single Adult", "Small Adult", "Single Parent", "Family with 1-2 Children", "Family with 3 or more Children", "Single Pensioner", "Pensioner Couple") </w:t>
      </w:r>
    </w:p>
    <w:p w14:paraId="32B31143"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1AAA1561" w14:textId="77777777" w:rsidR="00702107" w:rsidRPr="00702107" w:rsidRDefault="00702107" w:rsidP="00702107">
      <w:pPr>
        <w:pStyle w:val="SourceCode"/>
        <w:rPr>
          <w:rFonts w:ascii="Consolas" w:hAnsi="Consolas"/>
          <w:sz w:val="22"/>
        </w:rPr>
      </w:pPr>
      <w:r w:rsidRPr="00702107">
        <w:rPr>
          <w:rFonts w:ascii="Consolas" w:hAnsi="Consolas"/>
          <w:sz w:val="22"/>
        </w:rPr>
        <w:t xml:space="preserve">  ) |&gt; </w:t>
      </w:r>
    </w:p>
    <w:p w14:paraId="0A02DC2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mutate(</w:t>
      </w:r>
      <w:proofErr w:type="spellStart"/>
      <w:proofErr w:type="gramEnd"/>
      <w:r w:rsidRPr="00702107">
        <w:rPr>
          <w:rFonts w:ascii="Consolas" w:hAnsi="Consolas"/>
          <w:sz w:val="22"/>
        </w:rPr>
        <w:t>hiqual_dv</w:t>
      </w:r>
      <w:proofErr w:type="spellEnd"/>
      <w:r w:rsidRPr="00702107">
        <w:rPr>
          <w:rFonts w:ascii="Consolas" w:hAnsi="Consolas"/>
          <w:sz w:val="22"/>
        </w:rPr>
        <w:t xml:space="preserve"> = </w:t>
      </w:r>
      <w:proofErr w:type="spellStart"/>
      <w:r w:rsidRPr="00702107">
        <w:rPr>
          <w:rFonts w:ascii="Consolas" w:hAnsi="Consolas"/>
          <w:sz w:val="22"/>
        </w:rPr>
        <w:t>case_when</w:t>
      </w:r>
      <w:proofErr w:type="spellEnd"/>
      <w:r w:rsidRPr="00702107">
        <w:rPr>
          <w:rFonts w:ascii="Consolas" w:hAnsi="Consolas"/>
          <w:sz w:val="22"/>
        </w:rPr>
        <w:t>(</w:t>
      </w:r>
    </w:p>
    <w:p w14:paraId="2AC429DF"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hiqual_dv</w:t>
      </w:r>
      <w:proofErr w:type="spellEnd"/>
      <w:r w:rsidRPr="00702107">
        <w:rPr>
          <w:rFonts w:ascii="Consolas" w:hAnsi="Consolas"/>
          <w:sz w:val="22"/>
        </w:rPr>
        <w:t xml:space="preserve"> %in% </w:t>
      </w:r>
      <w:proofErr w:type="gramStart"/>
      <w:r w:rsidRPr="00702107">
        <w:rPr>
          <w:rFonts w:ascii="Consolas" w:hAnsi="Consolas"/>
          <w:sz w:val="22"/>
        </w:rPr>
        <w:t>c(</w:t>
      </w:r>
      <w:proofErr w:type="gramEnd"/>
      <w:r w:rsidRPr="00702107">
        <w:rPr>
          <w:rFonts w:ascii="Consolas" w:hAnsi="Consolas"/>
          <w:sz w:val="22"/>
        </w:rPr>
        <w:t xml:space="preserve">"A level </w:t>
      </w:r>
      <w:proofErr w:type="spellStart"/>
      <w:r w:rsidRPr="00702107">
        <w:rPr>
          <w:rFonts w:ascii="Consolas" w:hAnsi="Consolas"/>
          <w:sz w:val="22"/>
        </w:rPr>
        <w:t>etc</w:t>
      </w:r>
      <w:proofErr w:type="spellEnd"/>
      <w:r w:rsidRPr="00702107">
        <w:rPr>
          <w:rFonts w:ascii="Consolas" w:hAnsi="Consolas"/>
          <w:sz w:val="22"/>
        </w:rPr>
        <w:t xml:space="preserve">", "A-level </w:t>
      </w:r>
      <w:proofErr w:type="spellStart"/>
      <w:r w:rsidRPr="00702107">
        <w:rPr>
          <w:rFonts w:ascii="Consolas" w:hAnsi="Consolas"/>
          <w:sz w:val="22"/>
        </w:rPr>
        <w:t>etc</w:t>
      </w:r>
      <w:proofErr w:type="spellEnd"/>
      <w:r w:rsidRPr="00702107">
        <w:rPr>
          <w:rFonts w:ascii="Consolas" w:hAnsi="Consolas"/>
          <w:sz w:val="22"/>
        </w:rPr>
        <w:t xml:space="preserve">") ~ "A level </w:t>
      </w:r>
      <w:proofErr w:type="spellStart"/>
      <w:r w:rsidRPr="00702107">
        <w:rPr>
          <w:rFonts w:ascii="Consolas" w:hAnsi="Consolas"/>
          <w:sz w:val="22"/>
        </w:rPr>
        <w:t>etc</w:t>
      </w:r>
      <w:proofErr w:type="spellEnd"/>
      <w:r w:rsidRPr="00702107">
        <w:rPr>
          <w:rFonts w:ascii="Consolas" w:hAnsi="Consolas"/>
          <w:sz w:val="22"/>
        </w:rPr>
        <w:t>",</w:t>
      </w:r>
    </w:p>
    <w:p w14:paraId="42870CDB"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hiqual_dv</w:t>
      </w:r>
      <w:proofErr w:type="spellEnd"/>
      <w:r w:rsidRPr="00702107">
        <w:rPr>
          <w:rFonts w:ascii="Consolas" w:hAnsi="Consolas"/>
          <w:sz w:val="22"/>
        </w:rPr>
        <w:t xml:space="preserve"> %in% </w:t>
      </w:r>
      <w:proofErr w:type="gramStart"/>
      <w:r w:rsidRPr="00702107">
        <w:rPr>
          <w:rFonts w:ascii="Consolas" w:hAnsi="Consolas"/>
          <w:sz w:val="22"/>
        </w:rPr>
        <w:t>c(</w:t>
      </w:r>
      <w:proofErr w:type="gramEnd"/>
      <w:r w:rsidRPr="00702107">
        <w:rPr>
          <w:rFonts w:ascii="Consolas" w:hAnsi="Consolas"/>
          <w:sz w:val="22"/>
        </w:rPr>
        <w:t>"No qual", "No qualification") ~ "No qualification",</w:t>
      </w:r>
    </w:p>
    <w:p w14:paraId="5204F3EA"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hiqual_dv</w:t>
      </w:r>
      <w:proofErr w:type="spellEnd"/>
      <w:r w:rsidRPr="00702107">
        <w:rPr>
          <w:rFonts w:ascii="Consolas" w:hAnsi="Consolas"/>
          <w:sz w:val="22"/>
        </w:rPr>
        <w:t xml:space="preserve"> %in% </w:t>
      </w:r>
      <w:proofErr w:type="gramStart"/>
      <w:r w:rsidRPr="00702107">
        <w:rPr>
          <w:rFonts w:ascii="Consolas" w:hAnsi="Consolas"/>
          <w:sz w:val="22"/>
        </w:rPr>
        <w:t>c(</w:t>
      </w:r>
      <w:proofErr w:type="gramEnd"/>
      <w:r w:rsidRPr="00702107">
        <w:rPr>
          <w:rFonts w:ascii="Consolas" w:hAnsi="Consolas"/>
          <w:sz w:val="22"/>
        </w:rPr>
        <w:t>"Other higher", "Other higher degree") ~ "Other higher degree",</w:t>
      </w:r>
    </w:p>
    <w:p w14:paraId="230E475A"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hiqual_dv</w:t>
      </w:r>
      <w:proofErr w:type="spellEnd"/>
      <w:r w:rsidRPr="00702107">
        <w:rPr>
          <w:rFonts w:ascii="Consolas" w:hAnsi="Consolas"/>
          <w:sz w:val="22"/>
        </w:rPr>
        <w:t xml:space="preserve"> %in% </w:t>
      </w:r>
      <w:proofErr w:type="gramStart"/>
      <w:r w:rsidRPr="00702107">
        <w:rPr>
          <w:rFonts w:ascii="Consolas" w:hAnsi="Consolas"/>
          <w:sz w:val="22"/>
        </w:rPr>
        <w:t>c(</w:t>
      </w:r>
      <w:proofErr w:type="gramEnd"/>
      <w:r w:rsidRPr="00702107">
        <w:rPr>
          <w:rFonts w:ascii="Consolas" w:hAnsi="Consolas"/>
          <w:sz w:val="22"/>
        </w:rPr>
        <w:t>"Other qual", "Other qualification") ~ "Other qualification",</w:t>
      </w:r>
    </w:p>
    <w:p w14:paraId="75D41E6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hiqual_dv</w:t>
      </w:r>
      <w:proofErr w:type="spellEnd"/>
      <w:r w:rsidRPr="00702107">
        <w:rPr>
          <w:rFonts w:ascii="Consolas" w:hAnsi="Consolas"/>
          <w:sz w:val="22"/>
        </w:rPr>
        <w:t xml:space="preserve"> %in% </w:t>
      </w:r>
      <w:proofErr w:type="gramStart"/>
      <w:r w:rsidRPr="00702107">
        <w:rPr>
          <w:rFonts w:ascii="Consolas" w:hAnsi="Consolas"/>
          <w:sz w:val="22"/>
        </w:rPr>
        <w:t>c(</w:t>
      </w:r>
      <w:proofErr w:type="gramEnd"/>
      <w:r w:rsidRPr="00702107">
        <w:rPr>
          <w:rFonts w:ascii="Consolas" w:hAnsi="Consolas"/>
          <w:sz w:val="22"/>
        </w:rPr>
        <w:t xml:space="preserve">"inapplicable", "missing") ~ </w:t>
      </w:r>
      <w:proofErr w:type="spellStart"/>
      <w:r w:rsidRPr="00702107">
        <w:rPr>
          <w:rFonts w:ascii="Consolas" w:hAnsi="Consolas"/>
          <w:sz w:val="22"/>
        </w:rPr>
        <w:t>NA_character</w:t>
      </w:r>
      <w:proofErr w:type="spellEnd"/>
      <w:r w:rsidRPr="00702107">
        <w:rPr>
          <w:rFonts w:ascii="Consolas" w:hAnsi="Consolas"/>
          <w:sz w:val="22"/>
        </w:rPr>
        <w:t>_,</w:t>
      </w:r>
    </w:p>
    <w:p w14:paraId="659E9BDF" w14:textId="77777777" w:rsidR="00702107" w:rsidRPr="00702107" w:rsidRDefault="00702107" w:rsidP="00702107">
      <w:pPr>
        <w:pStyle w:val="SourceCode"/>
        <w:rPr>
          <w:rFonts w:ascii="Consolas" w:hAnsi="Consolas"/>
          <w:sz w:val="22"/>
        </w:rPr>
      </w:pPr>
      <w:r w:rsidRPr="00702107">
        <w:rPr>
          <w:rFonts w:ascii="Consolas" w:hAnsi="Consolas"/>
          <w:sz w:val="22"/>
        </w:rPr>
        <w:t xml:space="preserve">    TRUE ~ </w:t>
      </w:r>
      <w:proofErr w:type="spellStart"/>
      <w:r w:rsidRPr="00702107">
        <w:rPr>
          <w:rFonts w:ascii="Consolas" w:hAnsi="Consolas"/>
          <w:sz w:val="22"/>
        </w:rPr>
        <w:t>hiqual_dv</w:t>
      </w:r>
      <w:proofErr w:type="spellEnd"/>
    </w:p>
    <w:p w14:paraId="10CEA70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62EAC2C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
    <w:p w14:paraId="633E790C" w14:textId="77777777" w:rsidR="00702107" w:rsidRPr="00702107" w:rsidRDefault="00702107" w:rsidP="00702107">
      <w:pPr>
        <w:pStyle w:val="SourceCode"/>
        <w:rPr>
          <w:rFonts w:ascii="Consolas" w:hAnsi="Consolas"/>
          <w:sz w:val="22"/>
        </w:rPr>
      </w:pPr>
    </w:p>
    <w:p w14:paraId="6EB6A2C3"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6F8F1822" w14:textId="77777777" w:rsidR="00702107" w:rsidRPr="00702107" w:rsidRDefault="00702107" w:rsidP="00702107">
      <w:pPr>
        <w:pStyle w:val="SourceCode"/>
        <w:rPr>
          <w:rFonts w:ascii="Consolas" w:hAnsi="Consolas"/>
          <w:sz w:val="22"/>
        </w:rPr>
      </w:pPr>
    </w:p>
    <w:p w14:paraId="5F9DD5F2"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4525A005" w14:textId="77777777" w:rsidR="00702107" w:rsidRPr="00702107" w:rsidRDefault="00702107" w:rsidP="00702107">
      <w:pPr>
        <w:pStyle w:val="SourceCode"/>
        <w:rPr>
          <w:rFonts w:ascii="Consolas" w:hAnsi="Consolas"/>
          <w:sz w:val="22"/>
        </w:rPr>
      </w:pPr>
    </w:p>
    <w:p w14:paraId="4F78CA5D"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mod_null</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spellStart"/>
      <w:proofErr w:type="gramEnd"/>
      <w:r w:rsidRPr="00702107">
        <w:rPr>
          <w:rFonts w:ascii="Consolas" w:hAnsi="Consolas"/>
          <w:sz w:val="22"/>
        </w:rPr>
        <w:t>becomes_eilts</w:t>
      </w:r>
      <w:proofErr w:type="spellEnd"/>
      <w:r w:rsidRPr="00702107">
        <w:rPr>
          <w:rFonts w:ascii="Consolas" w:hAnsi="Consolas"/>
          <w:sz w:val="22"/>
        </w:rPr>
        <w:t xml:space="preserve"> ~ 1, data = </w:t>
      </w:r>
      <w:proofErr w:type="spellStart"/>
      <w:r w:rsidRPr="00702107">
        <w:rPr>
          <w:rFonts w:ascii="Consolas" w:hAnsi="Consolas"/>
          <w:sz w:val="22"/>
        </w:rPr>
        <w:t>data_tidied</w:t>
      </w:r>
      <w:proofErr w:type="spellEnd"/>
      <w:r w:rsidRPr="00702107">
        <w:rPr>
          <w:rFonts w:ascii="Consolas" w:hAnsi="Consolas"/>
          <w:sz w:val="22"/>
        </w:rPr>
        <w:t>, family = binomial)</w:t>
      </w:r>
    </w:p>
    <w:p w14:paraId="67F836DC" w14:textId="77777777" w:rsidR="00702107" w:rsidRPr="00702107" w:rsidRDefault="00702107" w:rsidP="00702107">
      <w:pPr>
        <w:pStyle w:val="SourceCode"/>
        <w:rPr>
          <w:rFonts w:ascii="Consolas" w:hAnsi="Consolas"/>
          <w:sz w:val="22"/>
        </w:rPr>
      </w:pPr>
    </w:p>
    <w:p w14:paraId="385D9766"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mod_null</w:t>
      </w:r>
      <w:proofErr w:type="spellEnd"/>
      <w:r w:rsidRPr="00702107">
        <w:rPr>
          <w:rFonts w:ascii="Consolas" w:hAnsi="Consolas"/>
          <w:sz w:val="22"/>
        </w:rPr>
        <w:t>)</w:t>
      </w:r>
    </w:p>
    <w:p w14:paraId="7985F918" w14:textId="77777777" w:rsidR="00702107" w:rsidRPr="00702107" w:rsidRDefault="00702107" w:rsidP="00702107">
      <w:pPr>
        <w:pStyle w:val="SourceCode"/>
        <w:rPr>
          <w:rFonts w:ascii="Consolas" w:hAnsi="Consolas"/>
          <w:sz w:val="22"/>
        </w:rPr>
      </w:pPr>
    </w:p>
    <w:p w14:paraId="23B21424"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01BB7DD3" w14:textId="77777777" w:rsidR="00702107" w:rsidRPr="00702107" w:rsidRDefault="00702107" w:rsidP="00702107">
      <w:pPr>
        <w:pStyle w:val="SourceCode"/>
        <w:rPr>
          <w:rFonts w:ascii="Consolas" w:hAnsi="Consolas"/>
          <w:sz w:val="22"/>
        </w:rPr>
      </w:pPr>
    </w:p>
    <w:p w14:paraId="10D6CBD7" w14:textId="77777777" w:rsidR="00702107" w:rsidRPr="00702107" w:rsidRDefault="00702107" w:rsidP="00702107">
      <w:pPr>
        <w:pStyle w:val="SourceCode"/>
        <w:rPr>
          <w:rFonts w:ascii="Consolas" w:hAnsi="Consolas"/>
          <w:sz w:val="22"/>
        </w:rPr>
      </w:pPr>
      <w:r w:rsidRPr="00702107">
        <w:rPr>
          <w:rFonts w:ascii="Consolas" w:hAnsi="Consolas"/>
          <w:sz w:val="22"/>
        </w:rPr>
        <w:t>Now to add the first block of variables: history</w:t>
      </w:r>
    </w:p>
    <w:p w14:paraId="1B56B5D3" w14:textId="77777777" w:rsidR="00702107" w:rsidRPr="00702107" w:rsidRDefault="00702107" w:rsidP="00702107">
      <w:pPr>
        <w:pStyle w:val="SourceCode"/>
        <w:rPr>
          <w:rFonts w:ascii="Consolas" w:hAnsi="Consolas"/>
          <w:sz w:val="22"/>
        </w:rPr>
      </w:pPr>
    </w:p>
    <w:p w14:paraId="688A2B67"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17B000C3"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mod_history</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spellStart"/>
      <w:proofErr w:type="gramEnd"/>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this_status</w:t>
      </w:r>
      <w:proofErr w:type="spellEnd"/>
      <w:r w:rsidRPr="00702107">
        <w:rPr>
          <w:rFonts w:ascii="Consolas" w:hAnsi="Consolas"/>
          <w:sz w:val="22"/>
        </w:rPr>
        <w:t xml:space="preserve">, data = </w:t>
      </w:r>
      <w:proofErr w:type="spellStart"/>
      <w:r w:rsidRPr="00702107">
        <w:rPr>
          <w:rFonts w:ascii="Consolas" w:hAnsi="Consolas"/>
          <w:sz w:val="22"/>
        </w:rPr>
        <w:t>data_tidied</w:t>
      </w:r>
      <w:proofErr w:type="spellEnd"/>
      <w:r w:rsidRPr="00702107">
        <w:rPr>
          <w:rFonts w:ascii="Consolas" w:hAnsi="Consolas"/>
          <w:sz w:val="22"/>
        </w:rPr>
        <w:t>, family = binomial)</w:t>
      </w:r>
    </w:p>
    <w:p w14:paraId="5619F35C" w14:textId="77777777" w:rsidR="00702107" w:rsidRPr="00702107" w:rsidRDefault="00702107" w:rsidP="00702107">
      <w:pPr>
        <w:pStyle w:val="SourceCode"/>
        <w:rPr>
          <w:rFonts w:ascii="Consolas" w:hAnsi="Consolas"/>
          <w:sz w:val="22"/>
        </w:rPr>
      </w:pPr>
    </w:p>
    <w:p w14:paraId="3C99E4F1"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mod_history</w:t>
      </w:r>
      <w:proofErr w:type="spellEnd"/>
      <w:r w:rsidRPr="00702107">
        <w:rPr>
          <w:rFonts w:ascii="Consolas" w:hAnsi="Consolas"/>
          <w:sz w:val="22"/>
        </w:rPr>
        <w:t>)</w:t>
      </w:r>
    </w:p>
    <w:p w14:paraId="76F0C731" w14:textId="77777777" w:rsidR="00702107" w:rsidRPr="00702107" w:rsidRDefault="00702107" w:rsidP="00702107">
      <w:pPr>
        <w:pStyle w:val="SourceCode"/>
        <w:rPr>
          <w:rFonts w:ascii="Consolas" w:hAnsi="Consolas"/>
          <w:sz w:val="22"/>
        </w:rPr>
      </w:pPr>
    </w:p>
    <w:p w14:paraId="0E16943F" w14:textId="77777777" w:rsidR="00702107" w:rsidRPr="00702107" w:rsidRDefault="00702107" w:rsidP="00702107">
      <w:pPr>
        <w:pStyle w:val="SourceCode"/>
        <w:rPr>
          <w:rFonts w:ascii="Consolas" w:hAnsi="Consolas"/>
          <w:sz w:val="22"/>
        </w:rPr>
      </w:pPr>
    </w:p>
    <w:p w14:paraId="1341E8AA"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628788F0" w14:textId="77777777" w:rsidR="00702107" w:rsidRPr="00702107" w:rsidRDefault="00702107" w:rsidP="00702107">
      <w:pPr>
        <w:pStyle w:val="SourceCode"/>
        <w:rPr>
          <w:rFonts w:ascii="Consolas" w:hAnsi="Consolas"/>
          <w:sz w:val="22"/>
        </w:rPr>
      </w:pPr>
    </w:p>
    <w:p w14:paraId="049D4E76" w14:textId="77777777" w:rsidR="00702107" w:rsidRPr="00702107" w:rsidRDefault="00702107" w:rsidP="00702107">
      <w:pPr>
        <w:pStyle w:val="SourceCode"/>
        <w:rPr>
          <w:rFonts w:ascii="Consolas" w:hAnsi="Consolas"/>
          <w:sz w:val="22"/>
        </w:rPr>
      </w:pPr>
      <w:r w:rsidRPr="00702107">
        <w:rPr>
          <w:rFonts w:ascii="Consolas" w:hAnsi="Consolas"/>
          <w:sz w:val="22"/>
        </w:rPr>
        <w:t>Now to add the second block of variables: demographics</w:t>
      </w:r>
    </w:p>
    <w:p w14:paraId="21D7AE3B" w14:textId="77777777" w:rsidR="00702107" w:rsidRPr="00702107" w:rsidRDefault="00702107" w:rsidP="00702107">
      <w:pPr>
        <w:pStyle w:val="SourceCode"/>
        <w:rPr>
          <w:rFonts w:ascii="Consolas" w:hAnsi="Consolas"/>
          <w:sz w:val="22"/>
        </w:rPr>
      </w:pPr>
    </w:p>
    <w:p w14:paraId="6A43CB19"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45D36ABA" w14:textId="77777777" w:rsidR="00702107" w:rsidRPr="00702107" w:rsidRDefault="00702107" w:rsidP="00702107">
      <w:pPr>
        <w:pStyle w:val="SourceCode"/>
        <w:rPr>
          <w:rFonts w:ascii="Consolas" w:hAnsi="Consolas"/>
          <w:sz w:val="22"/>
        </w:rPr>
      </w:pPr>
    </w:p>
    <w:p w14:paraId="5AB249F2"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mod_history_demographics</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spellStart"/>
      <w:proofErr w:type="gramEnd"/>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this_status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eth_simplified</w:t>
      </w:r>
      <w:proofErr w:type="spellEnd"/>
      <w:r w:rsidRPr="00702107">
        <w:rPr>
          <w:rFonts w:ascii="Consolas" w:hAnsi="Consolas"/>
          <w:sz w:val="22"/>
        </w:rPr>
        <w:t xml:space="preserve">, data = </w:t>
      </w:r>
      <w:proofErr w:type="spellStart"/>
      <w:r w:rsidRPr="00702107">
        <w:rPr>
          <w:rFonts w:ascii="Consolas" w:hAnsi="Consolas"/>
          <w:sz w:val="22"/>
        </w:rPr>
        <w:t>data_tidied</w:t>
      </w:r>
      <w:proofErr w:type="spellEnd"/>
      <w:r w:rsidRPr="00702107">
        <w:rPr>
          <w:rFonts w:ascii="Consolas" w:hAnsi="Consolas"/>
          <w:sz w:val="22"/>
        </w:rPr>
        <w:t>, family = binomial)</w:t>
      </w:r>
    </w:p>
    <w:p w14:paraId="04CBA3BB" w14:textId="77777777" w:rsidR="00702107" w:rsidRPr="00702107" w:rsidRDefault="00702107" w:rsidP="00702107">
      <w:pPr>
        <w:pStyle w:val="SourceCode"/>
        <w:rPr>
          <w:rFonts w:ascii="Consolas" w:hAnsi="Consolas"/>
          <w:sz w:val="22"/>
        </w:rPr>
      </w:pPr>
    </w:p>
    <w:p w14:paraId="1354F61B"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mod_history_demographics</w:t>
      </w:r>
      <w:proofErr w:type="spellEnd"/>
      <w:r w:rsidRPr="00702107">
        <w:rPr>
          <w:rFonts w:ascii="Consolas" w:hAnsi="Consolas"/>
          <w:sz w:val="22"/>
        </w:rPr>
        <w:t>)</w:t>
      </w:r>
    </w:p>
    <w:p w14:paraId="3D7233FD" w14:textId="77777777" w:rsidR="00702107" w:rsidRPr="00702107" w:rsidRDefault="00702107" w:rsidP="00702107">
      <w:pPr>
        <w:pStyle w:val="SourceCode"/>
        <w:rPr>
          <w:rFonts w:ascii="Consolas" w:hAnsi="Consolas"/>
          <w:sz w:val="22"/>
        </w:rPr>
      </w:pPr>
    </w:p>
    <w:p w14:paraId="61414401" w14:textId="77777777" w:rsidR="00702107" w:rsidRPr="00702107" w:rsidRDefault="00702107" w:rsidP="00702107">
      <w:pPr>
        <w:pStyle w:val="SourceCode"/>
        <w:rPr>
          <w:rFonts w:ascii="Consolas" w:hAnsi="Consolas"/>
          <w:sz w:val="22"/>
        </w:rPr>
      </w:pPr>
    </w:p>
    <w:p w14:paraId="1FDAC510" w14:textId="77777777" w:rsidR="00702107" w:rsidRPr="00702107" w:rsidRDefault="00702107" w:rsidP="00702107">
      <w:pPr>
        <w:pStyle w:val="SourceCode"/>
        <w:rPr>
          <w:rFonts w:ascii="Consolas" w:hAnsi="Consolas"/>
          <w:sz w:val="22"/>
        </w:rPr>
      </w:pPr>
    </w:p>
    <w:p w14:paraId="26C6C377"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32457F1A" w14:textId="77777777" w:rsidR="00702107" w:rsidRPr="00702107" w:rsidRDefault="00702107" w:rsidP="00702107">
      <w:pPr>
        <w:pStyle w:val="SourceCode"/>
        <w:rPr>
          <w:rFonts w:ascii="Consolas" w:hAnsi="Consolas"/>
          <w:sz w:val="22"/>
        </w:rPr>
      </w:pPr>
    </w:p>
    <w:p w14:paraId="2F29DE3D" w14:textId="77777777" w:rsidR="00702107" w:rsidRPr="00702107" w:rsidRDefault="00702107" w:rsidP="00702107">
      <w:pPr>
        <w:pStyle w:val="SourceCode"/>
        <w:rPr>
          <w:rFonts w:ascii="Consolas" w:hAnsi="Consolas"/>
          <w:sz w:val="22"/>
        </w:rPr>
      </w:pPr>
      <w:r w:rsidRPr="00702107">
        <w:rPr>
          <w:rFonts w:ascii="Consolas" w:hAnsi="Consolas"/>
          <w:sz w:val="22"/>
        </w:rPr>
        <w:t xml:space="preserve">We can now start comparing the AICs </w:t>
      </w:r>
    </w:p>
    <w:p w14:paraId="743FA32C" w14:textId="77777777" w:rsidR="00702107" w:rsidRPr="00702107" w:rsidRDefault="00702107" w:rsidP="00702107">
      <w:pPr>
        <w:pStyle w:val="SourceCode"/>
        <w:rPr>
          <w:rFonts w:ascii="Consolas" w:hAnsi="Consolas"/>
          <w:sz w:val="22"/>
        </w:rPr>
      </w:pPr>
    </w:p>
    <w:p w14:paraId="4863C718"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36D9C427" w14:textId="77777777" w:rsidR="00702107" w:rsidRPr="00702107" w:rsidRDefault="00702107" w:rsidP="00702107">
      <w:pPr>
        <w:pStyle w:val="SourceCode"/>
        <w:rPr>
          <w:rFonts w:ascii="Consolas" w:hAnsi="Consolas"/>
          <w:sz w:val="22"/>
        </w:rPr>
      </w:pPr>
      <w:proofErr w:type="gramStart"/>
      <w:r w:rsidRPr="00702107">
        <w:rPr>
          <w:rFonts w:ascii="Consolas" w:hAnsi="Consolas"/>
          <w:sz w:val="22"/>
        </w:rPr>
        <w:t>AIC(</w:t>
      </w:r>
      <w:proofErr w:type="spellStart"/>
      <w:proofErr w:type="gramEnd"/>
      <w:r w:rsidRPr="00702107">
        <w:rPr>
          <w:rFonts w:ascii="Consolas" w:hAnsi="Consolas"/>
          <w:sz w:val="22"/>
        </w:rPr>
        <w:t>mod_null</w:t>
      </w:r>
      <w:proofErr w:type="spellEnd"/>
      <w:r w:rsidRPr="00702107">
        <w:rPr>
          <w:rFonts w:ascii="Consolas" w:hAnsi="Consolas"/>
          <w:sz w:val="22"/>
        </w:rPr>
        <w:t xml:space="preserve">, </w:t>
      </w:r>
      <w:proofErr w:type="spellStart"/>
      <w:r w:rsidRPr="00702107">
        <w:rPr>
          <w:rFonts w:ascii="Consolas" w:hAnsi="Consolas"/>
          <w:sz w:val="22"/>
        </w:rPr>
        <w:t>mod_history</w:t>
      </w:r>
      <w:proofErr w:type="spellEnd"/>
      <w:r w:rsidRPr="00702107">
        <w:rPr>
          <w:rFonts w:ascii="Consolas" w:hAnsi="Consolas"/>
          <w:sz w:val="22"/>
        </w:rPr>
        <w:t xml:space="preserve">, </w:t>
      </w:r>
      <w:proofErr w:type="spellStart"/>
      <w:r w:rsidRPr="00702107">
        <w:rPr>
          <w:rFonts w:ascii="Consolas" w:hAnsi="Consolas"/>
          <w:sz w:val="22"/>
        </w:rPr>
        <w:t>mod_history_demographics</w:t>
      </w:r>
      <w:proofErr w:type="spellEnd"/>
      <w:r w:rsidRPr="00702107">
        <w:rPr>
          <w:rFonts w:ascii="Consolas" w:hAnsi="Consolas"/>
          <w:sz w:val="22"/>
        </w:rPr>
        <w:t>)</w:t>
      </w:r>
    </w:p>
    <w:p w14:paraId="5B46DD3D" w14:textId="77777777" w:rsidR="00702107" w:rsidRPr="00702107" w:rsidRDefault="00702107" w:rsidP="00702107">
      <w:pPr>
        <w:pStyle w:val="SourceCode"/>
        <w:rPr>
          <w:rFonts w:ascii="Consolas" w:hAnsi="Consolas"/>
          <w:sz w:val="22"/>
        </w:rPr>
      </w:pPr>
    </w:p>
    <w:p w14:paraId="48A25B88" w14:textId="77777777" w:rsidR="00702107" w:rsidRPr="00702107" w:rsidRDefault="00702107" w:rsidP="00702107">
      <w:pPr>
        <w:pStyle w:val="SourceCode"/>
        <w:rPr>
          <w:rFonts w:ascii="Consolas" w:hAnsi="Consolas"/>
          <w:sz w:val="22"/>
        </w:rPr>
      </w:pPr>
    </w:p>
    <w:p w14:paraId="179E393D" w14:textId="77777777" w:rsidR="00702107" w:rsidRPr="00702107" w:rsidRDefault="00702107" w:rsidP="00702107">
      <w:pPr>
        <w:pStyle w:val="SourceCode"/>
        <w:rPr>
          <w:rFonts w:ascii="Consolas" w:hAnsi="Consolas"/>
          <w:sz w:val="22"/>
        </w:rPr>
      </w:pPr>
    </w:p>
    <w:p w14:paraId="2C06A1EB"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157E7629" w14:textId="77777777" w:rsidR="00702107" w:rsidRPr="00702107" w:rsidRDefault="00702107" w:rsidP="00702107">
      <w:pPr>
        <w:pStyle w:val="SourceCode"/>
        <w:rPr>
          <w:rFonts w:ascii="Consolas" w:hAnsi="Consolas"/>
          <w:sz w:val="22"/>
        </w:rPr>
      </w:pPr>
      <w:r w:rsidRPr="00702107">
        <w:rPr>
          <w:rFonts w:ascii="Consolas" w:hAnsi="Consolas"/>
          <w:sz w:val="22"/>
        </w:rPr>
        <w:t xml:space="preserve">Now </w:t>
      </w:r>
      <w:proofErr w:type="spellStart"/>
      <w:r w:rsidRPr="00702107">
        <w:rPr>
          <w:rFonts w:ascii="Consolas" w:hAnsi="Consolas"/>
          <w:sz w:val="22"/>
        </w:rPr>
        <w:t>hh</w:t>
      </w:r>
      <w:proofErr w:type="spellEnd"/>
      <w:r w:rsidRPr="00702107">
        <w:rPr>
          <w:rFonts w:ascii="Consolas" w:hAnsi="Consolas"/>
          <w:sz w:val="22"/>
        </w:rPr>
        <w:t xml:space="preserve"> income, both linear and logged</w:t>
      </w:r>
    </w:p>
    <w:p w14:paraId="2F87C8CE" w14:textId="77777777" w:rsidR="00702107" w:rsidRPr="00702107" w:rsidRDefault="00702107" w:rsidP="00702107">
      <w:pPr>
        <w:pStyle w:val="SourceCode"/>
        <w:rPr>
          <w:rFonts w:ascii="Consolas" w:hAnsi="Consolas"/>
          <w:sz w:val="22"/>
        </w:rPr>
      </w:pPr>
    </w:p>
    <w:p w14:paraId="072F4C60"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3C91A191" w14:textId="77777777" w:rsidR="00702107" w:rsidRPr="00702107" w:rsidRDefault="00702107" w:rsidP="00702107">
      <w:pPr>
        <w:pStyle w:val="SourceCode"/>
        <w:rPr>
          <w:rFonts w:ascii="Consolas" w:hAnsi="Consolas"/>
          <w:sz w:val="22"/>
        </w:rPr>
      </w:pPr>
    </w:p>
    <w:p w14:paraId="39F01556"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mod_history_demographics_hhincome</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gramEnd"/>
    </w:p>
    <w:p w14:paraId="4A6F6007"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this_status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eth_simplified</w:t>
      </w:r>
      <w:proofErr w:type="spellEnd"/>
      <w:r w:rsidRPr="00702107">
        <w:rPr>
          <w:rFonts w:ascii="Consolas" w:hAnsi="Consolas"/>
          <w:sz w:val="22"/>
        </w:rPr>
        <w:t xml:space="preserve"> + </w:t>
      </w:r>
      <w:proofErr w:type="spellStart"/>
      <w:r w:rsidRPr="00702107">
        <w:rPr>
          <w:rFonts w:ascii="Consolas" w:hAnsi="Consolas"/>
          <w:sz w:val="22"/>
        </w:rPr>
        <w:t>eq_net_income</w:t>
      </w:r>
      <w:proofErr w:type="spellEnd"/>
      <w:r w:rsidRPr="00702107">
        <w:rPr>
          <w:rFonts w:ascii="Consolas" w:hAnsi="Consolas"/>
          <w:sz w:val="22"/>
        </w:rPr>
        <w:t xml:space="preserve">, </w:t>
      </w:r>
    </w:p>
    <w:p w14:paraId="2DC3D9F1" w14:textId="77777777" w:rsidR="00702107" w:rsidRPr="00702107" w:rsidRDefault="00702107" w:rsidP="00702107">
      <w:pPr>
        <w:pStyle w:val="SourceCode"/>
        <w:rPr>
          <w:rFonts w:ascii="Consolas" w:hAnsi="Consolas"/>
          <w:sz w:val="22"/>
        </w:rPr>
      </w:pPr>
      <w:r w:rsidRPr="00702107">
        <w:rPr>
          <w:rFonts w:ascii="Consolas" w:hAnsi="Consolas"/>
          <w:sz w:val="22"/>
        </w:rPr>
        <w:t xml:space="preserve">   data = </w:t>
      </w:r>
      <w:proofErr w:type="spellStart"/>
      <w:r w:rsidRPr="00702107">
        <w:rPr>
          <w:rFonts w:ascii="Consolas" w:hAnsi="Consolas"/>
          <w:sz w:val="22"/>
        </w:rPr>
        <w:t>data_tidied</w:t>
      </w:r>
      <w:proofErr w:type="spellEnd"/>
      <w:r w:rsidRPr="00702107">
        <w:rPr>
          <w:rFonts w:ascii="Consolas" w:hAnsi="Consolas"/>
          <w:sz w:val="22"/>
        </w:rPr>
        <w:t xml:space="preserve">, </w:t>
      </w:r>
    </w:p>
    <w:p w14:paraId="4D8CAD8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family = binomial</w:t>
      </w:r>
    </w:p>
    <w:p w14:paraId="28E99F49"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25907070" w14:textId="77777777" w:rsidR="00702107" w:rsidRPr="00702107" w:rsidRDefault="00702107" w:rsidP="00702107">
      <w:pPr>
        <w:pStyle w:val="SourceCode"/>
        <w:rPr>
          <w:rFonts w:ascii="Consolas" w:hAnsi="Consolas"/>
          <w:sz w:val="22"/>
        </w:rPr>
      </w:pPr>
    </w:p>
    <w:p w14:paraId="31364604"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mod_history_demographics_hhincome</w:t>
      </w:r>
      <w:proofErr w:type="spellEnd"/>
      <w:r w:rsidRPr="00702107">
        <w:rPr>
          <w:rFonts w:ascii="Consolas" w:hAnsi="Consolas"/>
          <w:sz w:val="22"/>
        </w:rPr>
        <w:t>)</w:t>
      </w:r>
    </w:p>
    <w:p w14:paraId="0A28CC51" w14:textId="77777777" w:rsidR="00702107" w:rsidRPr="00702107" w:rsidRDefault="00702107" w:rsidP="00702107">
      <w:pPr>
        <w:pStyle w:val="SourceCode"/>
        <w:rPr>
          <w:rFonts w:ascii="Consolas" w:hAnsi="Consolas"/>
          <w:sz w:val="22"/>
        </w:rPr>
      </w:pPr>
    </w:p>
    <w:p w14:paraId="5A32F021"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6F32FE5F" w14:textId="77777777" w:rsidR="00702107" w:rsidRPr="00702107" w:rsidRDefault="00702107" w:rsidP="00702107">
      <w:pPr>
        <w:pStyle w:val="SourceCode"/>
        <w:rPr>
          <w:rFonts w:ascii="Consolas" w:hAnsi="Consolas"/>
          <w:sz w:val="22"/>
        </w:rPr>
      </w:pPr>
    </w:p>
    <w:p w14:paraId="1255814B" w14:textId="77777777" w:rsidR="00702107" w:rsidRPr="00702107" w:rsidRDefault="00702107" w:rsidP="00702107">
      <w:pPr>
        <w:pStyle w:val="SourceCode"/>
        <w:rPr>
          <w:rFonts w:ascii="Consolas" w:hAnsi="Consolas"/>
          <w:sz w:val="22"/>
        </w:rPr>
      </w:pPr>
      <w:r w:rsidRPr="00702107">
        <w:rPr>
          <w:rFonts w:ascii="Consolas" w:hAnsi="Consolas"/>
          <w:sz w:val="22"/>
        </w:rPr>
        <w:t xml:space="preserve">Now logged </w:t>
      </w:r>
    </w:p>
    <w:p w14:paraId="754DDA9B" w14:textId="77777777" w:rsidR="00702107" w:rsidRPr="00702107" w:rsidRDefault="00702107" w:rsidP="00702107">
      <w:pPr>
        <w:pStyle w:val="SourceCode"/>
        <w:rPr>
          <w:rFonts w:ascii="Consolas" w:hAnsi="Consolas"/>
          <w:sz w:val="22"/>
        </w:rPr>
      </w:pPr>
    </w:p>
    <w:p w14:paraId="46C86DA2"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1222CD7A" w14:textId="77777777" w:rsidR="00702107" w:rsidRPr="00702107" w:rsidRDefault="00702107" w:rsidP="00702107">
      <w:pPr>
        <w:pStyle w:val="SourceCode"/>
        <w:rPr>
          <w:rFonts w:ascii="Consolas" w:hAnsi="Consolas"/>
          <w:sz w:val="22"/>
        </w:rPr>
      </w:pPr>
    </w:p>
    <w:p w14:paraId="5C316AD4"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mod_history_demographics_loghhincome</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gramEnd"/>
    </w:p>
    <w:p w14:paraId="6EDC38FB"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this_status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eth_simplified</w:t>
      </w:r>
      <w:proofErr w:type="spellEnd"/>
      <w:r w:rsidRPr="00702107">
        <w:rPr>
          <w:rFonts w:ascii="Consolas" w:hAnsi="Consolas"/>
          <w:sz w:val="22"/>
        </w:rPr>
        <w:t xml:space="preserve"> + </w:t>
      </w:r>
      <w:proofErr w:type="gramStart"/>
      <w:r w:rsidRPr="00702107">
        <w:rPr>
          <w:rFonts w:ascii="Consolas" w:hAnsi="Consolas"/>
          <w:sz w:val="22"/>
        </w:rPr>
        <w:t>log(</w:t>
      </w:r>
      <w:proofErr w:type="spellStart"/>
      <w:proofErr w:type="gramEnd"/>
      <w:r w:rsidRPr="00702107">
        <w:rPr>
          <w:rFonts w:ascii="Consolas" w:hAnsi="Consolas"/>
          <w:sz w:val="22"/>
        </w:rPr>
        <w:t>eq_net_income</w:t>
      </w:r>
      <w:proofErr w:type="spellEnd"/>
      <w:r w:rsidRPr="00702107">
        <w:rPr>
          <w:rFonts w:ascii="Consolas" w:hAnsi="Consolas"/>
          <w:sz w:val="22"/>
        </w:rPr>
        <w:t xml:space="preserve">+ 0.5), </w:t>
      </w:r>
    </w:p>
    <w:p w14:paraId="1182D997" w14:textId="77777777" w:rsidR="00702107" w:rsidRPr="00702107" w:rsidRDefault="00702107" w:rsidP="00702107">
      <w:pPr>
        <w:pStyle w:val="SourceCode"/>
        <w:rPr>
          <w:rFonts w:ascii="Consolas" w:hAnsi="Consolas"/>
          <w:sz w:val="22"/>
        </w:rPr>
      </w:pPr>
      <w:r w:rsidRPr="00702107">
        <w:rPr>
          <w:rFonts w:ascii="Consolas" w:hAnsi="Consolas"/>
          <w:sz w:val="22"/>
        </w:rPr>
        <w:t xml:space="preserve">   data = </w:t>
      </w:r>
      <w:proofErr w:type="spellStart"/>
      <w:r w:rsidRPr="00702107">
        <w:rPr>
          <w:rFonts w:ascii="Consolas" w:hAnsi="Consolas"/>
          <w:sz w:val="22"/>
        </w:rPr>
        <w:t>data_tidied</w:t>
      </w:r>
      <w:proofErr w:type="spellEnd"/>
      <w:r w:rsidRPr="00702107">
        <w:rPr>
          <w:rFonts w:ascii="Consolas" w:hAnsi="Consolas"/>
          <w:sz w:val="22"/>
        </w:rPr>
        <w:t xml:space="preserve">, </w:t>
      </w:r>
    </w:p>
    <w:p w14:paraId="63E2389D"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family = binomial</w:t>
      </w:r>
    </w:p>
    <w:p w14:paraId="78A2D92A"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1A72234F" w14:textId="77777777" w:rsidR="00702107" w:rsidRPr="00702107" w:rsidRDefault="00702107" w:rsidP="00702107">
      <w:pPr>
        <w:pStyle w:val="SourceCode"/>
        <w:rPr>
          <w:rFonts w:ascii="Consolas" w:hAnsi="Consolas"/>
          <w:sz w:val="22"/>
        </w:rPr>
      </w:pPr>
    </w:p>
    <w:p w14:paraId="27C15BB4"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mod_history_demographics_loghhincome</w:t>
      </w:r>
      <w:proofErr w:type="spellEnd"/>
      <w:r w:rsidRPr="00702107">
        <w:rPr>
          <w:rFonts w:ascii="Consolas" w:hAnsi="Consolas"/>
          <w:sz w:val="22"/>
        </w:rPr>
        <w:t>)</w:t>
      </w:r>
    </w:p>
    <w:p w14:paraId="3FE7BF3D" w14:textId="77777777" w:rsidR="00702107" w:rsidRPr="00702107" w:rsidRDefault="00702107" w:rsidP="00702107">
      <w:pPr>
        <w:pStyle w:val="SourceCode"/>
        <w:rPr>
          <w:rFonts w:ascii="Consolas" w:hAnsi="Consolas"/>
          <w:sz w:val="22"/>
        </w:rPr>
      </w:pPr>
    </w:p>
    <w:p w14:paraId="38A05F80"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7B7C9141" w14:textId="77777777" w:rsidR="00702107" w:rsidRPr="00702107" w:rsidRDefault="00702107" w:rsidP="00702107">
      <w:pPr>
        <w:pStyle w:val="SourceCode"/>
        <w:rPr>
          <w:rFonts w:ascii="Consolas" w:hAnsi="Consolas"/>
          <w:sz w:val="22"/>
        </w:rPr>
      </w:pPr>
    </w:p>
    <w:p w14:paraId="74DD700F" w14:textId="77777777" w:rsidR="00702107" w:rsidRPr="00702107" w:rsidRDefault="00702107" w:rsidP="00702107">
      <w:pPr>
        <w:pStyle w:val="SourceCode"/>
        <w:rPr>
          <w:rFonts w:ascii="Consolas" w:hAnsi="Consolas"/>
          <w:sz w:val="22"/>
        </w:rPr>
      </w:pPr>
    </w:p>
    <w:p w14:paraId="6E20DC9E" w14:textId="77777777" w:rsidR="00702107" w:rsidRPr="00702107" w:rsidRDefault="00702107" w:rsidP="00702107">
      <w:pPr>
        <w:pStyle w:val="SourceCode"/>
        <w:rPr>
          <w:rFonts w:ascii="Consolas" w:hAnsi="Consolas"/>
          <w:sz w:val="22"/>
        </w:rPr>
      </w:pPr>
      <w:r w:rsidRPr="00702107">
        <w:rPr>
          <w:rFonts w:ascii="Consolas" w:hAnsi="Consolas"/>
          <w:sz w:val="22"/>
        </w:rPr>
        <w:t>If we were to remove event history, the effect of income may be stat sig</w:t>
      </w:r>
    </w:p>
    <w:p w14:paraId="7DBC8C43" w14:textId="77777777" w:rsidR="00702107" w:rsidRPr="00702107" w:rsidRDefault="00702107" w:rsidP="00702107">
      <w:pPr>
        <w:pStyle w:val="SourceCode"/>
        <w:rPr>
          <w:rFonts w:ascii="Consolas" w:hAnsi="Consolas"/>
          <w:sz w:val="22"/>
        </w:rPr>
      </w:pPr>
    </w:p>
    <w:p w14:paraId="455DD1B6"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3B431832"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mod_demographics_loghhincome</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gramEnd"/>
    </w:p>
    <w:p w14:paraId="18041148"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becomes_eilts</w:t>
      </w:r>
      <w:proofErr w:type="spellEnd"/>
      <w:r w:rsidRPr="00702107">
        <w:rPr>
          <w:rFonts w:ascii="Consolas" w:hAnsi="Consolas"/>
          <w:sz w:val="22"/>
        </w:rPr>
        <w:t xml:space="preserve"> </w:t>
      </w:r>
      <w:proofErr w:type="gramStart"/>
      <w:r w:rsidRPr="00702107">
        <w:rPr>
          <w:rFonts w:ascii="Consolas" w:hAnsi="Consolas"/>
          <w:sz w:val="22"/>
        </w:rPr>
        <w:t xml:space="preserve">~  </w:t>
      </w:r>
      <w:proofErr w:type="spellStart"/>
      <w:r w:rsidRPr="00702107">
        <w:rPr>
          <w:rFonts w:ascii="Consolas" w:hAnsi="Consolas"/>
          <w:sz w:val="22"/>
        </w:rPr>
        <w:t>age</w:t>
      </w:r>
      <w:proofErr w:type="gramEnd"/>
      <w:r w:rsidRPr="00702107">
        <w:rPr>
          <w:rFonts w:ascii="Consolas" w:hAnsi="Consolas"/>
          <w:sz w:val="22"/>
        </w:rPr>
        <w:t>_group</w:t>
      </w:r>
      <w:proofErr w:type="spellEnd"/>
      <w:r w:rsidRPr="00702107">
        <w:rPr>
          <w:rFonts w:ascii="Consolas" w:hAnsi="Consolas"/>
          <w:sz w:val="22"/>
        </w:rPr>
        <w:t xml:space="preserve"> + sex + </w:t>
      </w:r>
      <w:proofErr w:type="spellStart"/>
      <w:r w:rsidRPr="00702107">
        <w:rPr>
          <w:rFonts w:ascii="Consolas" w:hAnsi="Consolas"/>
          <w:sz w:val="22"/>
        </w:rPr>
        <w:t>eth_simplified</w:t>
      </w:r>
      <w:proofErr w:type="spellEnd"/>
      <w:r w:rsidRPr="00702107">
        <w:rPr>
          <w:rFonts w:ascii="Consolas" w:hAnsi="Consolas"/>
          <w:sz w:val="22"/>
        </w:rPr>
        <w:t xml:space="preserve"> + log(</w:t>
      </w:r>
      <w:proofErr w:type="spellStart"/>
      <w:r w:rsidRPr="00702107">
        <w:rPr>
          <w:rFonts w:ascii="Consolas" w:hAnsi="Consolas"/>
          <w:sz w:val="22"/>
        </w:rPr>
        <w:t>eq_net_income</w:t>
      </w:r>
      <w:proofErr w:type="spellEnd"/>
      <w:r w:rsidRPr="00702107">
        <w:rPr>
          <w:rFonts w:ascii="Consolas" w:hAnsi="Consolas"/>
          <w:sz w:val="22"/>
        </w:rPr>
        <w:t xml:space="preserve"> + 0.5), </w:t>
      </w:r>
    </w:p>
    <w:p w14:paraId="6F17A5D6" w14:textId="77777777" w:rsidR="00702107" w:rsidRPr="00702107" w:rsidRDefault="00702107" w:rsidP="00702107">
      <w:pPr>
        <w:pStyle w:val="SourceCode"/>
        <w:rPr>
          <w:rFonts w:ascii="Consolas" w:hAnsi="Consolas"/>
          <w:sz w:val="22"/>
        </w:rPr>
      </w:pPr>
      <w:r w:rsidRPr="00702107">
        <w:rPr>
          <w:rFonts w:ascii="Consolas" w:hAnsi="Consolas"/>
          <w:sz w:val="22"/>
        </w:rPr>
        <w:t xml:space="preserve">   data = </w:t>
      </w:r>
      <w:proofErr w:type="spellStart"/>
      <w:r w:rsidRPr="00702107">
        <w:rPr>
          <w:rFonts w:ascii="Consolas" w:hAnsi="Consolas"/>
          <w:sz w:val="22"/>
        </w:rPr>
        <w:t>data_tidied</w:t>
      </w:r>
      <w:proofErr w:type="spellEnd"/>
      <w:r w:rsidRPr="00702107">
        <w:rPr>
          <w:rFonts w:ascii="Consolas" w:hAnsi="Consolas"/>
          <w:sz w:val="22"/>
        </w:rPr>
        <w:t xml:space="preserve">, </w:t>
      </w:r>
    </w:p>
    <w:p w14:paraId="7941E2CC"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family = binomial</w:t>
      </w:r>
    </w:p>
    <w:p w14:paraId="6FA6A737"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6769D39A" w14:textId="77777777" w:rsidR="00702107" w:rsidRPr="00702107" w:rsidRDefault="00702107" w:rsidP="00702107">
      <w:pPr>
        <w:pStyle w:val="SourceCode"/>
        <w:rPr>
          <w:rFonts w:ascii="Consolas" w:hAnsi="Consolas"/>
          <w:sz w:val="22"/>
        </w:rPr>
      </w:pPr>
    </w:p>
    <w:p w14:paraId="61E7A711"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mod_demographics_loghhincome</w:t>
      </w:r>
      <w:proofErr w:type="spellEnd"/>
      <w:r w:rsidRPr="00702107">
        <w:rPr>
          <w:rFonts w:ascii="Consolas" w:hAnsi="Consolas"/>
          <w:sz w:val="22"/>
        </w:rPr>
        <w:t>)</w:t>
      </w:r>
    </w:p>
    <w:p w14:paraId="0F011524" w14:textId="77777777" w:rsidR="00702107" w:rsidRPr="00702107" w:rsidRDefault="00702107" w:rsidP="00702107">
      <w:pPr>
        <w:pStyle w:val="SourceCode"/>
        <w:rPr>
          <w:rFonts w:ascii="Consolas" w:hAnsi="Consolas"/>
          <w:sz w:val="22"/>
        </w:rPr>
      </w:pPr>
    </w:p>
    <w:p w14:paraId="3794B103"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5E579D00" w14:textId="77777777" w:rsidR="00702107" w:rsidRPr="00702107" w:rsidRDefault="00702107" w:rsidP="00702107">
      <w:pPr>
        <w:pStyle w:val="SourceCode"/>
        <w:rPr>
          <w:rFonts w:ascii="Consolas" w:hAnsi="Consolas"/>
          <w:sz w:val="22"/>
        </w:rPr>
      </w:pPr>
    </w:p>
    <w:p w14:paraId="622EEBD4" w14:textId="77777777" w:rsidR="00702107" w:rsidRPr="00702107" w:rsidRDefault="00702107" w:rsidP="00702107">
      <w:pPr>
        <w:pStyle w:val="SourceCode"/>
        <w:rPr>
          <w:rFonts w:ascii="Consolas" w:hAnsi="Consolas"/>
          <w:sz w:val="22"/>
        </w:rPr>
      </w:pPr>
      <w:r w:rsidRPr="00702107">
        <w:rPr>
          <w:rFonts w:ascii="Consolas" w:hAnsi="Consolas"/>
          <w:sz w:val="22"/>
        </w:rPr>
        <w:t xml:space="preserve">Now car access </w:t>
      </w:r>
    </w:p>
    <w:p w14:paraId="3D1A1442" w14:textId="77777777" w:rsidR="00702107" w:rsidRPr="00702107" w:rsidRDefault="00702107" w:rsidP="00702107">
      <w:pPr>
        <w:pStyle w:val="SourceCode"/>
        <w:rPr>
          <w:rFonts w:ascii="Consolas" w:hAnsi="Consolas"/>
          <w:sz w:val="22"/>
        </w:rPr>
      </w:pPr>
    </w:p>
    <w:p w14:paraId="2C880590"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794A3A21"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mod_history_demographics_hascar</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gramEnd"/>
    </w:p>
    <w:p w14:paraId="2FA4F58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this_status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eth_simplified</w:t>
      </w:r>
      <w:proofErr w:type="spellEnd"/>
      <w:r w:rsidRPr="00702107">
        <w:rPr>
          <w:rFonts w:ascii="Consolas" w:hAnsi="Consolas"/>
          <w:sz w:val="22"/>
        </w:rPr>
        <w:t xml:space="preserve"> + </w:t>
      </w:r>
      <w:proofErr w:type="spellStart"/>
      <w:r w:rsidRPr="00702107">
        <w:rPr>
          <w:rFonts w:ascii="Consolas" w:hAnsi="Consolas"/>
          <w:sz w:val="22"/>
        </w:rPr>
        <w:t>hascar</w:t>
      </w:r>
      <w:proofErr w:type="spellEnd"/>
      <w:r w:rsidRPr="00702107">
        <w:rPr>
          <w:rFonts w:ascii="Consolas" w:hAnsi="Consolas"/>
          <w:sz w:val="22"/>
        </w:rPr>
        <w:t xml:space="preserve">, </w:t>
      </w:r>
    </w:p>
    <w:p w14:paraId="666B36E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data = </w:t>
      </w:r>
      <w:proofErr w:type="spellStart"/>
      <w:r w:rsidRPr="00702107">
        <w:rPr>
          <w:rFonts w:ascii="Consolas" w:hAnsi="Consolas"/>
          <w:sz w:val="22"/>
        </w:rPr>
        <w:t>data_tidied</w:t>
      </w:r>
      <w:proofErr w:type="spellEnd"/>
      <w:r w:rsidRPr="00702107">
        <w:rPr>
          <w:rFonts w:ascii="Consolas" w:hAnsi="Consolas"/>
          <w:sz w:val="22"/>
        </w:rPr>
        <w:t xml:space="preserve">, </w:t>
      </w:r>
    </w:p>
    <w:p w14:paraId="3A25D1A6"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family = binomial</w:t>
      </w:r>
    </w:p>
    <w:p w14:paraId="57E89AB4"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1183DD96" w14:textId="77777777" w:rsidR="00702107" w:rsidRPr="00702107" w:rsidRDefault="00702107" w:rsidP="00702107">
      <w:pPr>
        <w:pStyle w:val="SourceCode"/>
        <w:rPr>
          <w:rFonts w:ascii="Consolas" w:hAnsi="Consolas"/>
          <w:sz w:val="22"/>
        </w:rPr>
      </w:pPr>
    </w:p>
    <w:p w14:paraId="0AD87014"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summary(</w:t>
      </w:r>
      <w:proofErr w:type="spellStart"/>
      <w:r w:rsidRPr="00702107">
        <w:rPr>
          <w:rFonts w:ascii="Consolas" w:hAnsi="Consolas"/>
          <w:sz w:val="22"/>
        </w:rPr>
        <w:t>mod_history_demographics_hascar</w:t>
      </w:r>
      <w:proofErr w:type="spellEnd"/>
      <w:r w:rsidRPr="00702107">
        <w:rPr>
          <w:rFonts w:ascii="Consolas" w:hAnsi="Consolas"/>
          <w:sz w:val="22"/>
        </w:rPr>
        <w:t>)</w:t>
      </w:r>
    </w:p>
    <w:p w14:paraId="2C5065AA" w14:textId="77777777" w:rsidR="00702107" w:rsidRPr="00702107" w:rsidRDefault="00702107" w:rsidP="00702107">
      <w:pPr>
        <w:pStyle w:val="SourceCode"/>
        <w:rPr>
          <w:rFonts w:ascii="Consolas" w:hAnsi="Consolas"/>
          <w:sz w:val="22"/>
        </w:rPr>
      </w:pPr>
    </w:p>
    <w:p w14:paraId="2358FFA7"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28547BCB" w14:textId="77777777" w:rsidR="00702107" w:rsidRPr="00702107" w:rsidRDefault="00702107" w:rsidP="00702107">
      <w:pPr>
        <w:pStyle w:val="SourceCode"/>
        <w:rPr>
          <w:rFonts w:ascii="Consolas" w:hAnsi="Consolas"/>
          <w:sz w:val="22"/>
        </w:rPr>
      </w:pPr>
    </w:p>
    <w:p w14:paraId="4C1DD138" w14:textId="77777777" w:rsidR="00702107" w:rsidRPr="00702107" w:rsidRDefault="00702107" w:rsidP="00702107">
      <w:pPr>
        <w:pStyle w:val="SourceCode"/>
        <w:rPr>
          <w:rFonts w:ascii="Consolas" w:hAnsi="Consolas"/>
          <w:sz w:val="22"/>
        </w:rPr>
      </w:pPr>
    </w:p>
    <w:p w14:paraId="2EF02D35" w14:textId="77777777" w:rsidR="00702107" w:rsidRPr="00702107" w:rsidRDefault="00702107" w:rsidP="00702107">
      <w:pPr>
        <w:pStyle w:val="SourceCode"/>
        <w:rPr>
          <w:rFonts w:ascii="Consolas" w:hAnsi="Consolas"/>
          <w:sz w:val="22"/>
        </w:rPr>
      </w:pPr>
      <w:r w:rsidRPr="00702107">
        <w:rPr>
          <w:rFonts w:ascii="Consolas" w:hAnsi="Consolas"/>
          <w:sz w:val="22"/>
        </w:rPr>
        <w:t>Now to add the next block of variables: health</w:t>
      </w:r>
    </w:p>
    <w:p w14:paraId="4F031841" w14:textId="77777777" w:rsidR="00702107" w:rsidRPr="00702107" w:rsidRDefault="00702107" w:rsidP="00702107">
      <w:pPr>
        <w:pStyle w:val="SourceCode"/>
        <w:rPr>
          <w:rFonts w:ascii="Consolas" w:hAnsi="Consolas"/>
          <w:sz w:val="22"/>
        </w:rPr>
      </w:pPr>
    </w:p>
    <w:p w14:paraId="44C652D3"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076440FF" w14:textId="77777777" w:rsidR="00702107" w:rsidRPr="00702107" w:rsidRDefault="00702107" w:rsidP="00702107">
      <w:pPr>
        <w:pStyle w:val="SourceCode"/>
        <w:rPr>
          <w:rFonts w:ascii="Consolas" w:hAnsi="Consolas"/>
          <w:sz w:val="22"/>
        </w:rPr>
      </w:pPr>
    </w:p>
    <w:p w14:paraId="2C1E3009"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mod_history_demographics_car_lti</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gramEnd"/>
    </w:p>
    <w:p w14:paraId="1D2581FE"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this_status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eth_simplified</w:t>
      </w:r>
      <w:proofErr w:type="spellEnd"/>
      <w:r w:rsidRPr="00702107">
        <w:rPr>
          <w:rFonts w:ascii="Consolas" w:hAnsi="Consolas"/>
          <w:sz w:val="22"/>
        </w:rPr>
        <w:t xml:space="preserve"> + </w:t>
      </w:r>
      <w:proofErr w:type="spellStart"/>
      <w:r w:rsidRPr="00702107">
        <w:rPr>
          <w:rFonts w:ascii="Consolas" w:hAnsi="Consolas"/>
          <w:sz w:val="22"/>
        </w:rPr>
        <w:t>hascar</w:t>
      </w:r>
      <w:proofErr w:type="spellEnd"/>
      <w:r w:rsidRPr="00702107">
        <w:rPr>
          <w:rFonts w:ascii="Consolas" w:hAnsi="Consolas"/>
          <w:sz w:val="22"/>
        </w:rPr>
        <w:t xml:space="preserve"> + </w:t>
      </w:r>
      <w:proofErr w:type="spellStart"/>
      <w:r w:rsidRPr="00702107">
        <w:rPr>
          <w:rFonts w:ascii="Consolas" w:hAnsi="Consolas"/>
          <w:sz w:val="22"/>
        </w:rPr>
        <w:t>lti</w:t>
      </w:r>
      <w:proofErr w:type="spellEnd"/>
      <w:r w:rsidRPr="00702107">
        <w:rPr>
          <w:rFonts w:ascii="Consolas" w:hAnsi="Consolas"/>
          <w:sz w:val="22"/>
        </w:rPr>
        <w:t xml:space="preserve">, </w:t>
      </w:r>
    </w:p>
    <w:p w14:paraId="42F8B40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data = </w:t>
      </w:r>
      <w:proofErr w:type="spellStart"/>
      <w:r w:rsidRPr="00702107">
        <w:rPr>
          <w:rFonts w:ascii="Consolas" w:hAnsi="Consolas"/>
          <w:sz w:val="22"/>
        </w:rPr>
        <w:t>data_tidied</w:t>
      </w:r>
      <w:proofErr w:type="spellEnd"/>
      <w:r w:rsidRPr="00702107">
        <w:rPr>
          <w:rFonts w:ascii="Consolas" w:hAnsi="Consolas"/>
          <w:sz w:val="22"/>
        </w:rPr>
        <w:t xml:space="preserve">, </w:t>
      </w:r>
    </w:p>
    <w:p w14:paraId="5A1E762F"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family = binomial</w:t>
      </w:r>
    </w:p>
    <w:p w14:paraId="5DA8D186"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307AE376" w14:textId="77777777" w:rsidR="00702107" w:rsidRPr="00702107" w:rsidRDefault="00702107" w:rsidP="00702107">
      <w:pPr>
        <w:pStyle w:val="SourceCode"/>
        <w:rPr>
          <w:rFonts w:ascii="Consolas" w:hAnsi="Consolas"/>
          <w:sz w:val="22"/>
        </w:rPr>
      </w:pPr>
    </w:p>
    <w:p w14:paraId="75750147"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mod_history_demographics_car_lti</w:t>
      </w:r>
      <w:proofErr w:type="spellEnd"/>
      <w:r w:rsidRPr="00702107">
        <w:rPr>
          <w:rFonts w:ascii="Consolas" w:hAnsi="Consolas"/>
          <w:sz w:val="22"/>
        </w:rPr>
        <w:t>)</w:t>
      </w:r>
    </w:p>
    <w:p w14:paraId="24BEF1B6" w14:textId="77777777" w:rsidR="00702107" w:rsidRPr="00702107" w:rsidRDefault="00702107" w:rsidP="00702107">
      <w:pPr>
        <w:pStyle w:val="SourceCode"/>
        <w:rPr>
          <w:rFonts w:ascii="Consolas" w:hAnsi="Consolas"/>
          <w:sz w:val="22"/>
        </w:rPr>
      </w:pPr>
    </w:p>
    <w:p w14:paraId="4C4BA2C4" w14:textId="77777777" w:rsidR="00702107" w:rsidRPr="00702107" w:rsidRDefault="00702107" w:rsidP="00702107">
      <w:pPr>
        <w:pStyle w:val="SourceCode"/>
        <w:rPr>
          <w:rFonts w:ascii="Consolas" w:hAnsi="Consolas"/>
          <w:sz w:val="22"/>
        </w:rPr>
      </w:pPr>
    </w:p>
    <w:p w14:paraId="0CB01644"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5A52F91B" w14:textId="77777777" w:rsidR="00702107" w:rsidRPr="00702107" w:rsidRDefault="00702107" w:rsidP="00702107">
      <w:pPr>
        <w:pStyle w:val="SourceCode"/>
        <w:rPr>
          <w:rFonts w:ascii="Consolas" w:hAnsi="Consolas"/>
          <w:sz w:val="22"/>
        </w:rPr>
      </w:pPr>
    </w:p>
    <w:p w14:paraId="3C2B68CF" w14:textId="77777777" w:rsidR="00702107" w:rsidRPr="00702107" w:rsidRDefault="00702107" w:rsidP="00702107">
      <w:pPr>
        <w:pStyle w:val="SourceCode"/>
        <w:rPr>
          <w:rFonts w:ascii="Consolas" w:hAnsi="Consolas"/>
          <w:sz w:val="22"/>
        </w:rPr>
      </w:pPr>
      <w:r w:rsidRPr="00702107">
        <w:rPr>
          <w:rFonts w:ascii="Consolas" w:hAnsi="Consolas"/>
          <w:sz w:val="22"/>
        </w:rPr>
        <w:t xml:space="preserve">Now health as continuous variables </w:t>
      </w:r>
    </w:p>
    <w:p w14:paraId="6860AB88" w14:textId="77777777" w:rsidR="00702107" w:rsidRPr="00702107" w:rsidRDefault="00702107" w:rsidP="00702107">
      <w:pPr>
        <w:pStyle w:val="SourceCode"/>
        <w:rPr>
          <w:rFonts w:ascii="Consolas" w:hAnsi="Consolas"/>
          <w:sz w:val="22"/>
        </w:rPr>
      </w:pPr>
    </w:p>
    <w:p w14:paraId="5FA1748B"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5000E72A" w14:textId="77777777" w:rsidR="00702107" w:rsidRPr="00702107" w:rsidRDefault="00702107" w:rsidP="00702107">
      <w:pPr>
        <w:pStyle w:val="SourceCode"/>
        <w:rPr>
          <w:rFonts w:ascii="Consolas" w:hAnsi="Consolas"/>
          <w:sz w:val="22"/>
        </w:rPr>
      </w:pPr>
    </w:p>
    <w:p w14:paraId="4DB11AF6" w14:textId="77777777" w:rsidR="00702107" w:rsidRPr="00702107" w:rsidRDefault="00702107" w:rsidP="00702107">
      <w:pPr>
        <w:pStyle w:val="SourceCode"/>
        <w:rPr>
          <w:rFonts w:ascii="Consolas" w:hAnsi="Consolas"/>
          <w:sz w:val="22"/>
        </w:rPr>
      </w:pPr>
    </w:p>
    <w:p w14:paraId="1E642E01" w14:textId="77777777" w:rsidR="00702107" w:rsidRPr="00702107" w:rsidRDefault="00702107" w:rsidP="00702107">
      <w:pPr>
        <w:pStyle w:val="SourceCode"/>
        <w:rPr>
          <w:rFonts w:ascii="Consolas" w:hAnsi="Consolas"/>
          <w:sz w:val="22"/>
        </w:rPr>
      </w:pPr>
      <w:r w:rsidRPr="00702107">
        <w:rPr>
          <w:rFonts w:ascii="Consolas" w:hAnsi="Consolas"/>
          <w:sz w:val="22"/>
        </w:rPr>
        <w:t xml:space="preserve">mod_history_demographics_car_sf12 &lt;- </w:t>
      </w:r>
      <w:proofErr w:type="spellStart"/>
      <w:proofErr w:type="gramStart"/>
      <w:r w:rsidRPr="00702107">
        <w:rPr>
          <w:rFonts w:ascii="Consolas" w:hAnsi="Consolas"/>
          <w:sz w:val="22"/>
        </w:rPr>
        <w:t>glm</w:t>
      </w:r>
      <w:proofErr w:type="spellEnd"/>
      <w:r w:rsidRPr="00702107">
        <w:rPr>
          <w:rFonts w:ascii="Consolas" w:hAnsi="Consolas"/>
          <w:sz w:val="22"/>
        </w:rPr>
        <w:t>(</w:t>
      </w:r>
      <w:proofErr w:type="gramEnd"/>
    </w:p>
    <w:p w14:paraId="04459FA7"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this_status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hascar</w:t>
      </w:r>
      <w:proofErr w:type="spellEnd"/>
      <w:r w:rsidRPr="00702107">
        <w:rPr>
          <w:rFonts w:ascii="Consolas" w:hAnsi="Consolas"/>
          <w:sz w:val="22"/>
        </w:rPr>
        <w:t xml:space="preserve"> + </w:t>
      </w:r>
      <w:proofErr w:type="spellStart"/>
      <w:r w:rsidRPr="00702107">
        <w:rPr>
          <w:rFonts w:ascii="Consolas" w:hAnsi="Consolas"/>
          <w:sz w:val="22"/>
        </w:rPr>
        <w:t>eth_simplified</w:t>
      </w:r>
      <w:proofErr w:type="spellEnd"/>
      <w:r w:rsidRPr="00702107">
        <w:rPr>
          <w:rFonts w:ascii="Consolas" w:hAnsi="Consolas"/>
          <w:sz w:val="22"/>
        </w:rPr>
        <w:t xml:space="preserve"> + </w:t>
      </w:r>
      <w:proofErr w:type="spellStart"/>
      <w:r w:rsidRPr="00702107">
        <w:rPr>
          <w:rFonts w:ascii="Consolas" w:hAnsi="Consolas"/>
          <w:sz w:val="22"/>
        </w:rPr>
        <w:t>mh</w:t>
      </w:r>
      <w:proofErr w:type="spellEnd"/>
      <w:r w:rsidRPr="00702107">
        <w:rPr>
          <w:rFonts w:ascii="Consolas" w:hAnsi="Consolas"/>
          <w:sz w:val="22"/>
        </w:rPr>
        <w:t xml:space="preserve"> + </w:t>
      </w:r>
      <w:proofErr w:type="spellStart"/>
      <w:r w:rsidRPr="00702107">
        <w:rPr>
          <w:rFonts w:ascii="Consolas" w:hAnsi="Consolas"/>
          <w:sz w:val="22"/>
        </w:rPr>
        <w:t>ph</w:t>
      </w:r>
      <w:proofErr w:type="spellEnd"/>
      <w:r w:rsidRPr="00702107">
        <w:rPr>
          <w:rFonts w:ascii="Consolas" w:hAnsi="Consolas"/>
          <w:sz w:val="22"/>
        </w:rPr>
        <w:t xml:space="preserve">, </w:t>
      </w:r>
    </w:p>
    <w:p w14:paraId="7E0A817C"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 xml:space="preserve">   data = </w:t>
      </w:r>
      <w:proofErr w:type="spellStart"/>
      <w:r w:rsidRPr="00702107">
        <w:rPr>
          <w:rFonts w:ascii="Consolas" w:hAnsi="Consolas"/>
          <w:sz w:val="22"/>
        </w:rPr>
        <w:t>data_tidied</w:t>
      </w:r>
      <w:proofErr w:type="spellEnd"/>
      <w:r w:rsidRPr="00702107">
        <w:rPr>
          <w:rFonts w:ascii="Consolas" w:hAnsi="Consolas"/>
          <w:sz w:val="22"/>
        </w:rPr>
        <w:t xml:space="preserve">, </w:t>
      </w:r>
    </w:p>
    <w:p w14:paraId="74167E9C"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family = binomial</w:t>
      </w:r>
    </w:p>
    <w:p w14:paraId="1E041D96"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1EEFC129" w14:textId="77777777" w:rsidR="00702107" w:rsidRPr="00702107" w:rsidRDefault="00702107" w:rsidP="00702107">
      <w:pPr>
        <w:pStyle w:val="SourceCode"/>
        <w:rPr>
          <w:rFonts w:ascii="Consolas" w:hAnsi="Consolas"/>
          <w:sz w:val="22"/>
        </w:rPr>
      </w:pPr>
    </w:p>
    <w:p w14:paraId="6ED2082D" w14:textId="77777777" w:rsidR="00702107" w:rsidRPr="00702107" w:rsidRDefault="00702107" w:rsidP="00702107">
      <w:pPr>
        <w:pStyle w:val="SourceCode"/>
        <w:rPr>
          <w:rFonts w:ascii="Consolas" w:hAnsi="Consolas"/>
          <w:sz w:val="22"/>
        </w:rPr>
      </w:pPr>
      <w:r w:rsidRPr="00702107">
        <w:rPr>
          <w:rFonts w:ascii="Consolas" w:hAnsi="Consolas"/>
          <w:sz w:val="22"/>
        </w:rPr>
        <w:t>summary(mod_history_demographics_car_sf12)</w:t>
      </w:r>
    </w:p>
    <w:p w14:paraId="0A908EBA" w14:textId="77777777" w:rsidR="00702107" w:rsidRPr="00702107" w:rsidRDefault="00702107" w:rsidP="00702107">
      <w:pPr>
        <w:pStyle w:val="SourceCode"/>
        <w:rPr>
          <w:rFonts w:ascii="Consolas" w:hAnsi="Consolas"/>
          <w:sz w:val="22"/>
        </w:rPr>
      </w:pPr>
    </w:p>
    <w:p w14:paraId="66C02A18" w14:textId="77777777" w:rsidR="00702107" w:rsidRPr="00702107" w:rsidRDefault="00702107" w:rsidP="00702107">
      <w:pPr>
        <w:pStyle w:val="SourceCode"/>
        <w:rPr>
          <w:rFonts w:ascii="Consolas" w:hAnsi="Consolas"/>
          <w:sz w:val="22"/>
        </w:rPr>
      </w:pPr>
    </w:p>
    <w:p w14:paraId="751BC138"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44D06DC4" w14:textId="77777777" w:rsidR="00702107" w:rsidRPr="00702107" w:rsidRDefault="00702107" w:rsidP="00702107">
      <w:pPr>
        <w:pStyle w:val="SourceCode"/>
        <w:rPr>
          <w:rFonts w:ascii="Consolas" w:hAnsi="Consolas"/>
          <w:sz w:val="22"/>
        </w:rPr>
      </w:pPr>
    </w:p>
    <w:p w14:paraId="0B0FCBC0" w14:textId="77777777" w:rsidR="00702107" w:rsidRPr="00702107" w:rsidRDefault="00702107" w:rsidP="00702107">
      <w:pPr>
        <w:pStyle w:val="SourceCode"/>
        <w:rPr>
          <w:rFonts w:ascii="Consolas" w:hAnsi="Consolas"/>
          <w:sz w:val="22"/>
        </w:rPr>
      </w:pPr>
      <w:r w:rsidRPr="00702107">
        <w:rPr>
          <w:rFonts w:ascii="Consolas" w:hAnsi="Consolas"/>
          <w:sz w:val="22"/>
        </w:rPr>
        <w:t xml:space="preserve">Finally let's look at both health and </w:t>
      </w:r>
      <w:proofErr w:type="spellStart"/>
      <w:r w:rsidRPr="00702107">
        <w:rPr>
          <w:rFonts w:ascii="Consolas" w:hAnsi="Consolas"/>
          <w:sz w:val="22"/>
        </w:rPr>
        <w:t>lti</w:t>
      </w:r>
      <w:proofErr w:type="spellEnd"/>
    </w:p>
    <w:p w14:paraId="78084C87" w14:textId="77777777" w:rsidR="00702107" w:rsidRPr="00702107" w:rsidRDefault="00702107" w:rsidP="00702107">
      <w:pPr>
        <w:pStyle w:val="SourceCode"/>
        <w:rPr>
          <w:rFonts w:ascii="Consolas" w:hAnsi="Consolas"/>
          <w:sz w:val="22"/>
        </w:rPr>
      </w:pPr>
    </w:p>
    <w:p w14:paraId="716CD7B1"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779B9CDB"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mod_history_demographics_car_health</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gramEnd"/>
    </w:p>
    <w:p w14:paraId="27DD6BA1"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this_status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eth_simplified</w:t>
      </w:r>
      <w:proofErr w:type="spellEnd"/>
      <w:r w:rsidRPr="00702107">
        <w:rPr>
          <w:rFonts w:ascii="Consolas" w:hAnsi="Consolas"/>
          <w:sz w:val="22"/>
        </w:rPr>
        <w:t xml:space="preserve"> + </w:t>
      </w:r>
      <w:proofErr w:type="spellStart"/>
      <w:r w:rsidRPr="00702107">
        <w:rPr>
          <w:rFonts w:ascii="Consolas" w:hAnsi="Consolas"/>
          <w:sz w:val="22"/>
        </w:rPr>
        <w:t>hascar</w:t>
      </w:r>
      <w:proofErr w:type="spellEnd"/>
      <w:r w:rsidRPr="00702107">
        <w:rPr>
          <w:rFonts w:ascii="Consolas" w:hAnsi="Consolas"/>
          <w:sz w:val="22"/>
        </w:rPr>
        <w:t xml:space="preserve"> + </w:t>
      </w:r>
      <w:proofErr w:type="spellStart"/>
      <w:r w:rsidRPr="00702107">
        <w:rPr>
          <w:rFonts w:ascii="Consolas" w:hAnsi="Consolas"/>
          <w:sz w:val="22"/>
        </w:rPr>
        <w:t>mh</w:t>
      </w:r>
      <w:proofErr w:type="spellEnd"/>
      <w:r w:rsidRPr="00702107">
        <w:rPr>
          <w:rFonts w:ascii="Consolas" w:hAnsi="Consolas"/>
          <w:sz w:val="22"/>
        </w:rPr>
        <w:t xml:space="preserve"> + </w:t>
      </w:r>
      <w:proofErr w:type="spellStart"/>
      <w:r w:rsidRPr="00702107">
        <w:rPr>
          <w:rFonts w:ascii="Consolas" w:hAnsi="Consolas"/>
          <w:sz w:val="22"/>
        </w:rPr>
        <w:t>ph</w:t>
      </w:r>
      <w:proofErr w:type="spellEnd"/>
      <w:r w:rsidRPr="00702107">
        <w:rPr>
          <w:rFonts w:ascii="Consolas" w:hAnsi="Consolas"/>
          <w:sz w:val="22"/>
        </w:rPr>
        <w:t xml:space="preserve"> + </w:t>
      </w:r>
      <w:proofErr w:type="spellStart"/>
      <w:r w:rsidRPr="00702107">
        <w:rPr>
          <w:rFonts w:ascii="Consolas" w:hAnsi="Consolas"/>
          <w:sz w:val="22"/>
        </w:rPr>
        <w:t>lti</w:t>
      </w:r>
      <w:proofErr w:type="spellEnd"/>
      <w:r w:rsidRPr="00702107">
        <w:rPr>
          <w:rFonts w:ascii="Consolas" w:hAnsi="Consolas"/>
          <w:sz w:val="22"/>
        </w:rPr>
        <w:t xml:space="preserve">, </w:t>
      </w:r>
    </w:p>
    <w:p w14:paraId="7476D2E1" w14:textId="77777777" w:rsidR="00702107" w:rsidRPr="00702107" w:rsidRDefault="00702107" w:rsidP="00702107">
      <w:pPr>
        <w:pStyle w:val="SourceCode"/>
        <w:rPr>
          <w:rFonts w:ascii="Consolas" w:hAnsi="Consolas"/>
          <w:sz w:val="22"/>
        </w:rPr>
      </w:pPr>
      <w:r w:rsidRPr="00702107">
        <w:rPr>
          <w:rFonts w:ascii="Consolas" w:hAnsi="Consolas"/>
          <w:sz w:val="22"/>
        </w:rPr>
        <w:t xml:space="preserve">   data = </w:t>
      </w:r>
      <w:proofErr w:type="spellStart"/>
      <w:r w:rsidRPr="00702107">
        <w:rPr>
          <w:rFonts w:ascii="Consolas" w:hAnsi="Consolas"/>
          <w:sz w:val="22"/>
        </w:rPr>
        <w:t>data_tidied</w:t>
      </w:r>
      <w:proofErr w:type="spellEnd"/>
      <w:r w:rsidRPr="00702107">
        <w:rPr>
          <w:rFonts w:ascii="Consolas" w:hAnsi="Consolas"/>
          <w:sz w:val="22"/>
        </w:rPr>
        <w:t xml:space="preserve">, </w:t>
      </w:r>
    </w:p>
    <w:p w14:paraId="0D850850"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family = binomial</w:t>
      </w:r>
    </w:p>
    <w:p w14:paraId="439CA13B"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6AE228CD" w14:textId="77777777" w:rsidR="00702107" w:rsidRPr="00702107" w:rsidRDefault="00702107" w:rsidP="00702107">
      <w:pPr>
        <w:pStyle w:val="SourceCode"/>
        <w:rPr>
          <w:rFonts w:ascii="Consolas" w:hAnsi="Consolas"/>
          <w:sz w:val="22"/>
        </w:rPr>
      </w:pPr>
    </w:p>
    <w:p w14:paraId="01442E8C"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mod_history_demographics_car_health</w:t>
      </w:r>
      <w:proofErr w:type="spellEnd"/>
      <w:r w:rsidRPr="00702107">
        <w:rPr>
          <w:rFonts w:ascii="Consolas" w:hAnsi="Consolas"/>
          <w:sz w:val="22"/>
        </w:rPr>
        <w:t>)</w:t>
      </w:r>
    </w:p>
    <w:p w14:paraId="2FBA5DE5" w14:textId="77777777" w:rsidR="00702107" w:rsidRPr="00702107" w:rsidRDefault="00702107" w:rsidP="00702107">
      <w:pPr>
        <w:pStyle w:val="SourceCode"/>
        <w:rPr>
          <w:rFonts w:ascii="Consolas" w:hAnsi="Consolas"/>
          <w:sz w:val="22"/>
        </w:rPr>
      </w:pPr>
    </w:p>
    <w:p w14:paraId="1BB0D40A" w14:textId="77777777" w:rsidR="00702107" w:rsidRPr="00702107" w:rsidRDefault="00702107" w:rsidP="00702107">
      <w:pPr>
        <w:pStyle w:val="SourceCode"/>
        <w:rPr>
          <w:rFonts w:ascii="Consolas" w:hAnsi="Consolas"/>
          <w:sz w:val="22"/>
        </w:rPr>
      </w:pPr>
    </w:p>
    <w:p w14:paraId="69C34B4D" w14:textId="77777777" w:rsidR="00702107" w:rsidRPr="00702107" w:rsidRDefault="00702107" w:rsidP="00702107">
      <w:pPr>
        <w:pStyle w:val="SourceCode"/>
        <w:rPr>
          <w:rFonts w:ascii="Consolas" w:hAnsi="Consolas"/>
          <w:sz w:val="22"/>
        </w:rPr>
      </w:pPr>
    </w:p>
    <w:p w14:paraId="042CABFF" w14:textId="77777777" w:rsidR="00702107" w:rsidRPr="00702107" w:rsidRDefault="00702107" w:rsidP="00702107">
      <w:pPr>
        <w:pStyle w:val="SourceCode"/>
        <w:rPr>
          <w:rFonts w:ascii="Consolas" w:hAnsi="Consolas"/>
          <w:sz w:val="22"/>
        </w:rPr>
      </w:pPr>
    </w:p>
    <w:p w14:paraId="40CEF75B"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5EF42DDB" w14:textId="77777777" w:rsidR="00702107" w:rsidRPr="00702107" w:rsidRDefault="00702107" w:rsidP="00702107">
      <w:pPr>
        <w:pStyle w:val="SourceCode"/>
        <w:rPr>
          <w:rFonts w:ascii="Consolas" w:hAnsi="Consolas"/>
          <w:sz w:val="22"/>
        </w:rPr>
      </w:pPr>
      <w:r w:rsidRPr="00702107">
        <w:rPr>
          <w:rFonts w:ascii="Consolas" w:hAnsi="Consolas"/>
          <w:sz w:val="22"/>
        </w:rPr>
        <w:t xml:space="preserve">But is the AIC of including both types of health better than just sf12 or </w:t>
      </w:r>
      <w:proofErr w:type="spellStart"/>
      <w:r w:rsidRPr="00702107">
        <w:rPr>
          <w:rFonts w:ascii="Consolas" w:hAnsi="Consolas"/>
          <w:sz w:val="22"/>
        </w:rPr>
        <w:t>lti</w:t>
      </w:r>
      <w:proofErr w:type="spellEnd"/>
      <w:r w:rsidRPr="00702107">
        <w:rPr>
          <w:rFonts w:ascii="Consolas" w:hAnsi="Consolas"/>
          <w:sz w:val="22"/>
        </w:rPr>
        <w:t>?</w:t>
      </w:r>
    </w:p>
    <w:p w14:paraId="5890158E" w14:textId="77777777" w:rsidR="00702107" w:rsidRPr="00702107" w:rsidRDefault="00702107" w:rsidP="00702107">
      <w:pPr>
        <w:pStyle w:val="SourceCode"/>
        <w:rPr>
          <w:rFonts w:ascii="Consolas" w:hAnsi="Consolas"/>
          <w:sz w:val="22"/>
        </w:rPr>
      </w:pPr>
    </w:p>
    <w:p w14:paraId="2A97D11D"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1D3E07ED" w14:textId="77777777" w:rsidR="00702107" w:rsidRPr="00702107" w:rsidRDefault="00702107" w:rsidP="00702107">
      <w:pPr>
        <w:pStyle w:val="SourceCode"/>
        <w:rPr>
          <w:rFonts w:ascii="Consolas" w:hAnsi="Consolas"/>
          <w:sz w:val="22"/>
        </w:rPr>
      </w:pPr>
    </w:p>
    <w:p w14:paraId="6FC2C006" w14:textId="77777777" w:rsidR="00702107" w:rsidRPr="00702107" w:rsidRDefault="00702107" w:rsidP="00702107">
      <w:pPr>
        <w:pStyle w:val="SourceCode"/>
        <w:rPr>
          <w:rFonts w:ascii="Consolas" w:hAnsi="Consolas"/>
          <w:sz w:val="22"/>
        </w:rPr>
      </w:pPr>
      <w:proofErr w:type="gramStart"/>
      <w:r w:rsidRPr="00702107">
        <w:rPr>
          <w:rFonts w:ascii="Consolas" w:hAnsi="Consolas"/>
          <w:sz w:val="22"/>
        </w:rPr>
        <w:t>AIC(</w:t>
      </w:r>
      <w:proofErr w:type="gramEnd"/>
      <w:r w:rsidRPr="00702107">
        <w:rPr>
          <w:rFonts w:ascii="Consolas" w:hAnsi="Consolas"/>
          <w:sz w:val="22"/>
        </w:rPr>
        <w:t xml:space="preserve">mod_history_demographics_car_sf12, </w:t>
      </w:r>
      <w:proofErr w:type="spellStart"/>
      <w:r w:rsidRPr="00702107">
        <w:rPr>
          <w:rFonts w:ascii="Consolas" w:hAnsi="Consolas"/>
          <w:sz w:val="22"/>
        </w:rPr>
        <w:t>mod_history_demographics_car_lti</w:t>
      </w:r>
      <w:proofErr w:type="spellEnd"/>
      <w:r w:rsidRPr="00702107">
        <w:rPr>
          <w:rFonts w:ascii="Consolas" w:hAnsi="Consolas"/>
          <w:sz w:val="22"/>
        </w:rPr>
        <w:t xml:space="preserve">, </w:t>
      </w:r>
      <w:proofErr w:type="spellStart"/>
      <w:r w:rsidRPr="00702107">
        <w:rPr>
          <w:rFonts w:ascii="Consolas" w:hAnsi="Consolas"/>
          <w:sz w:val="22"/>
        </w:rPr>
        <w:t>mod_history_demographics_car_health</w:t>
      </w:r>
      <w:proofErr w:type="spellEnd"/>
      <w:r w:rsidRPr="00702107">
        <w:rPr>
          <w:rFonts w:ascii="Consolas" w:hAnsi="Consolas"/>
          <w:sz w:val="22"/>
        </w:rPr>
        <w:t>)</w:t>
      </w:r>
    </w:p>
    <w:p w14:paraId="1D4D9779" w14:textId="77777777" w:rsidR="00702107" w:rsidRPr="00702107" w:rsidRDefault="00702107" w:rsidP="00702107">
      <w:pPr>
        <w:pStyle w:val="SourceCode"/>
        <w:rPr>
          <w:rFonts w:ascii="Consolas" w:hAnsi="Consolas"/>
          <w:sz w:val="22"/>
        </w:rPr>
      </w:pPr>
    </w:p>
    <w:p w14:paraId="44B8C902" w14:textId="77777777" w:rsidR="00702107" w:rsidRPr="00702107" w:rsidRDefault="00702107" w:rsidP="00702107">
      <w:pPr>
        <w:pStyle w:val="SourceCode"/>
        <w:rPr>
          <w:rFonts w:ascii="Consolas" w:hAnsi="Consolas"/>
          <w:sz w:val="22"/>
        </w:rPr>
      </w:pPr>
    </w:p>
    <w:p w14:paraId="00043995"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3D21B32A" w14:textId="77777777" w:rsidR="00702107" w:rsidRPr="00702107" w:rsidRDefault="00702107" w:rsidP="00702107">
      <w:pPr>
        <w:pStyle w:val="SourceCode"/>
        <w:rPr>
          <w:rFonts w:ascii="Consolas" w:hAnsi="Consolas"/>
          <w:sz w:val="22"/>
        </w:rPr>
      </w:pPr>
    </w:p>
    <w:p w14:paraId="50E32847" w14:textId="77777777" w:rsidR="00702107" w:rsidRPr="00702107" w:rsidRDefault="00702107" w:rsidP="00702107">
      <w:pPr>
        <w:pStyle w:val="SourceCode"/>
        <w:rPr>
          <w:rFonts w:ascii="Consolas" w:hAnsi="Consolas"/>
          <w:sz w:val="22"/>
        </w:rPr>
      </w:pPr>
      <w:r w:rsidRPr="00702107">
        <w:rPr>
          <w:rFonts w:ascii="Consolas" w:hAnsi="Consolas"/>
          <w:sz w:val="22"/>
        </w:rPr>
        <w:t xml:space="preserve">The number of observations </w:t>
      </w:r>
      <w:proofErr w:type="gramStart"/>
      <w:r w:rsidRPr="00702107">
        <w:rPr>
          <w:rFonts w:ascii="Consolas" w:hAnsi="Consolas"/>
          <w:sz w:val="22"/>
        </w:rPr>
        <w:t>aren't</w:t>
      </w:r>
      <w:proofErr w:type="gramEnd"/>
      <w:r w:rsidRPr="00702107">
        <w:rPr>
          <w:rFonts w:ascii="Consolas" w:hAnsi="Consolas"/>
          <w:sz w:val="22"/>
        </w:rPr>
        <w:t xml:space="preserve"> exactly the same, so we can't directly compare AICs. However, the AIC of the model with both types of health is lower than the AIC of the model with just one type of health. </w:t>
      </w:r>
    </w:p>
    <w:p w14:paraId="358D0136" w14:textId="77777777" w:rsidR="00702107" w:rsidRPr="00702107" w:rsidRDefault="00702107" w:rsidP="00702107">
      <w:pPr>
        <w:pStyle w:val="SourceCode"/>
        <w:rPr>
          <w:rFonts w:ascii="Consolas" w:hAnsi="Consolas"/>
          <w:sz w:val="22"/>
        </w:rPr>
      </w:pPr>
      <w:proofErr w:type="gramStart"/>
      <w:r w:rsidRPr="00702107">
        <w:rPr>
          <w:rFonts w:ascii="Consolas" w:hAnsi="Consolas"/>
          <w:sz w:val="22"/>
        </w:rPr>
        <w:t>However</w:t>
      </w:r>
      <w:proofErr w:type="gramEnd"/>
      <w:r w:rsidRPr="00702107">
        <w:rPr>
          <w:rFonts w:ascii="Consolas" w:hAnsi="Consolas"/>
          <w:sz w:val="22"/>
        </w:rPr>
        <w:t xml:space="preserve"> it appears that the sf12 derived variables are more useful than the </w:t>
      </w:r>
      <w:proofErr w:type="spellStart"/>
      <w:r w:rsidRPr="00702107">
        <w:rPr>
          <w:rFonts w:ascii="Consolas" w:hAnsi="Consolas"/>
          <w:sz w:val="22"/>
        </w:rPr>
        <w:t>lti</w:t>
      </w:r>
      <w:proofErr w:type="spellEnd"/>
      <w:r w:rsidRPr="00702107">
        <w:rPr>
          <w:rFonts w:ascii="Consolas" w:hAnsi="Consolas"/>
          <w:sz w:val="22"/>
        </w:rPr>
        <w:t xml:space="preserve">/no </w:t>
      </w:r>
      <w:proofErr w:type="spellStart"/>
      <w:r w:rsidRPr="00702107">
        <w:rPr>
          <w:rFonts w:ascii="Consolas" w:hAnsi="Consolas"/>
          <w:sz w:val="22"/>
        </w:rPr>
        <w:t>lti</w:t>
      </w:r>
      <w:proofErr w:type="spellEnd"/>
      <w:r w:rsidRPr="00702107">
        <w:rPr>
          <w:rFonts w:ascii="Consolas" w:hAnsi="Consolas"/>
          <w:sz w:val="22"/>
        </w:rPr>
        <w:t xml:space="preserve"> binary variable</w:t>
      </w:r>
    </w:p>
    <w:p w14:paraId="7D745126" w14:textId="77777777" w:rsidR="00702107" w:rsidRPr="00702107" w:rsidRDefault="00702107" w:rsidP="00702107">
      <w:pPr>
        <w:pStyle w:val="SourceCode"/>
        <w:rPr>
          <w:rFonts w:ascii="Consolas" w:hAnsi="Consolas"/>
          <w:sz w:val="22"/>
        </w:rPr>
      </w:pPr>
    </w:p>
    <w:p w14:paraId="725A2B84" w14:textId="77777777" w:rsidR="00702107" w:rsidRPr="00702107" w:rsidRDefault="00702107" w:rsidP="00702107">
      <w:pPr>
        <w:pStyle w:val="SourceCode"/>
        <w:rPr>
          <w:rFonts w:ascii="Consolas" w:hAnsi="Consolas"/>
          <w:sz w:val="22"/>
        </w:rPr>
      </w:pPr>
      <w:proofErr w:type="gramStart"/>
      <w:r w:rsidRPr="00702107">
        <w:rPr>
          <w:rFonts w:ascii="Consolas" w:hAnsi="Consolas"/>
          <w:sz w:val="22"/>
        </w:rPr>
        <w:t>So</w:t>
      </w:r>
      <w:proofErr w:type="gramEnd"/>
      <w:r w:rsidRPr="00702107">
        <w:rPr>
          <w:rFonts w:ascii="Consolas" w:hAnsi="Consolas"/>
          <w:sz w:val="22"/>
        </w:rPr>
        <w:t xml:space="preserve"> let's use </w:t>
      </w:r>
      <w:proofErr w:type="spellStart"/>
      <w:r w:rsidRPr="00702107">
        <w:rPr>
          <w:rFonts w:ascii="Consolas" w:hAnsi="Consolas"/>
          <w:sz w:val="22"/>
        </w:rPr>
        <w:t>mh</w:t>
      </w:r>
      <w:proofErr w:type="spellEnd"/>
      <w:r w:rsidRPr="00702107">
        <w:rPr>
          <w:rFonts w:ascii="Consolas" w:hAnsi="Consolas"/>
          <w:sz w:val="22"/>
        </w:rPr>
        <w:t xml:space="preserve"> and </w:t>
      </w:r>
      <w:proofErr w:type="spellStart"/>
      <w:r w:rsidRPr="00702107">
        <w:rPr>
          <w:rFonts w:ascii="Consolas" w:hAnsi="Consolas"/>
          <w:sz w:val="22"/>
        </w:rPr>
        <w:t>ph</w:t>
      </w:r>
      <w:proofErr w:type="spellEnd"/>
      <w:r w:rsidRPr="00702107">
        <w:rPr>
          <w:rFonts w:ascii="Consolas" w:hAnsi="Consolas"/>
          <w:sz w:val="22"/>
        </w:rPr>
        <w:t>, before moving onto the next block of variables: household</w:t>
      </w:r>
    </w:p>
    <w:p w14:paraId="08446BF4" w14:textId="77777777" w:rsidR="00702107" w:rsidRPr="00702107" w:rsidRDefault="00702107" w:rsidP="00702107">
      <w:pPr>
        <w:pStyle w:val="SourceCode"/>
        <w:rPr>
          <w:rFonts w:ascii="Consolas" w:hAnsi="Consolas"/>
          <w:sz w:val="22"/>
        </w:rPr>
      </w:pPr>
    </w:p>
    <w:p w14:paraId="43EE3300"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24276C28" w14:textId="77777777" w:rsidR="00702107" w:rsidRPr="00702107" w:rsidRDefault="00702107" w:rsidP="00702107">
      <w:pPr>
        <w:pStyle w:val="SourceCode"/>
        <w:rPr>
          <w:rFonts w:ascii="Consolas" w:hAnsi="Consolas"/>
          <w:sz w:val="22"/>
        </w:rPr>
      </w:pPr>
    </w:p>
    <w:p w14:paraId="176CF640"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mod_history_demographics_health_car_hhchildren</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gramEnd"/>
    </w:p>
    <w:p w14:paraId="4A2FC62C"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this_status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eth_simplified</w:t>
      </w:r>
      <w:proofErr w:type="spellEnd"/>
      <w:r w:rsidRPr="00702107">
        <w:rPr>
          <w:rFonts w:ascii="Consolas" w:hAnsi="Consolas"/>
          <w:sz w:val="22"/>
        </w:rPr>
        <w:t xml:space="preserve"> + </w:t>
      </w:r>
      <w:proofErr w:type="spellStart"/>
      <w:r w:rsidRPr="00702107">
        <w:rPr>
          <w:rFonts w:ascii="Consolas" w:hAnsi="Consolas"/>
          <w:sz w:val="22"/>
        </w:rPr>
        <w:t>lti</w:t>
      </w:r>
      <w:proofErr w:type="spellEnd"/>
      <w:r w:rsidRPr="00702107">
        <w:rPr>
          <w:rFonts w:ascii="Consolas" w:hAnsi="Consolas"/>
          <w:sz w:val="22"/>
        </w:rPr>
        <w:t xml:space="preserve"> + </w:t>
      </w:r>
      <w:proofErr w:type="spellStart"/>
      <w:r w:rsidRPr="00702107">
        <w:rPr>
          <w:rFonts w:ascii="Consolas" w:hAnsi="Consolas"/>
          <w:sz w:val="22"/>
        </w:rPr>
        <w:t>mh</w:t>
      </w:r>
      <w:proofErr w:type="spellEnd"/>
      <w:r w:rsidRPr="00702107">
        <w:rPr>
          <w:rFonts w:ascii="Consolas" w:hAnsi="Consolas"/>
          <w:sz w:val="22"/>
        </w:rPr>
        <w:t xml:space="preserve"> + </w:t>
      </w:r>
      <w:proofErr w:type="spellStart"/>
      <w:r w:rsidRPr="00702107">
        <w:rPr>
          <w:rFonts w:ascii="Consolas" w:hAnsi="Consolas"/>
          <w:sz w:val="22"/>
        </w:rPr>
        <w:t>ph</w:t>
      </w:r>
      <w:proofErr w:type="spellEnd"/>
      <w:r w:rsidRPr="00702107">
        <w:rPr>
          <w:rFonts w:ascii="Consolas" w:hAnsi="Consolas"/>
          <w:sz w:val="22"/>
        </w:rPr>
        <w:t xml:space="preserve"> + </w:t>
      </w:r>
      <w:proofErr w:type="spellStart"/>
      <w:r w:rsidRPr="00702107">
        <w:rPr>
          <w:rFonts w:ascii="Consolas" w:hAnsi="Consolas"/>
          <w:sz w:val="22"/>
        </w:rPr>
        <w:t>has_children</w:t>
      </w:r>
      <w:proofErr w:type="spellEnd"/>
      <w:r w:rsidRPr="00702107">
        <w:rPr>
          <w:rFonts w:ascii="Consolas" w:hAnsi="Consolas"/>
          <w:sz w:val="22"/>
        </w:rPr>
        <w:t xml:space="preserve">, </w:t>
      </w:r>
    </w:p>
    <w:p w14:paraId="25D2666B" w14:textId="77777777" w:rsidR="00702107" w:rsidRPr="00702107" w:rsidRDefault="00702107" w:rsidP="00702107">
      <w:pPr>
        <w:pStyle w:val="SourceCode"/>
        <w:rPr>
          <w:rFonts w:ascii="Consolas" w:hAnsi="Consolas"/>
          <w:sz w:val="22"/>
        </w:rPr>
      </w:pPr>
      <w:r w:rsidRPr="00702107">
        <w:rPr>
          <w:rFonts w:ascii="Consolas" w:hAnsi="Consolas"/>
          <w:sz w:val="22"/>
        </w:rPr>
        <w:t xml:space="preserve">   data = </w:t>
      </w:r>
      <w:proofErr w:type="spellStart"/>
      <w:r w:rsidRPr="00702107">
        <w:rPr>
          <w:rFonts w:ascii="Consolas" w:hAnsi="Consolas"/>
          <w:sz w:val="22"/>
        </w:rPr>
        <w:t>data_tidied</w:t>
      </w:r>
      <w:proofErr w:type="spellEnd"/>
      <w:r w:rsidRPr="00702107">
        <w:rPr>
          <w:rFonts w:ascii="Consolas" w:hAnsi="Consolas"/>
          <w:sz w:val="22"/>
        </w:rPr>
        <w:t xml:space="preserve">, </w:t>
      </w:r>
    </w:p>
    <w:p w14:paraId="13AFE7F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family = binomial</w:t>
      </w:r>
    </w:p>
    <w:p w14:paraId="5E61F6EB"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6F4A8490" w14:textId="77777777" w:rsidR="00702107" w:rsidRPr="00702107" w:rsidRDefault="00702107" w:rsidP="00702107">
      <w:pPr>
        <w:pStyle w:val="SourceCode"/>
        <w:rPr>
          <w:rFonts w:ascii="Consolas" w:hAnsi="Consolas"/>
          <w:sz w:val="22"/>
        </w:rPr>
      </w:pPr>
    </w:p>
    <w:p w14:paraId="18CC776F"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mod_history_demographics_health_car_hhchildren</w:t>
      </w:r>
      <w:proofErr w:type="spellEnd"/>
      <w:r w:rsidRPr="00702107">
        <w:rPr>
          <w:rFonts w:ascii="Consolas" w:hAnsi="Consolas"/>
          <w:sz w:val="22"/>
        </w:rPr>
        <w:t>)</w:t>
      </w:r>
    </w:p>
    <w:p w14:paraId="770E9F2F" w14:textId="77777777" w:rsidR="00702107" w:rsidRPr="00702107" w:rsidRDefault="00702107" w:rsidP="00702107">
      <w:pPr>
        <w:pStyle w:val="SourceCode"/>
        <w:rPr>
          <w:rFonts w:ascii="Consolas" w:hAnsi="Consolas"/>
          <w:sz w:val="22"/>
        </w:rPr>
      </w:pPr>
    </w:p>
    <w:p w14:paraId="06FDC151" w14:textId="77777777" w:rsidR="00702107" w:rsidRPr="00702107" w:rsidRDefault="00702107" w:rsidP="00702107">
      <w:pPr>
        <w:pStyle w:val="SourceCode"/>
        <w:rPr>
          <w:rFonts w:ascii="Consolas" w:hAnsi="Consolas"/>
          <w:sz w:val="22"/>
        </w:rPr>
      </w:pPr>
    </w:p>
    <w:p w14:paraId="4FEE01FD" w14:textId="77777777" w:rsidR="00702107" w:rsidRPr="00702107" w:rsidRDefault="00702107" w:rsidP="00702107">
      <w:pPr>
        <w:pStyle w:val="SourceCode"/>
        <w:rPr>
          <w:rFonts w:ascii="Consolas" w:hAnsi="Consolas"/>
          <w:sz w:val="22"/>
        </w:rPr>
      </w:pPr>
    </w:p>
    <w:p w14:paraId="78CF1E46"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3CC95BB1" w14:textId="77777777" w:rsidR="00702107" w:rsidRPr="00702107" w:rsidRDefault="00702107" w:rsidP="00702107">
      <w:pPr>
        <w:pStyle w:val="SourceCode"/>
        <w:rPr>
          <w:rFonts w:ascii="Consolas" w:hAnsi="Consolas"/>
          <w:sz w:val="22"/>
        </w:rPr>
      </w:pPr>
    </w:p>
    <w:p w14:paraId="13CF5D4F"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 xml:space="preserve">Now </w:t>
      </w:r>
      <w:proofErr w:type="spellStart"/>
      <w:r w:rsidRPr="00702107">
        <w:rPr>
          <w:rFonts w:ascii="Consolas" w:hAnsi="Consolas"/>
          <w:sz w:val="22"/>
        </w:rPr>
        <w:t>hh</w:t>
      </w:r>
      <w:proofErr w:type="spellEnd"/>
      <w:r w:rsidRPr="00702107">
        <w:rPr>
          <w:rFonts w:ascii="Consolas" w:hAnsi="Consolas"/>
          <w:sz w:val="22"/>
        </w:rPr>
        <w:t xml:space="preserve"> category </w:t>
      </w:r>
    </w:p>
    <w:p w14:paraId="153B6888" w14:textId="77777777" w:rsidR="00702107" w:rsidRPr="00702107" w:rsidRDefault="00702107" w:rsidP="00702107">
      <w:pPr>
        <w:pStyle w:val="SourceCode"/>
        <w:rPr>
          <w:rFonts w:ascii="Consolas" w:hAnsi="Consolas"/>
          <w:sz w:val="22"/>
        </w:rPr>
      </w:pPr>
    </w:p>
    <w:p w14:paraId="2325F22A"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01C7F70D" w14:textId="77777777" w:rsidR="00702107" w:rsidRPr="00702107" w:rsidRDefault="00702107" w:rsidP="00702107">
      <w:pPr>
        <w:pStyle w:val="SourceCode"/>
        <w:rPr>
          <w:rFonts w:ascii="Consolas" w:hAnsi="Consolas"/>
          <w:sz w:val="22"/>
        </w:rPr>
      </w:pPr>
    </w:p>
    <w:p w14:paraId="6F5D4D44" w14:textId="77777777" w:rsidR="00702107" w:rsidRPr="00702107" w:rsidRDefault="00702107" w:rsidP="00702107">
      <w:pPr>
        <w:pStyle w:val="SourceCode"/>
        <w:rPr>
          <w:rFonts w:ascii="Consolas" w:hAnsi="Consolas"/>
          <w:sz w:val="22"/>
        </w:rPr>
      </w:pPr>
    </w:p>
    <w:p w14:paraId="696A159A"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mod_history_demographics_health_car_hhtype</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gramEnd"/>
    </w:p>
    <w:p w14:paraId="25CB951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this_status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hascar</w:t>
      </w:r>
      <w:proofErr w:type="spellEnd"/>
      <w:r w:rsidRPr="00702107">
        <w:rPr>
          <w:rFonts w:ascii="Consolas" w:hAnsi="Consolas"/>
          <w:sz w:val="22"/>
        </w:rPr>
        <w:t xml:space="preserve"> + </w:t>
      </w:r>
      <w:proofErr w:type="spellStart"/>
      <w:r w:rsidRPr="00702107">
        <w:rPr>
          <w:rFonts w:ascii="Consolas" w:hAnsi="Consolas"/>
          <w:sz w:val="22"/>
        </w:rPr>
        <w:t>eth_simplified</w:t>
      </w:r>
      <w:proofErr w:type="spellEnd"/>
      <w:r w:rsidRPr="00702107">
        <w:rPr>
          <w:rFonts w:ascii="Consolas" w:hAnsi="Consolas"/>
          <w:sz w:val="22"/>
        </w:rPr>
        <w:t xml:space="preserve"> + </w:t>
      </w:r>
      <w:proofErr w:type="spellStart"/>
      <w:r w:rsidRPr="00702107">
        <w:rPr>
          <w:rFonts w:ascii="Consolas" w:hAnsi="Consolas"/>
          <w:sz w:val="22"/>
        </w:rPr>
        <w:t>lti</w:t>
      </w:r>
      <w:proofErr w:type="spellEnd"/>
      <w:r w:rsidRPr="00702107">
        <w:rPr>
          <w:rFonts w:ascii="Consolas" w:hAnsi="Consolas"/>
          <w:sz w:val="22"/>
        </w:rPr>
        <w:t xml:space="preserve"> + </w:t>
      </w:r>
      <w:proofErr w:type="spellStart"/>
      <w:r w:rsidRPr="00702107">
        <w:rPr>
          <w:rFonts w:ascii="Consolas" w:hAnsi="Consolas"/>
          <w:sz w:val="22"/>
        </w:rPr>
        <w:t>mh</w:t>
      </w:r>
      <w:proofErr w:type="spellEnd"/>
      <w:r w:rsidRPr="00702107">
        <w:rPr>
          <w:rFonts w:ascii="Consolas" w:hAnsi="Consolas"/>
          <w:sz w:val="22"/>
        </w:rPr>
        <w:t xml:space="preserve"> + </w:t>
      </w:r>
      <w:proofErr w:type="spellStart"/>
      <w:r w:rsidRPr="00702107">
        <w:rPr>
          <w:rFonts w:ascii="Consolas" w:hAnsi="Consolas"/>
          <w:sz w:val="22"/>
        </w:rPr>
        <w:t>ph</w:t>
      </w:r>
      <w:proofErr w:type="spellEnd"/>
      <w:r w:rsidRPr="00702107">
        <w:rPr>
          <w:rFonts w:ascii="Consolas" w:hAnsi="Consolas"/>
          <w:sz w:val="22"/>
        </w:rPr>
        <w:t xml:space="preserve"> + </w:t>
      </w:r>
      <w:proofErr w:type="spellStart"/>
      <w:r w:rsidRPr="00702107">
        <w:rPr>
          <w:rFonts w:ascii="Consolas" w:hAnsi="Consolas"/>
          <w:sz w:val="22"/>
        </w:rPr>
        <w:t>hh_type</w:t>
      </w:r>
      <w:proofErr w:type="spellEnd"/>
      <w:r w:rsidRPr="00702107">
        <w:rPr>
          <w:rFonts w:ascii="Consolas" w:hAnsi="Consolas"/>
          <w:sz w:val="22"/>
        </w:rPr>
        <w:t xml:space="preserve">, </w:t>
      </w:r>
    </w:p>
    <w:p w14:paraId="0E22FBD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data = </w:t>
      </w:r>
      <w:proofErr w:type="spellStart"/>
      <w:r w:rsidRPr="00702107">
        <w:rPr>
          <w:rFonts w:ascii="Consolas" w:hAnsi="Consolas"/>
          <w:sz w:val="22"/>
        </w:rPr>
        <w:t>data_tidied</w:t>
      </w:r>
      <w:proofErr w:type="spellEnd"/>
      <w:r w:rsidRPr="00702107">
        <w:rPr>
          <w:rFonts w:ascii="Consolas" w:hAnsi="Consolas"/>
          <w:sz w:val="22"/>
        </w:rPr>
        <w:t xml:space="preserve">, </w:t>
      </w:r>
    </w:p>
    <w:p w14:paraId="6F23CC81"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family = binomial</w:t>
      </w:r>
    </w:p>
    <w:p w14:paraId="4B695E8F"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245D6ACB" w14:textId="77777777" w:rsidR="00702107" w:rsidRPr="00702107" w:rsidRDefault="00702107" w:rsidP="00702107">
      <w:pPr>
        <w:pStyle w:val="SourceCode"/>
        <w:rPr>
          <w:rFonts w:ascii="Consolas" w:hAnsi="Consolas"/>
          <w:sz w:val="22"/>
        </w:rPr>
      </w:pPr>
    </w:p>
    <w:p w14:paraId="2ED6B53B"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mod_history_demographics_health_car_hhtype</w:t>
      </w:r>
      <w:proofErr w:type="spellEnd"/>
      <w:r w:rsidRPr="00702107">
        <w:rPr>
          <w:rFonts w:ascii="Consolas" w:hAnsi="Consolas"/>
          <w:sz w:val="22"/>
        </w:rPr>
        <w:t>)</w:t>
      </w:r>
    </w:p>
    <w:p w14:paraId="7DF356D8" w14:textId="77777777" w:rsidR="00702107" w:rsidRPr="00702107" w:rsidRDefault="00702107" w:rsidP="00702107">
      <w:pPr>
        <w:pStyle w:val="SourceCode"/>
        <w:rPr>
          <w:rFonts w:ascii="Consolas" w:hAnsi="Consolas"/>
          <w:sz w:val="22"/>
        </w:rPr>
      </w:pPr>
    </w:p>
    <w:p w14:paraId="7B57A86E"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6CE58FDA" w14:textId="77777777" w:rsidR="00702107" w:rsidRPr="00702107" w:rsidRDefault="00702107" w:rsidP="00702107">
      <w:pPr>
        <w:pStyle w:val="SourceCode"/>
        <w:rPr>
          <w:rFonts w:ascii="Consolas" w:hAnsi="Consolas"/>
          <w:sz w:val="22"/>
        </w:rPr>
      </w:pPr>
      <w:r w:rsidRPr="00702107">
        <w:rPr>
          <w:rFonts w:ascii="Consolas" w:hAnsi="Consolas"/>
          <w:sz w:val="22"/>
        </w:rPr>
        <w:t>Now qualifications, which we think is the last block</w:t>
      </w:r>
    </w:p>
    <w:p w14:paraId="3DCC7CD5" w14:textId="77777777" w:rsidR="00702107" w:rsidRPr="00702107" w:rsidRDefault="00702107" w:rsidP="00702107">
      <w:pPr>
        <w:pStyle w:val="SourceCode"/>
        <w:rPr>
          <w:rFonts w:ascii="Consolas" w:hAnsi="Consolas"/>
          <w:sz w:val="22"/>
        </w:rPr>
      </w:pPr>
    </w:p>
    <w:p w14:paraId="68DDBABD"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1D51C9D1"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mod_history_demographics_health_car_hhtype_qual</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gramEnd"/>
    </w:p>
    <w:p w14:paraId="65B812A4"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this_status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hascar</w:t>
      </w:r>
      <w:proofErr w:type="spellEnd"/>
      <w:r w:rsidRPr="00702107">
        <w:rPr>
          <w:rFonts w:ascii="Consolas" w:hAnsi="Consolas"/>
          <w:sz w:val="22"/>
        </w:rPr>
        <w:t xml:space="preserve"> + </w:t>
      </w:r>
      <w:proofErr w:type="spellStart"/>
      <w:r w:rsidRPr="00702107">
        <w:rPr>
          <w:rFonts w:ascii="Consolas" w:hAnsi="Consolas"/>
          <w:sz w:val="22"/>
        </w:rPr>
        <w:t>eth_simplified</w:t>
      </w:r>
      <w:proofErr w:type="spellEnd"/>
      <w:r w:rsidRPr="00702107">
        <w:rPr>
          <w:rFonts w:ascii="Consolas" w:hAnsi="Consolas"/>
          <w:sz w:val="22"/>
        </w:rPr>
        <w:t xml:space="preserve"> + </w:t>
      </w:r>
      <w:proofErr w:type="spellStart"/>
      <w:r w:rsidRPr="00702107">
        <w:rPr>
          <w:rFonts w:ascii="Consolas" w:hAnsi="Consolas"/>
          <w:sz w:val="22"/>
        </w:rPr>
        <w:t>lti</w:t>
      </w:r>
      <w:proofErr w:type="spellEnd"/>
      <w:r w:rsidRPr="00702107">
        <w:rPr>
          <w:rFonts w:ascii="Consolas" w:hAnsi="Consolas"/>
          <w:sz w:val="22"/>
        </w:rPr>
        <w:t xml:space="preserve"> + </w:t>
      </w:r>
      <w:proofErr w:type="spellStart"/>
      <w:r w:rsidRPr="00702107">
        <w:rPr>
          <w:rFonts w:ascii="Consolas" w:hAnsi="Consolas"/>
          <w:sz w:val="22"/>
        </w:rPr>
        <w:t>mh</w:t>
      </w:r>
      <w:proofErr w:type="spellEnd"/>
      <w:r w:rsidRPr="00702107">
        <w:rPr>
          <w:rFonts w:ascii="Consolas" w:hAnsi="Consolas"/>
          <w:sz w:val="22"/>
        </w:rPr>
        <w:t xml:space="preserve"> + </w:t>
      </w:r>
      <w:proofErr w:type="spellStart"/>
      <w:r w:rsidRPr="00702107">
        <w:rPr>
          <w:rFonts w:ascii="Consolas" w:hAnsi="Consolas"/>
          <w:sz w:val="22"/>
        </w:rPr>
        <w:t>ph</w:t>
      </w:r>
      <w:proofErr w:type="spellEnd"/>
      <w:r w:rsidRPr="00702107">
        <w:rPr>
          <w:rFonts w:ascii="Consolas" w:hAnsi="Consolas"/>
          <w:sz w:val="22"/>
        </w:rPr>
        <w:t xml:space="preserve"> + </w:t>
      </w:r>
      <w:proofErr w:type="spellStart"/>
      <w:r w:rsidRPr="00702107">
        <w:rPr>
          <w:rFonts w:ascii="Consolas" w:hAnsi="Consolas"/>
          <w:sz w:val="22"/>
        </w:rPr>
        <w:t>hh_type</w:t>
      </w:r>
      <w:proofErr w:type="spellEnd"/>
      <w:r w:rsidRPr="00702107">
        <w:rPr>
          <w:rFonts w:ascii="Consolas" w:hAnsi="Consolas"/>
          <w:sz w:val="22"/>
        </w:rPr>
        <w:t xml:space="preserve"> + </w:t>
      </w:r>
      <w:proofErr w:type="spellStart"/>
      <w:r w:rsidRPr="00702107">
        <w:rPr>
          <w:rFonts w:ascii="Consolas" w:hAnsi="Consolas"/>
          <w:sz w:val="22"/>
        </w:rPr>
        <w:t>hiqual_dv</w:t>
      </w:r>
      <w:proofErr w:type="spellEnd"/>
      <w:r w:rsidRPr="00702107">
        <w:rPr>
          <w:rFonts w:ascii="Consolas" w:hAnsi="Consolas"/>
          <w:sz w:val="22"/>
        </w:rPr>
        <w:t xml:space="preserve">, </w:t>
      </w:r>
    </w:p>
    <w:p w14:paraId="61B014DD" w14:textId="77777777" w:rsidR="00702107" w:rsidRPr="00702107" w:rsidRDefault="00702107" w:rsidP="00702107">
      <w:pPr>
        <w:pStyle w:val="SourceCode"/>
        <w:rPr>
          <w:rFonts w:ascii="Consolas" w:hAnsi="Consolas"/>
          <w:sz w:val="22"/>
        </w:rPr>
      </w:pPr>
      <w:r w:rsidRPr="00702107">
        <w:rPr>
          <w:rFonts w:ascii="Consolas" w:hAnsi="Consolas"/>
          <w:sz w:val="22"/>
        </w:rPr>
        <w:t xml:space="preserve">   data = </w:t>
      </w:r>
      <w:proofErr w:type="spellStart"/>
      <w:r w:rsidRPr="00702107">
        <w:rPr>
          <w:rFonts w:ascii="Consolas" w:hAnsi="Consolas"/>
          <w:sz w:val="22"/>
        </w:rPr>
        <w:t>data_tidied</w:t>
      </w:r>
      <w:proofErr w:type="spellEnd"/>
      <w:r w:rsidRPr="00702107">
        <w:rPr>
          <w:rFonts w:ascii="Consolas" w:hAnsi="Consolas"/>
          <w:sz w:val="22"/>
        </w:rPr>
        <w:t xml:space="preserve">, </w:t>
      </w:r>
    </w:p>
    <w:p w14:paraId="3B1D42B8"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family = binomial</w:t>
      </w:r>
    </w:p>
    <w:p w14:paraId="6C955DEA"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3940C861" w14:textId="77777777" w:rsidR="00702107" w:rsidRPr="00702107" w:rsidRDefault="00702107" w:rsidP="00702107">
      <w:pPr>
        <w:pStyle w:val="SourceCode"/>
        <w:rPr>
          <w:rFonts w:ascii="Consolas" w:hAnsi="Consolas"/>
          <w:sz w:val="22"/>
        </w:rPr>
      </w:pPr>
    </w:p>
    <w:p w14:paraId="0553FA26"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mod_history_demographics_health_car_hhtype_qual</w:t>
      </w:r>
      <w:proofErr w:type="spellEnd"/>
      <w:r w:rsidRPr="00702107">
        <w:rPr>
          <w:rFonts w:ascii="Consolas" w:hAnsi="Consolas"/>
          <w:sz w:val="22"/>
        </w:rPr>
        <w:t>)</w:t>
      </w:r>
    </w:p>
    <w:p w14:paraId="01B02D2B" w14:textId="77777777" w:rsidR="00702107" w:rsidRPr="00702107" w:rsidRDefault="00702107" w:rsidP="00702107">
      <w:pPr>
        <w:pStyle w:val="SourceCode"/>
        <w:rPr>
          <w:rFonts w:ascii="Consolas" w:hAnsi="Consolas"/>
          <w:sz w:val="22"/>
        </w:rPr>
      </w:pPr>
    </w:p>
    <w:p w14:paraId="5EC18849" w14:textId="77777777" w:rsidR="00702107" w:rsidRPr="00702107" w:rsidRDefault="00702107" w:rsidP="00702107">
      <w:pPr>
        <w:pStyle w:val="SourceCode"/>
        <w:rPr>
          <w:rFonts w:ascii="Consolas" w:hAnsi="Consolas"/>
          <w:sz w:val="22"/>
        </w:rPr>
      </w:pPr>
      <w:proofErr w:type="gramStart"/>
      <w:r w:rsidRPr="00702107">
        <w:rPr>
          <w:rFonts w:ascii="Consolas" w:hAnsi="Consolas"/>
          <w:sz w:val="22"/>
        </w:rPr>
        <w:t>broom::</w:t>
      </w:r>
      <w:proofErr w:type="gramEnd"/>
      <w:r w:rsidRPr="00702107">
        <w:rPr>
          <w:rFonts w:ascii="Consolas" w:hAnsi="Consolas"/>
          <w:sz w:val="22"/>
        </w:rPr>
        <w:t>tidy(</w:t>
      </w:r>
      <w:proofErr w:type="spellStart"/>
      <w:r w:rsidRPr="00702107">
        <w:rPr>
          <w:rFonts w:ascii="Consolas" w:hAnsi="Consolas"/>
          <w:sz w:val="22"/>
        </w:rPr>
        <w:t>mod_history_demographics_health_car_hhtype_qual</w:t>
      </w:r>
      <w:proofErr w:type="spellEnd"/>
      <w:r w:rsidRPr="00702107">
        <w:rPr>
          <w:rFonts w:ascii="Consolas" w:hAnsi="Consolas"/>
          <w:sz w:val="22"/>
        </w:rPr>
        <w:t>) |&gt; write.csv("final_model_results_preds_into_eilts.csv")</w:t>
      </w:r>
    </w:p>
    <w:p w14:paraId="4196452B" w14:textId="77777777" w:rsidR="00702107" w:rsidRPr="00702107" w:rsidRDefault="00702107" w:rsidP="00702107">
      <w:pPr>
        <w:pStyle w:val="SourceCode"/>
        <w:rPr>
          <w:rFonts w:ascii="Consolas" w:hAnsi="Consolas"/>
          <w:sz w:val="22"/>
        </w:rPr>
      </w:pPr>
    </w:p>
    <w:p w14:paraId="3CE85BA3"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w:t>
      </w:r>
    </w:p>
    <w:p w14:paraId="39104DF6" w14:textId="77777777" w:rsidR="00702107" w:rsidRPr="00702107" w:rsidRDefault="00702107" w:rsidP="00702107">
      <w:pPr>
        <w:pStyle w:val="SourceCode"/>
        <w:rPr>
          <w:rFonts w:ascii="Consolas" w:hAnsi="Consolas"/>
          <w:sz w:val="22"/>
        </w:rPr>
      </w:pPr>
    </w:p>
    <w:p w14:paraId="418BB6BA" w14:textId="77777777" w:rsidR="00702107" w:rsidRPr="00702107" w:rsidRDefault="00702107" w:rsidP="00702107">
      <w:pPr>
        <w:pStyle w:val="SourceCode"/>
        <w:rPr>
          <w:rFonts w:ascii="Consolas" w:hAnsi="Consolas"/>
          <w:sz w:val="22"/>
        </w:rPr>
      </w:pPr>
      <w:r w:rsidRPr="00702107">
        <w:rPr>
          <w:rFonts w:ascii="Consolas" w:hAnsi="Consolas"/>
          <w:sz w:val="22"/>
        </w:rPr>
        <w:t xml:space="preserve">We now have a series of models, </w:t>
      </w:r>
      <w:proofErr w:type="spellStart"/>
      <w:r w:rsidRPr="00702107">
        <w:rPr>
          <w:rFonts w:ascii="Consolas" w:hAnsi="Consolas"/>
          <w:sz w:val="22"/>
        </w:rPr>
        <w:t>organised</w:t>
      </w:r>
      <w:proofErr w:type="spellEnd"/>
      <w:r w:rsidRPr="00702107">
        <w:rPr>
          <w:rFonts w:ascii="Consolas" w:hAnsi="Consolas"/>
          <w:sz w:val="22"/>
        </w:rPr>
        <w:t xml:space="preserve"> into blocks, which build up in complexity incrementally. Each appears to increase the proportion explained. Let's use Nagelkerke's R^2 to compare the models</w:t>
      </w:r>
    </w:p>
    <w:p w14:paraId="27EDC7AD" w14:textId="77777777" w:rsidR="00702107" w:rsidRPr="00702107" w:rsidRDefault="00702107" w:rsidP="00702107">
      <w:pPr>
        <w:pStyle w:val="SourceCode"/>
        <w:rPr>
          <w:rFonts w:ascii="Consolas" w:hAnsi="Consolas"/>
          <w:sz w:val="22"/>
        </w:rPr>
      </w:pPr>
    </w:p>
    <w:p w14:paraId="681203F9"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162F5647"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mod_null</w:t>
      </w:r>
      <w:proofErr w:type="spellEnd"/>
      <w:r w:rsidRPr="00702107">
        <w:rPr>
          <w:rFonts w:ascii="Consolas" w:hAnsi="Consolas"/>
          <w:sz w:val="22"/>
        </w:rPr>
        <w:t>)</w:t>
      </w:r>
    </w:p>
    <w:p w14:paraId="310DAE12"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mod_history</w:t>
      </w:r>
      <w:proofErr w:type="spellEnd"/>
      <w:r w:rsidRPr="00702107">
        <w:rPr>
          <w:rFonts w:ascii="Consolas" w:hAnsi="Consolas"/>
          <w:sz w:val="22"/>
        </w:rPr>
        <w:t>)</w:t>
      </w:r>
    </w:p>
    <w:p w14:paraId="74DBBEEE"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mod_history_demographics</w:t>
      </w:r>
      <w:proofErr w:type="spellEnd"/>
      <w:r w:rsidRPr="00702107">
        <w:rPr>
          <w:rFonts w:ascii="Consolas" w:hAnsi="Consolas"/>
          <w:sz w:val="22"/>
        </w:rPr>
        <w:t>)</w:t>
      </w:r>
    </w:p>
    <w:p w14:paraId="2D389ADC"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mod_history_demographics_hascar</w:t>
      </w:r>
      <w:proofErr w:type="spellEnd"/>
      <w:r w:rsidRPr="00702107">
        <w:rPr>
          <w:rFonts w:ascii="Consolas" w:hAnsi="Consolas"/>
          <w:sz w:val="22"/>
        </w:rPr>
        <w:t>)</w:t>
      </w:r>
    </w:p>
    <w:p w14:paraId="6F99C110"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mod_history_demographics_car_health</w:t>
      </w:r>
      <w:proofErr w:type="spellEnd"/>
      <w:r w:rsidRPr="00702107">
        <w:rPr>
          <w:rFonts w:ascii="Consolas" w:hAnsi="Consolas"/>
          <w:sz w:val="22"/>
        </w:rPr>
        <w:t>)</w:t>
      </w:r>
    </w:p>
    <w:p w14:paraId="7890662A" w14:textId="77777777" w:rsidR="00702107" w:rsidRPr="00702107" w:rsidRDefault="00702107" w:rsidP="00702107">
      <w:pPr>
        <w:pStyle w:val="SourceCode"/>
        <w:rPr>
          <w:rFonts w:ascii="Consolas" w:hAnsi="Consolas"/>
          <w:sz w:val="22"/>
        </w:rPr>
      </w:pPr>
      <w:proofErr w:type="gramStart"/>
      <w:r w:rsidRPr="00702107">
        <w:rPr>
          <w:rFonts w:ascii="Consolas" w:hAnsi="Consolas"/>
          <w:sz w:val="22"/>
        </w:rPr>
        <w:t>fmsb::</w:t>
      </w:r>
      <w:proofErr w:type="gramEnd"/>
      <w:r w:rsidRPr="00702107">
        <w:rPr>
          <w:rFonts w:ascii="Consolas" w:hAnsi="Consolas"/>
          <w:sz w:val="22"/>
        </w:rPr>
        <w:t>NagelkerkeR2(mod_history_demographics_health_car_hhchildren) # slightly worse than previous</w:t>
      </w:r>
    </w:p>
    <w:p w14:paraId="56AC5410"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mod_history_demographics_health_car_hhtype</w:t>
      </w:r>
      <w:proofErr w:type="spellEnd"/>
      <w:r w:rsidRPr="00702107">
        <w:rPr>
          <w:rFonts w:ascii="Consolas" w:hAnsi="Consolas"/>
          <w:sz w:val="22"/>
        </w:rPr>
        <w:t>)</w:t>
      </w:r>
    </w:p>
    <w:p w14:paraId="2C21DEED" w14:textId="77777777" w:rsidR="00702107" w:rsidRPr="00702107" w:rsidRDefault="00702107" w:rsidP="00702107">
      <w:pPr>
        <w:pStyle w:val="SourceCode"/>
        <w:rPr>
          <w:rFonts w:ascii="Consolas" w:hAnsi="Consolas"/>
          <w:sz w:val="22"/>
        </w:rPr>
      </w:pPr>
      <w:proofErr w:type="gramStart"/>
      <w:r w:rsidRPr="00702107">
        <w:rPr>
          <w:rFonts w:ascii="Consolas" w:hAnsi="Consolas"/>
          <w:sz w:val="22"/>
        </w:rPr>
        <w:t>fmsb::</w:t>
      </w:r>
      <w:proofErr w:type="gramEnd"/>
      <w:r w:rsidRPr="00702107">
        <w:rPr>
          <w:rFonts w:ascii="Consolas" w:hAnsi="Consolas"/>
          <w:sz w:val="22"/>
        </w:rPr>
        <w:t>NagelkerkeR2(mod_history_demographics_health_car_hhtype_qual)</w:t>
      </w:r>
    </w:p>
    <w:p w14:paraId="2A720044" w14:textId="77777777" w:rsidR="00702107" w:rsidRPr="00702107" w:rsidRDefault="00702107" w:rsidP="00702107">
      <w:pPr>
        <w:pStyle w:val="SourceCode"/>
        <w:rPr>
          <w:rFonts w:ascii="Consolas" w:hAnsi="Consolas"/>
          <w:sz w:val="22"/>
        </w:rPr>
      </w:pPr>
    </w:p>
    <w:p w14:paraId="72810632" w14:textId="77777777" w:rsidR="00702107" w:rsidRPr="00702107" w:rsidRDefault="00702107" w:rsidP="00702107">
      <w:pPr>
        <w:pStyle w:val="SourceCode"/>
        <w:rPr>
          <w:rFonts w:ascii="Consolas" w:hAnsi="Consolas"/>
          <w:sz w:val="22"/>
        </w:rPr>
      </w:pPr>
    </w:p>
    <w:p w14:paraId="5AD78FAB"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1AAF755B" w14:textId="77777777" w:rsidR="00702107" w:rsidRPr="00702107" w:rsidRDefault="00702107" w:rsidP="00702107">
      <w:pPr>
        <w:pStyle w:val="SourceCode"/>
        <w:rPr>
          <w:rFonts w:ascii="Consolas" w:hAnsi="Consolas"/>
          <w:sz w:val="22"/>
        </w:rPr>
      </w:pPr>
      <w:r w:rsidRPr="00702107">
        <w:rPr>
          <w:rFonts w:ascii="Consolas" w:hAnsi="Consolas"/>
          <w:sz w:val="22"/>
        </w:rPr>
        <w:t xml:space="preserve">Now to make this a table </w:t>
      </w:r>
    </w:p>
    <w:p w14:paraId="5835DC8E" w14:textId="77777777" w:rsidR="00702107" w:rsidRPr="00702107" w:rsidRDefault="00702107" w:rsidP="00702107">
      <w:pPr>
        <w:pStyle w:val="SourceCode"/>
        <w:rPr>
          <w:rFonts w:ascii="Consolas" w:hAnsi="Consolas"/>
          <w:sz w:val="22"/>
        </w:rPr>
      </w:pPr>
    </w:p>
    <w:p w14:paraId="255B0BC7"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30DFA31E" w14:textId="77777777" w:rsidR="00702107" w:rsidRPr="00702107" w:rsidRDefault="00702107" w:rsidP="00702107">
      <w:pPr>
        <w:pStyle w:val="SourceCode"/>
        <w:rPr>
          <w:rFonts w:ascii="Consolas" w:hAnsi="Consolas"/>
          <w:sz w:val="22"/>
        </w:rPr>
      </w:pPr>
      <w:r w:rsidRPr="00702107">
        <w:rPr>
          <w:rFonts w:ascii="Consolas" w:hAnsi="Consolas"/>
          <w:sz w:val="22"/>
        </w:rPr>
        <w:t xml:space="preserve">label_and_return_nr2 &lt;- </w:t>
      </w:r>
      <w:proofErr w:type="gramStart"/>
      <w:r w:rsidRPr="00702107">
        <w:rPr>
          <w:rFonts w:ascii="Consolas" w:hAnsi="Consolas"/>
          <w:sz w:val="22"/>
        </w:rPr>
        <w:t>function(</w:t>
      </w:r>
      <w:proofErr w:type="gramEnd"/>
      <w:r w:rsidRPr="00702107">
        <w:rPr>
          <w:rFonts w:ascii="Consolas" w:hAnsi="Consolas"/>
          <w:sz w:val="22"/>
        </w:rPr>
        <w:t>label, model){</w:t>
      </w:r>
    </w:p>
    <w:p w14:paraId="0E8176DD" w14:textId="77777777" w:rsidR="00702107" w:rsidRPr="00702107" w:rsidRDefault="00702107" w:rsidP="00702107">
      <w:pPr>
        <w:pStyle w:val="SourceCode"/>
        <w:rPr>
          <w:rFonts w:ascii="Consolas" w:hAnsi="Consolas"/>
          <w:sz w:val="22"/>
        </w:rPr>
      </w:pPr>
      <w:r w:rsidRPr="00702107">
        <w:rPr>
          <w:rFonts w:ascii="Consolas" w:hAnsi="Consolas"/>
          <w:sz w:val="22"/>
        </w:rPr>
        <w:t xml:space="preserve">  nr2 &lt;- </w:t>
      </w: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NagelkerkeR2(model)</w:t>
      </w:r>
    </w:p>
    <w:p w14:paraId="17B9C24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proofErr w:type="gramStart"/>
      <w:r w:rsidRPr="00702107">
        <w:rPr>
          <w:rFonts w:ascii="Consolas" w:hAnsi="Consolas"/>
          <w:sz w:val="22"/>
        </w:rPr>
        <w:t>tibble</w:t>
      </w:r>
      <w:proofErr w:type="spellEnd"/>
      <w:r w:rsidRPr="00702107">
        <w:rPr>
          <w:rFonts w:ascii="Consolas" w:hAnsi="Consolas"/>
          <w:sz w:val="22"/>
        </w:rPr>
        <w:t>(</w:t>
      </w:r>
      <w:proofErr w:type="gramEnd"/>
      <w:r w:rsidRPr="00702107">
        <w:rPr>
          <w:rFonts w:ascii="Consolas" w:hAnsi="Consolas"/>
          <w:sz w:val="22"/>
        </w:rPr>
        <w:t>label = label, nr2 = nr2$R2)</w:t>
      </w:r>
    </w:p>
    <w:p w14:paraId="4C5E9D91"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64CFAEF9" w14:textId="77777777" w:rsidR="00702107" w:rsidRPr="00702107" w:rsidRDefault="00702107" w:rsidP="00702107">
      <w:pPr>
        <w:pStyle w:val="SourceCode"/>
        <w:rPr>
          <w:rFonts w:ascii="Consolas" w:hAnsi="Consolas"/>
          <w:sz w:val="22"/>
        </w:rPr>
      </w:pPr>
    </w:p>
    <w:p w14:paraId="0E78647F" w14:textId="77777777" w:rsidR="00702107" w:rsidRPr="00702107" w:rsidRDefault="00702107" w:rsidP="00702107">
      <w:pPr>
        <w:pStyle w:val="SourceCode"/>
        <w:rPr>
          <w:rFonts w:ascii="Consolas" w:hAnsi="Consolas"/>
          <w:sz w:val="22"/>
        </w:rPr>
      </w:pPr>
      <w:r w:rsidRPr="00702107">
        <w:rPr>
          <w:rFonts w:ascii="Consolas" w:hAnsi="Consolas"/>
          <w:sz w:val="22"/>
        </w:rPr>
        <w:t xml:space="preserve">nr2s &lt;- </w:t>
      </w:r>
      <w:proofErr w:type="spellStart"/>
      <w:r w:rsidRPr="00702107">
        <w:rPr>
          <w:rFonts w:ascii="Consolas" w:hAnsi="Consolas"/>
          <w:sz w:val="22"/>
        </w:rPr>
        <w:t>bind_</w:t>
      </w:r>
      <w:proofErr w:type="gramStart"/>
      <w:r w:rsidRPr="00702107">
        <w:rPr>
          <w:rFonts w:ascii="Consolas" w:hAnsi="Consolas"/>
          <w:sz w:val="22"/>
        </w:rPr>
        <w:t>rows</w:t>
      </w:r>
      <w:proofErr w:type="spellEnd"/>
      <w:r w:rsidRPr="00702107">
        <w:rPr>
          <w:rFonts w:ascii="Consolas" w:hAnsi="Consolas"/>
          <w:sz w:val="22"/>
        </w:rPr>
        <w:t>(</w:t>
      </w:r>
      <w:proofErr w:type="gramEnd"/>
    </w:p>
    <w:p w14:paraId="3BB40E0A" w14:textId="77777777" w:rsidR="00702107" w:rsidRPr="00702107" w:rsidRDefault="00702107" w:rsidP="00702107">
      <w:pPr>
        <w:pStyle w:val="SourceCode"/>
        <w:rPr>
          <w:rFonts w:ascii="Consolas" w:hAnsi="Consolas"/>
          <w:sz w:val="22"/>
        </w:rPr>
      </w:pPr>
      <w:r w:rsidRPr="00702107">
        <w:rPr>
          <w:rFonts w:ascii="Consolas" w:hAnsi="Consolas"/>
          <w:sz w:val="22"/>
        </w:rPr>
        <w:t xml:space="preserve">  label_and_return_nr2("null", </w:t>
      </w:r>
      <w:proofErr w:type="spellStart"/>
      <w:r w:rsidRPr="00702107">
        <w:rPr>
          <w:rFonts w:ascii="Consolas" w:hAnsi="Consolas"/>
          <w:sz w:val="22"/>
        </w:rPr>
        <w:t>mod_null</w:t>
      </w:r>
      <w:proofErr w:type="spellEnd"/>
      <w:r w:rsidRPr="00702107">
        <w:rPr>
          <w:rFonts w:ascii="Consolas" w:hAnsi="Consolas"/>
          <w:sz w:val="22"/>
        </w:rPr>
        <w:t>),</w:t>
      </w:r>
    </w:p>
    <w:p w14:paraId="058B6E6D" w14:textId="77777777" w:rsidR="00702107" w:rsidRPr="00702107" w:rsidRDefault="00702107" w:rsidP="00702107">
      <w:pPr>
        <w:pStyle w:val="SourceCode"/>
        <w:rPr>
          <w:rFonts w:ascii="Consolas" w:hAnsi="Consolas"/>
          <w:sz w:val="22"/>
        </w:rPr>
      </w:pPr>
      <w:r w:rsidRPr="00702107">
        <w:rPr>
          <w:rFonts w:ascii="Consolas" w:hAnsi="Consolas"/>
          <w:sz w:val="22"/>
        </w:rPr>
        <w:t xml:space="preserve">  label_and_return_nr2("history", </w:t>
      </w:r>
      <w:proofErr w:type="spellStart"/>
      <w:r w:rsidRPr="00702107">
        <w:rPr>
          <w:rFonts w:ascii="Consolas" w:hAnsi="Consolas"/>
          <w:sz w:val="22"/>
        </w:rPr>
        <w:t>mod_history</w:t>
      </w:r>
      <w:proofErr w:type="spellEnd"/>
      <w:r w:rsidRPr="00702107">
        <w:rPr>
          <w:rFonts w:ascii="Consolas" w:hAnsi="Consolas"/>
          <w:sz w:val="22"/>
        </w:rPr>
        <w:t>),</w:t>
      </w:r>
    </w:p>
    <w:p w14:paraId="51180870"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 xml:space="preserve">  label_and_return_nr2("</w:t>
      </w:r>
      <w:proofErr w:type="spellStart"/>
      <w:r w:rsidRPr="00702107">
        <w:rPr>
          <w:rFonts w:ascii="Consolas" w:hAnsi="Consolas"/>
          <w:sz w:val="22"/>
        </w:rPr>
        <w:t>history_demographics</w:t>
      </w:r>
      <w:proofErr w:type="spellEnd"/>
      <w:r w:rsidRPr="00702107">
        <w:rPr>
          <w:rFonts w:ascii="Consolas" w:hAnsi="Consolas"/>
          <w:sz w:val="22"/>
        </w:rPr>
        <w:t xml:space="preserve">", </w:t>
      </w:r>
      <w:proofErr w:type="spellStart"/>
      <w:r w:rsidRPr="00702107">
        <w:rPr>
          <w:rFonts w:ascii="Consolas" w:hAnsi="Consolas"/>
          <w:sz w:val="22"/>
        </w:rPr>
        <w:t>mod_history_demographics</w:t>
      </w:r>
      <w:proofErr w:type="spellEnd"/>
      <w:r w:rsidRPr="00702107">
        <w:rPr>
          <w:rFonts w:ascii="Consolas" w:hAnsi="Consolas"/>
          <w:sz w:val="22"/>
        </w:rPr>
        <w:t>),</w:t>
      </w:r>
    </w:p>
    <w:p w14:paraId="22089D6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label_and_return_nr2("</w:t>
      </w:r>
      <w:proofErr w:type="spellStart"/>
      <w:r w:rsidRPr="00702107">
        <w:rPr>
          <w:rFonts w:ascii="Consolas" w:hAnsi="Consolas"/>
          <w:sz w:val="22"/>
        </w:rPr>
        <w:t>history_demographics_hascar</w:t>
      </w:r>
      <w:proofErr w:type="spellEnd"/>
      <w:r w:rsidRPr="00702107">
        <w:rPr>
          <w:rFonts w:ascii="Consolas" w:hAnsi="Consolas"/>
          <w:sz w:val="22"/>
        </w:rPr>
        <w:t xml:space="preserve">", </w:t>
      </w:r>
      <w:proofErr w:type="spellStart"/>
      <w:r w:rsidRPr="00702107">
        <w:rPr>
          <w:rFonts w:ascii="Consolas" w:hAnsi="Consolas"/>
          <w:sz w:val="22"/>
        </w:rPr>
        <w:t>mod_history_demographics_hascar</w:t>
      </w:r>
      <w:proofErr w:type="spellEnd"/>
      <w:r w:rsidRPr="00702107">
        <w:rPr>
          <w:rFonts w:ascii="Consolas" w:hAnsi="Consolas"/>
          <w:sz w:val="22"/>
        </w:rPr>
        <w:t>),</w:t>
      </w:r>
    </w:p>
    <w:p w14:paraId="3F8B8E20" w14:textId="77777777" w:rsidR="00702107" w:rsidRPr="00702107" w:rsidRDefault="00702107" w:rsidP="00702107">
      <w:pPr>
        <w:pStyle w:val="SourceCode"/>
        <w:rPr>
          <w:rFonts w:ascii="Consolas" w:hAnsi="Consolas"/>
          <w:sz w:val="22"/>
        </w:rPr>
      </w:pPr>
      <w:r w:rsidRPr="00702107">
        <w:rPr>
          <w:rFonts w:ascii="Consolas" w:hAnsi="Consolas"/>
          <w:sz w:val="22"/>
        </w:rPr>
        <w:t xml:space="preserve">  label_and_return_nr2("</w:t>
      </w:r>
      <w:proofErr w:type="spellStart"/>
      <w:r w:rsidRPr="00702107">
        <w:rPr>
          <w:rFonts w:ascii="Consolas" w:hAnsi="Consolas"/>
          <w:sz w:val="22"/>
        </w:rPr>
        <w:t>history_demographics_car_health</w:t>
      </w:r>
      <w:proofErr w:type="spellEnd"/>
      <w:r w:rsidRPr="00702107">
        <w:rPr>
          <w:rFonts w:ascii="Consolas" w:hAnsi="Consolas"/>
          <w:sz w:val="22"/>
        </w:rPr>
        <w:t xml:space="preserve">", </w:t>
      </w:r>
      <w:proofErr w:type="spellStart"/>
      <w:r w:rsidRPr="00702107">
        <w:rPr>
          <w:rFonts w:ascii="Consolas" w:hAnsi="Consolas"/>
          <w:sz w:val="22"/>
        </w:rPr>
        <w:t>mod_history_demographics_car_health</w:t>
      </w:r>
      <w:proofErr w:type="spellEnd"/>
      <w:r w:rsidRPr="00702107">
        <w:rPr>
          <w:rFonts w:ascii="Consolas" w:hAnsi="Consolas"/>
          <w:sz w:val="22"/>
        </w:rPr>
        <w:t>),</w:t>
      </w:r>
    </w:p>
    <w:p w14:paraId="67D83851" w14:textId="77777777" w:rsidR="00702107" w:rsidRPr="00702107" w:rsidRDefault="00702107" w:rsidP="00702107">
      <w:pPr>
        <w:pStyle w:val="SourceCode"/>
        <w:rPr>
          <w:rFonts w:ascii="Consolas" w:hAnsi="Consolas"/>
          <w:sz w:val="22"/>
        </w:rPr>
      </w:pPr>
      <w:r w:rsidRPr="00702107">
        <w:rPr>
          <w:rFonts w:ascii="Consolas" w:hAnsi="Consolas"/>
          <w:sz w:val="22"/>
        </w:rPr>
        <w:t xml:space="preserve">  label_and_return_nr2("history_demographics_health_car_hhchildren", </w:t>
      </w:r>
      <w:proofErr w:type="spellStart"/>
      <w:r w:rsidRPr="00702107">
        <w:rPr>
          <w:rFonts w:ascii="Consolas" w:hAnsi="Consolas"/>
          <w:sz w:val="22"/>
        </w:rPr>
        <w:t>mod_history_demographics_health_car_hhchildren</w:t>
      </w:r>
      <w:proofErr w:type="spellEnd"/>
      <w:r w:rsidRPr="00702107">
        <w:rPr>
          <w:rFonts w:ascii="Consolas" w:hAnsi="Consolas"/>
          <w:sz w:val="22"/>
        </w:rPr>
        <w:t>),</w:t>
      </w:r>
    </w:p>
    <w:p w14:paraId="6CF55B55" w14:textId="77777777" w:rsidR="00702107" w:rsidRPr="00702107" w:rsidRDefault="00702107" w:rsidP="00702107">
      <w:pPr>
        <w:pStyle w:val="SourceCode"/>
        <w:rPr>
          <w:rFonts w:ascii="Consolas" w:hAnsi="Consolas"/>
          <w:sz w:val="22"/>
        </w:rPr>
      </w:pPr>
      <w:r w:rsidRPr="00702107">
        <w:rPr>
          <w:rFonts w:ascii="Consolas" w:hAnsi="Consolas"/>
          <w:sz w:val="22"/>
        </w:rPr>
        <w:t xml:space="preserve">  label_and_return_nr2("</w:t>
      </w:r>
      <w:proofErr w:type="spellStart"/>
      <w:r w:rsidRPr="00702107">
        <w:rPr>
          <w:rFonts w:ascii="Consolas" w:hAnsi="Consolas"/>
          <w:sz w:val="22"/>
        </w:rPr>
        <w:t>history_demographics_health_car_hhtype</w:t>
      </w:r>
      <w:proofErr w:type="spellEnd"/>
      <w:r w:rsidRPr="00702107">
        <w:rPr>
          <w:rFonts w:ascii="Consolas" w:hAnsi="Consolas"/>
          <w:sz w:val="22"/>
        </w:rPr>
        <w:t xml:space="preserve">", </w:t>
      </w:r>
      <w:proofErr w:type="spellStart"/>
      <w:r w:rsidRPr="00702107">
        <w:rPr>
          <w:rFonts w:ascii="Consolas" w:hAnsi="Consolas"/>
          <w:sz w:val="22"/>
        </w:rPr>
        <w:t>mod_history_demographics_health_car_hhtype</w:t>
      </w:r>
      <w:proofErr w:type="spellEnd"/>
      <w:r w:rsidRPr="00702107">
        <w:rPr>
          <w:rFonts w:ascii="Consolas" w:hAnsi="Consolas"/>
          <w:sz w:val="22"/>
        </w:rPr>
        <w:t>),</w:t>
      </w:r>
    </w:p>
    <w:p w14:paraId="1BBDB8E7" w14:textId="77777777" w:rsidR="00702107" w:rsidRPr="00702107" w:rsidRDefault="00702107" w:rsidP="00702107">
      <w:pPr>
        <w:pStyle w:val="SourceCode"/>
        <w:rPr>
          <w:rFonts w:ascii="Consolas" w:hAnsi="Consolas"/>
          <w:sz w:val="22"/>
        </w:rPr>
      </w:pPr>
      <w:r w:rsidRPr="00702107">
        <w:rPr>
          <w:rFonts w:ascii="Consolas" w:hAnsi="Consolas"/>
          <w:sz w:val="22"/>
        </w:rPr>
        <w:t xml:space="preserve">  label_and_return_nr2("history_demographics_health_car_hhtype_qual", </w:t>
      </w:r>
      <w:proofErr w:type="spellStart"/>
      <w:r w:rsidRPr="00702107">
        <w:rPr>
          <w:rFonts w:ascii="Consolas" w:hAnsi="Consolas"/>
          <w:sz w:val="22"/>
        </w:rPr>
        <w:t>mod_history_demographics_health_car_hhtype_qual</w:t>
      </w:r>
      <w:proofErr w:type="spellEnd"/>
      <w:r w:rsidRPr="00702107">
        <w:rPr>
          <w:rFonts w:ascii="Consolas" w:hAnsi="Consolas"/>
          <w:sz w:val="22"/>
        </w:rPr>
        <w:t>)</w:t>
      </w:r>
    </w:p>
    <w:p w14:paraId="586B347B"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23C9463A" w14:textId="77777777" w:rsidR="00702107" w:rsidRPr="00702107" w:rsidRDefault="00702107" w:rsidP="00702107">
      <w:pPr>
        <w:pStyle w:val="SourceCode"/>
        <w:rPr>
          <w:rFonts w:ascii="Consolas" w:hAnsi="Consolas"/>
          <w:sz w:val="22"/>
        </w:rPr>
      </w:pPr>
    </w:p>
    <w:p w14:paraId="7B97D5FD" w14:textId="77777777" w:rsidR="00702107" w:rsidRPr="00702107" w:rsidRDefault="00702107" w:rsidP="00702107">
      <w:pPr>
        <w:pStyle w:val="SourceCode"/>
        <w:rPr>
          <w:rFonts w:ascii="Consolas" w:hAnsi="Consolas"/>
          <w:sz w:val="22"/>
        </w:rPr>
      </w:pPr>
      <w:r w:rsidRPr="00702107">
        <w:rPr>
          <w:rFonts w:ascii="Consolas" w:hAnsi="Consolas"/>
          <w:sz w:val="22"/>
        </w:rPr>
        <w:t>nr2s |&gt; write.csv("nagelkerke_r2s.csv")</w:t>
      </w:r>
    </w:p>
    <w:p w14:paraId="0AF95096" w14:textId="77777777" w:rsidR="00702107" w:rsidRPr="00702107" w:rsidRDefault="00702107" w:rsidP="00702107">
      <w:pPr>
        <w:pStyle w:val="SourceCode"/>
        <w:rPr>
          <w:rFonts w:ascii="Consolas" w:hAnsi="Consolas"/>
          <w:sz w:val="22"/>
        </w:rPr>
      </w:pPr>
    </w:p>
    <w:p w14:paraId="19953FC5" w14:textId="77777777" w:rsidR="00702107" w:rsidRPr="00702107" w:rsidRDefault="00702107" w:rsidP="00702107">
      <w:pPr>
        <w:pStyle w:val="SourceCode"/>
        <w:rPr>
          <w:rFonts w:ascii="Consolas" w:hAnsi="Consolas"/>
          <w:sz w:val="22"/>
        </w:rPr>
      </w:pPr>
      <w:r w:rsidRPr="00702107">
        <w:rPr>
          <w:rFonts w:ascii="Consolas" w:hAnsi="Consolas"/>
          <w:sz w:val="22"/>
        </w:rPr>
        <w:t xml:space="preserve">nr2s |&gt; </w:t>
      </w:r>
      <w:proofErr w:type="spellStart"/>
      <w:proofErr w:type="gramStart"/>
      <w:r w:rsidRPr="00702107">
        <w:rPr>
          <w:rFonts w:ascii="Consolas" w:hAnsi="Consolas"/>
          <w:sz w:val="22"/>
        </w:rPr>
        <w:t>kable</w:t>
      </w:r>
      <w:proofErr w:type="spellEnd"/>
      <w:r w:rsidRPr="00702107">
        <w:rPr>
          <w:rFonts w:ascii="Consolas" w:hAnsi="Consolas"/>
          <w:sz w:val="22"/>
        </w:rPr>
        <w:t>(</w:t>
      </w:r>
      <w:proofErr w:type="gramEnd"/>
      <w:r w:rsidRPr="00702107">
        <w:rPr>
          <w:rFonts w:ascii="Consolas" w:hAnsi="Consolas"/>
          <w:sz w:val="22"/>
        </w:rPr>
        <w:t xml:space="preserve">) |&gt; </w:t>
      </w:r>
      <w:proofErr w:type="spellStart"/>
      <w:r w:rsidRPr="00702107">
        <w:rPr>
          <w:rFonts w:ascii="Consolas" w:hAnsi="Consolas"/>
          <w:sz w:val="22"/>
        </w:rPr>
        <w:t>kable_styling</w:t>
      </w:r>
      <w:proofErr w:type="spellEnd"/>
      <w:r w:rsidRPr="00702107">
        <w:rPr>
          <w:rFonts w:ascii="Consolas" w:hAnsi="Consolas"/>
          <w:sz w:val="22"/>
        </w:rPr>
        <w:t>()</w:t>
      </w:r>
    </w:p>
    <w:p w14:paraId="0DBC21AA" w14:textId="77777777" w:rsidR="00702107" w:rsidRPr="00702107" w:rsidRDefault="00702107" w:rsidP="00702107">
      <w:pPr>
        <w:pStyle w:val="SourceCode"/>
        <w:rPr>
          <w:rFonts w:ascii="Consolas" w:hAnsi="Consolas"/>
          <w:sz w:val="22"/>
        </w:rPr>
      </w:pPr>
    </w:p>
    <w:p w14:paraId="056439F9" w14:textId="77777777" w:rsidR="00702107" w:rsidRPr="00702107" w:rsidRDefault="00702107" w:rsidP="00702107">
      <w:pPr>
        <w:pStyle w:val="SourceCode"/>
        <w:rPr>
          <w:rFonts w:ascii="Consolas" w:hAnsi="Consolas"/>
          <w:sz w:val="22"/>
        </w:rPr>
      </w:pPr>
    </w:p>
    <w:p w14:paraId="7110B64F"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292EDF06" w14:textId="77777777" w:rsidR="00702107" w:rsidRPr="00702107" w:rsidRDefault="00702107" w:rsidP="00702107">
      <w:pPr>
        <w:pStyle w:val="SourceCode"/>
        <w:rPr>
          <w:rFonts w:ascii="Consolas" w:hAnsi="Consolas"/>
          <w:sz w:val="22"/>
        </w:rPr>
      </w:pPr>
      <w:r w:rsidRPr="00702107">
        <w:rPr>
          <w:rFonts w:ascii="Consolas" w:hAnsi="Consolas"/>
          <w:sz w:val="22"/>
        </w:rPr>
        <w:t xml:space="preserve">Let's return to the demographics block and see if we can do better (using the spec previously arrived </w:t>
      </w:r>
      <w:proofErr w:type="gramStart"/>
      <w:r w:rsidRPr="00702107">
        <w:rPr>
          <w:rFonts w:ascii="Consolas" w:hAnsi="Consolas"/>
          <w:sz w:val="22"/>
        </w:rPr>
        <w:t>at )</w:t>
      </w:r>
      <w:proofErr w:type="gramEnd"/>
    </w:p>
    <w:p w14:paraId="062EB96F" w14:textId="77777777" w:rsidR="00702107" w:rsidRPr="00702107" w:rsidRDefault="00702107" w:rsidP="00702107">
      <w:pPr>
        <w:pStyle w:val="SourceCode"/>
        <w:rPr>
          <w:rFonts w:ascii="Consolas" w:hAnsi="Consolas"/>
          <w:sz w:val="22"/>
        </w:rPr>
      </w:pPr>
    </w:p>
    <w:p w14:paraId="498C790B"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2D0C6ACC"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mod_history_demographics_better</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spellStart"/>
      <w:proofErr w:type="gramEnd"/>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this_status</w:t>
      </w:r>
      <w:proofErr w:type="spellEnd"/>
      <w:r w:rsidRPr="00702107">
        <w:rPr>
          <w:rFonts w:ascii="Consolas" w:hAnsi="Consolas"/>
          <w:sz w:val="22"/>
        </w:rPr>
        <w:t xml:space="preserve"> * sex + splines::bs(age, 5) + sex + </w:t>
      </w:r>
      <w:proofErr w:type="spellStart"/>
      <w:r w:rsidRPr="00702107">
        <w:rPr>
          <w:rFonts w:ascii="Consolas" w:hAnsi="Consolas"/>
          <w:sz w:val="22"/>
        </w:rPr>
        <w:t>eth_simplified</w:t>
      </w:r>
      <w:proofErr w:type="spellEnd"/>
      <w:r w:rsidRPr="00702107">
        <w:rPr>
          <w:rFonts w:ascii="Consolas" w:hAnsi="Consolas"/>
          <w:sz w:val="22"/>
        </w:rPr>
        <w:t xml:space="preserve">, data = </w:t>
      </w:r>
      <w:proofErr w:type="spellStart"/>
      <w:r w:rsidRPr="00702107">
        <w:rPr>
          <w:rFonts w:ascii="Consolas" w:hAnsi="Consolas"/>
          <w:sz w:val="22"/>
        </w:rPr>
        <w:t>data_tidied</w:t>
      </w:r>
      <w:proofErr w:type="spellEnd"/>
      <w:r w:rsidRPr="00702107">
        <w:rPr>
          <w:rFonts w:ascii="Consolas" w:hAnsi="Consolas"/>
          <w:sz w:val="22"/>
        </w:rPr>
        <w:t>, family = binomial)</w:t>
      </w:r>
    </w:p>
    <w:p w14:paraId="5069D8BE" w14:textId="77777777" w:rsidR="00702107" w:rsidRPr="00702107" w:rsidRDefault="00702107" w:rsidP="00702107">
      <w:pPr>
        <w:pStyle w:val="SourceCode"/>
        <w:rPr>
          <w:rFonts w:ascii="Consolas" w:hAnsi="Consolas"/>
          <w:sz w:val="22"/>
        </w:rPr>
      </w:pPr>
    </w:p>
    <w:p w14:paraId="07ACD98D"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mod_history_demographics_better</w:t>
      </w:r>
      <w:proofErr w:type="spellEnd"/>
      <w:r w:rsidRPr="00702107">
        <w:rPr>
          <w:rFonts w:ascii="Consolas" w:hAnsi="Consolas"/>
          <w:sz w:val="22"/>
        </w:rPr>
        <w:t>)</w:t>
      </w:r>
    </w:p>
    <w:p w14:paraId="0D22B89D" w14:textId="77777777" w:rsidR="00702107" w:rsidRPr="00702107" w:rsidRDefault="00702107" w:rsidP="00702107">
      <w:pPr>
        <w:pStyle w:val="SourceCode"/>
        <w:rPr>
          <w:rFonts w:ascii="Consolas" w:hAnsi="Consolas"/>
          <w:sz w:val="22"/>
        </w:rPr>
      </w:pPr>
    </w:p>
    <w:p w14:paraId="08110FF8"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mod_history_demographics_better</w:t>
      </w:r>
      <w:proofErr w:type="spellEnd"/>
      <w:r w:rsidRPr="00702107">
        <w:rPr>
          <w:rFonts w:ascii="Consolas" w:hAnsi="Consolas"/>
          <w:sz w:val="22"/>
        </w:rPr>
        <w:t>)</w:t>
      </w:r>
    </w:p>
    <w:p w14:paraId="119E41A9" w14:textId="77777777" w:rsidR="00702107" w:rsidRPr="00702107" w:rsidRDefault="00702107" w:rsidP="00702107">
      <w:pPr>
        <w:pStyle w:val="SourceCode"/>
        <w:rPr>
          <w:rFonts w:ascii="Consolas" w:hAnsi="Consolas"/>
          <w:sz w:val="22"/>
        </w:rPr>
      </w:pPr>
    </w:p>
    <w:p w14:paraId="7F49BC71" w14:textId="77777777" w:rsidR="00702107" w:rsidRPr="00702107" w:rsidRDefault="00702107" w:rsidP="00702107">
      <w:pPr>
        <w:pStyle w:val="SourceCode"/>
        <w:rPr>
          <w:rFonts w:ascii="Consolas" w:hAnsi="Consolas"/>
          <w:sz w:val="22"/>
        </w:rPr>
      </w:pPr>
    </w:p>
    <w:p w14:paraId="4ACF4944"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w:t>
      </w:r>
    </w:p>
    <w:p w14:paraId="0D3A8641" w14:textId="77777777" w:rsidR="00702107" w:rsidRPr="00702107" w:rsidRDefault="00702107" w:rsidP="00702107">
      <w:pPr>
        <w:pStyle w:val="SourceCode"/>
        <w:rPr>
          <w:rFonts w:ascii="Consolas" w:hAnsi="Consolas"/>
          <w:sz w:val="22"/>
        </w:rPr>
      </w:pPr>
      <w:r w:rsidRPr="00702107">
        <w:rPr>
          <w:rFonts w:ascii="Consolas" w:hAnsi="Consolas"/>
          <w:sz w:val="22"/>
        </w:rPr>
        <w:t xml:space="preserve">Let's now look at the stepwise AIC approach to see if similar variables are selected </w:t>
      </w:r>
    </w:p>
    <w:p w14:paraId="193D2935" w14:textId="77777777" w:rsidR="00702107" w:rsidRPr="00702107" w:rsidRDefault="00702107" w:rsidP="00702107">
      <w:pPr>
        <w:pStyle w:val="SourceCode"/>
        <w:rPr>
          <w:rFonts w:ascii="Consolas" w:hAnsi="Consolas"/>
          <w:sz w:val="22"/>
        </w:rPr>
      </w:pPr>
    </w:p>
    <w:p w14:paraId="5A629591"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1310C82D" w14:textId="77777777" w:rsidR="00702107" w:rsidRPr="00702107" w:rsidRDefault="00702107" w:rsidP="00702107">
      <w:pPr>
        <w:pStyle w:val="SourceCode"/>
        <w:rPr>
          <w:rFonts w:ascii="Consolas" w:hAnsi="Consolas"/>
          <w:sz w:val="22"/>
        </w:rPr>
      </w:pPr>
    </w:p>
    <w:p w14:paraId="05DC1A6D"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complete_data</w:t>
      </w:r>
      <w:proofErr w:type="spellEnd"/>
      <w:r w:rsidRPr="00702107">
        <w:rPr>
          <w:rFonts w:ascii="Consolas" w:hAnsi="Consolas"/>
          <w:sz w:val="22"/>
        </w:rPr>
        <w:t xml:space="preserve"> &lt;- </w:t>
      </w:r>
      <w:proofErr w:type="spellStart"/>
      <w:r w:rsidRPr="00702107">
        <w:rPr>
          <w:rFonts w:ascii="Consolas" w:hAnsi="Consolas"/>
          <w:sz w:val="22"/>
        </w:rPr>
        <w:t>data_tidied</w:t>
      </w:r>
      <w:proofErr w:type="spellEnd"/>
      <w:r w:rsidRPr="00702107">
        <w:rPr>
          <w:rFonts w:ascii="Consolas" w:hAnsi="Consolas"/>
          <w:sz w:val="22"/>
        </w:rPr>
        <w:t xml:space="preserve"> %&gt;% filter(</w:t>
      </w:r>
      <w:proofErr w:type="spellStart"/>
      <w:proofErr w:type="gramStart"/>
      <w:r w:rsidRPr="00702107">
        <w:rPr>
          <w:rFonts w:ascii="Consolas" w:hAnsi="Consolas"/>
          <w:sz w:val="22"/>
        </w:rPr>
        <w:t>complete.cases</w:t>
      </w:r>
      <w:proofErr w:type="spellEnd"/>
      <w:proofErr w:type="gramEnd"/>
      <w:r w:rsidRPr="00702107">
        <w:rPr>
          <w:rFonts w:ascii="Consolas" w:hAnsi="Consolas"/>
          <w:sz w:val="22"/>
        </w:rPr>
        <w:t>(.))</w:t>
      </w:r>
    </w:p>
    <w:p w14:paraId="67EE844A" w14:textId="77777777" w:rsidR="00702107" w:rsidRPr="00702107" w:rsidRDefault="00702107" w:rsidP="00702107">
      <w:pPr>
        <w:pStyle w:val="SourceCode"/>
        <w:rPr>
          <w:rFonts w:ascii="Consolas" w:hAnsi="Consolas"/>
          <w:sz w:val="22"/>
        </w:rPr>
      </w:pPr>
    </w:p>
    <w:p w14:paraId="4455E9AB" w14:textId="77777777" w:rsidR="00702107" w:rsidRPr="00702107" w:rsidRDefault="00702107" w:rsidP="00702107">
      <w:pPr>
        <w:pStyle w:val="SourceCode"/>
        <w:rPr>
          <w:rFonts w:ascii="Consolas" w:hAnsi="Consolas"/>
          <w:sz w:val="22"/>
        </w:rPr>
      </w:pPr>
    </w:p>
    <w:p w14:paraId="2EF21658"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new_mod_null</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spellStart"/>
      <w:proofErr w:type="gramEnd"/>
      <w:r w:rsidRPr="00702107">
        <w:rPr>
          <w:rFonts w:ascii="Consolas" w:hAnsi="Consolas"/>
          <w:sz w:val="22"/>
        </w:rPr>
        <w:t>becomes_eilts</w:t>
      </w:r>
      <w:proofErr w:type="spellEnd"/>
      <w:r w:rsidRPr="00702107">
        <w:rPr>
          <w:rFonts w:ascii="Consolas" w:hAnsi="Consolas"/>
          <w:sz w:val="22"/>
        </w:rPr>
        <w:t xml:space="preserve"> ~ 1, data = </w:t>
      </w:r>
      <w:proofErr w:type="spellStart"/>
      <w:r w:rsidRPr="00702107">
        <w:rPr>
          <w:rFonts w:ascii="Consolas" w:hAnsi="Consolas"/>
          <w:sz w:val="22"/>
        </w:rPr>
        <w:t>complete_data</w:t>
      </w:r>
      <w:proofErr w:type="spellEnd"/>
      <w:r w:rsidRPr="00702107">
        <w:rPr>
          <w:rFonts w:ascii="Consolas" w:hAnsi="Consolas"/>
          <w:sz w:val="22"/>
        </w:rPr>
        <w:t>, family = binomial)</w:t>
      </w:r>
    </w:p>
    <w:p w14:paraId="185003EA" w14:textId="77777777" w:rsidR="00702107" w:rsidRPr="00702107" w:rsidRDefault="00702107" w:rsidP="00702107">
      <w:pPr>
        <w:pStyle w:val="SourceCode"/>
        <w:rPr>
          <w:rFonts w:ascii="Consolas" w:hAnsi="Consolas"/>
          <w:sz w:val="22"/>
        </w:rPr>
      </w:pPr>
    </w:p>
    <w:p w14:paraId="50B2E898"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new_mod_history_demographics</w:t>
      </w:r>
      <w:proofErr w:type="spellEnd"/>
      <w:r w:rsidRPr="00702107">
        <w:rPr>
          <w:rFonts w:ascii="Consolas" w:hAnsi="Consolas"/>
          <w:sz w:val="22"/>
        </w:rPr>
        <w:t xml:space="preserve"> &lt;</w:t>
      </w:r>
      <w:proofErr w:type="gramStart"/>
      <w:r w:rsidRPr="00702107">
        <w:rPr>
          <w:rFonts w:ascii="Consolas" w:hAnsi="Consolas"/>
          <w:sz w:val="22"/>
        </w:rPr>
        <w:t xml:space="preserve">-  </w:t>
      </w:r>
      <w:proofErr w:type="spellStart"/>
      <w:r w:rsidRPr="00702107">
        <w:rPr>
          <w:rFonts w:ascii="Consolas" w:hAnsi="Consolas"/>
          <w:sz w:val="22"/>
        </w:rPr>
        <w:t>glm</w:t>
      </w:r>
      <w:proofErr w:type="spellEnd"/>
      <w:proofErr w:type="gramEnd"/>
      <w:r w:rsidRPr="00702107">
        <w:rPr>
          <w:rFonts w:ascii="Consolas" w:hAnsi="Consolas"/>
          <w:sz w:val="22"/>
        </w:rPr>
        <w:t>(</w:t>
      </w:r>
      <w:proofErr w:type="spellStart"/>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this_status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eth_simplified</w:t>
      </w:r>
      <w:proofErr w:type="spellEnd"/>
      <w:r w:rsidRPr="00702107">
        <w:rPr>
          <w:rFonts w:ascii="Consolas" w:hAnsi="Consolas"/>
          <w:sz w:val="22"/>
        </w:rPr>
        <w:t xml:space="preserve">, data = </w:t>
      </w:r>
      <w:proofErr w:type="spellStart"/>
      <w:r w:rsidRPr="00702107">
        <w:rPr>
          <w:rFonts w:ascii="Consolas" w:hAnsi="Consolas"/>
          <w:sz w:val="22"/>
        </w:rPr>
        <w:t>complete_data</w:t>
      </w:r>
      <w:proofErr w:type="spellEnd"/>
      <w:r w:rsidRPr="00702107">
        <w:rPr>
          <w:rFonts w:ascii="Consolas" w:hAnsi="Consolas"/>
          <w:sz w:val="22"/>
        </w:rPr>
        <w:t>, family = binomial)</w:t>
      </w:r>
    </w:p>
    <w:p w14:paraId="7A91FF15" w14:textId="77777777" w:rsidR="00702107" w:rsidRPr="00702107" w:rsidRDefault="00702107" w:rsidP="00702107">
      <w:pPr>
        <w:pStyle w:val="SourceCode"/>
        <w:rPr>
          <w:rFonts w:ascii="Consolas" w:hAnsi="Consolas"/>
          <w:sz w:val="22"/>
        </w:rPr>
      </w:pPr>
    </w:p>
    <w:p w14:paraId="4DF3D019"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new_mod_history_demographics_health_car_hhtype_qual</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gramEnd"/>
    </w:p>
    <w:p w14:paraId="1D83388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spellStart"/>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this_status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hascar</w:t>
      </w:r>
      <w:proofErr w:type="spellEnd"/>
      <w:r w:rsidRPr="00702107">
        <w:rPr>
          <w:rFonts w:ascii="Consolas" w:hAnsi="Consolas"/>
          <w:sz w:val="22"/>
        </w:rPr>
        <w:t xml:space="preserve"> + </w:t>
      </w:r>
      <w:proofErr w:type="spellStart"/>
      <w:r w:rsidRPr="00702107">
        <w:rPr>
          <w:rFonts w:ascii="Consolas" w:hAnsi="Consolas"/>
          <w:sz w:val="22"/>
        </w:rPr>
        <w:t>eth_simplified</w:t>
      </w:r>
      <w:proofErr w:type="spellEnd"/>
      <w:r w:rsidRPr="00702107">
        <w:rPr>
          <w:rFonts w:ascii="Consolas" w:hAnsi="Consolas"/>
          <w:sz w:val="22"/>
        </w:rPr>
        <w:t xml:space="preserve"> + </w:t>
      </w:r>
      <w:proofErr w:type="spellStart"/>
      <w:r w:rsidRPr="00702107">
        <w:rPr>
          <w:rFonts w:ascii="Consolas" w:hAnsi="Consolas"/>
          <w:sz w:val="22"/>
        </w:rPr>
        <w:t>lti</w:t>
      </w:r>
      <w:proofErr w:type="spellEnd"/>
      <w:r w:rsidRPr="00702107">
        <w:rPr>
          <w:rFonts w:ascii="Consolas" w:hAnsi="Consolas"/>
          <w:sz w:val="22"/>
        </w:rPr>
        <w:t xml:space="preserve"> + </w:t>
      </w:r>
      <w:proofErr w:type="spellStart"/>
      <w:r w:rsidRPr="00702107">
        <w:rPr>
          <w:rFonts w:ascii="Consolas" w:hAnsi="Consolas"/>
          <w:sz w:val="22"/>
        </w:rPr>
        <w:t>mh</w:t>
      </w:r>
      <w:proofErr w:type="spellEnd"/>
      <w:r w:rsidRPr="00702107">
        <w:rPr>
          <w:rFonts w:ascii="Consolas" w:hAnsi="Consolas"/>
          <w:sz w:val="22"/>
        </w:rPr>
        <w:t xml:space="preserve"> + </w:t>
      </w:r>
      <w:proofErr w:type="spellStart"/>
      <w:r w:rsidRPr="00702107">
        <w:rPr>
          <w:rFonts w:ascii="Consolas" w:hAnsi="Consolas"/>
          <w:sz w:val="22"/>
        </w:rPr>
        <w:t>ph</w:t>
      </w:r>
      <w:proofErr w:type="spellEnd"/>
      <w:r w:rsidRPr="00702107">
        <w:rPr>
          <w:rFonts w:ascii="Consolas" w:hAnsi="Consolas"/>
          <w:sz w:val="22"/>
        </w:rPr>
        <w:t xml:space="preserve"> + </w:t>
      </w:r>
      <w:proofErr w:type="spellStart"/>
      <w:r w:rsidRPr="00702107">
        <w:rPr>
          <w:rFonts w:ascii="Consolas" w:hAnsi="Consolas"/>
          <w:sz w:val="22"/>
        </w:rPr>
        <w:t>hh_type</w:t>
      </w:r>
      <w:proofErr w:type="spellEnd"/>
      <w:r w:rsidRPr="00702107">
        <w:rPr>
          <w:rFonts w:ascii="Consolas" w:hAnsi="Consolas"/>
          <w:sz w:val="22"/>
        </w:rPr>
        <w:t xml:space="preserve"> + </w:t>
      </w:r>
      <w:proofErr w:type="spellStart"/>
      <w:r w:rsidRPr="00702107">
        <w:rPr>
          <w:rFonts w:ascii="Consolas" w:hAnsi="Consolas"/>
          <w:sz w:val="22"/>
        </w:rPr>
        <w:t>hiqual_dv</w:t>
      </w:r>
      <w:proofErr w:type="spellEnd"/>
      <w:r w:rsidRPr="00702107">
        <w:rPr>
          <w:rFonts w:ascii="Consolas" w:hAnsi="Consolas"/>
          <w:sz w:val="22"/>
        </w:rPr>
        <w:t xml:space="preserve">, </w:t>
      </w:r>
    </w:p>
    <w:p w14:paraId="4E1B9C8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data = </w:t>
      </w:r>
      <w:proofErr w:type="spellStart"/>
      <w:r w:rsidRPr="00702107">
        <w:rPr>
          <w:rFonts w:ascii="Consolas" w:hAnsi="Consolas"/>
          <w:sz w:val="22"/>
        </w:rPr>
        <w:t>complete_data</w:t>
      </w:r>
      <w:proofErr w:type="spellEnd"/>
      <w:r w:rsidRPr="00702107">
        <w:rPr>
          <w:rFonts w:ascii="Consolas" w:hAnsi="Consolas"/>
          <w:sz w:val="22"/>
        </w:rPr>
        <w:t xml:space="preserve">, </w:t>
      </w:r>
    </w:p>
    <w:p w14:paraId="144FF36E"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family = binomial</w:t>
      </w:r>
    </w:p>
    <w:p w14:paraId="5A3A9262"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140EA820" w14:textId="77777777" w:rsidR="00702107" w:rsidRPr="00702107" w:rsidRDefault="00702107" w:rsidP="00702107">
      <w:pPr>
        <w:pStyle w:val="SourceCode"/>
        <w:rPr>
          <w:rFonts w:ascii="Consolas" w:hAnsi="Consolas"/>
          <w:sz w:val="22"/>
        </w:rPr>
      </w:pPr>
    </w:p>
    <w:p w14:paraId="11548408"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mdl_stepAIC</w:t>
      </w:r>
      <w:proofErr w:type="spellEnd"/>
      <w:r w:rsidRPr="00702107">
        <w:rPr>
          <w:rFonts w:ascii="Consolas" w:hAnsi="Consolas"/>
          <w:sz w:val="22"/>
        </w:rPr>
        <w:t xml:space="preserve"> &lt;- </w:t>
      </w:r>
      <w:proofErr w:type="gramStart"/>
      <w:r w:rsidRPr="00702107">
        <w:rPr>
          <w:rFonts w:ascii="Consolas" w:hAnsi="Consolas"/>
          <w:sz w:val="22"/>
        </w:rPr>
        <w:t>step(</w:t>
      </w:r>
      <w:proofErr w:type="spellStart"/>
      <w:proofErr w:type="gramEnd"/>
      <w:r w:rsidRPr="00702107">
        <w:rPr>
          <w:rFonts w:ascii="Consolas" w:hAnsi="Consolas"/>
          <w:sz w:val="22"/>
        </w:rPr>
        <w:t>new_mod_history_demographics</w:t>
      </w:r>
      <w:proofErr w:type="spellEnd"/>
      <w:r w:rsidRPr="00702107">
        <w:rPr>
          <w:rFonts w:ascii="Consolas" w:hAnsi="Consolas"/>
          <w:sz w:val="22"/>
        </w:rPr>
        <w:t xml:space="preserve">, direction = "both", scope = list(lower = </w:t>
      </w:r>
      <w:proofErr w:type="spellStart"/>
      <w:r w:rsidRPr="00702107">
        <w:rPr>
          <w:rFonts w:ascii="Consolas" w:hAnsi="Consolas"/>
          <w:sz w:val="22"/>
        </w:rPr>
        <w:t>new_mod_null</w:t>
      </w:r>
      <w:proofErr w:type="spellEnd"/>
      <w:r w:rsidRPr="00702107">
        <w:rPr>
          <w:rFonts w:ascii="Consolas" w:hAnsi="Consolas"/>
          <w:sz w:val="22"/>
        </w:rPr>
        <w:t xml:space="preserve">, upper = </w:t>
      </w:r>
      <w:proofErr w:type="spellStart"/>
      <w:r w:rsidRPr="00702107">
        <w:rPr>
          <w:rFonts w:ascii="Consolas" w:hAnsi="Consolas"/>
          <w:sz w:val="22"/>
        </w:rPr>
        <w:t>new_mod_history_demographics_health_car_hhtype_qual</w:t>
      </w:r>
      <w:proofErr w:type="spellEnd"/>
      <w:r w:rsidRPr="00702107">
        <w:rPr>
          <w:rFonts w:ascii="Consolas" w:hAnsi="Consolas"/>
          <w:sz w:val="22"/>
        </w:rPr>
        <w:t>))</w:t>
      </w:r>
    </w:p>
    <w:p w14:paraId="7259E76B" w14:textId="77777777" w:rsidR="00702107" w:rsidRPr="00702107" w:rsidRDefault="00702107" w:rsidP="00702107">
      <w:pPr>
        <w:pStyle w:val="SourceCode"/>
        <w:rPr>
          <w:rFonts w:ascii="Consolas" w:hAnsi="Consolas"/>
          <w:sz w:val="22"/>
        </w:rPr>
      </w:pPr>
    </w:p>
    <w:p w14:paraId="7E0FDCC4" w14:textId="77777777" w:rsidR="00702107" w:rsidRPr="00702107" w:rsidRDefault="00702107" w:rsidP="00702107">
      <w:pPr>
        <w:pStyle w:val="SourceCode"/>
        <w:rPr>
          <w:rFonts w:ascii="Consolas" w:hAnsi="Consolas"/>
          <w:sz w:val="22"/>
        </w:rPr>
      </w:pPr>
    </w:p>
    <w:p w14:paraId="419556CB" w14:textId="77777777" w:rsidR="00702107" w:rsidRPr="00702107" w:rsidRDefault="00702107" w:rsidP="00702107">
      <w:pPr>
        <w:pStyle w:val="SourceCode"/>
        <w:rPr>
          <w:rFonts w:ascii="Consolas" w:hAnsi="Consolas"/>
          <w:sz w:val="22"/>
        </w:rPr>
      </w:pPr>
    </w:p>
    <w:p w14:paraId="192F92E0"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512248C8" w14:textId="77777777" w:rsidR="00702107" w:rsidRPr="00702107" w:rsidRDefault="00702107" w:rsidP="00702107">
      <w:pPr>
        <w:pStyle w:val="SourceCode"/>
        <w:rPr>
          <w:rFonts w:ascii="Consolas" w:hAnsi="Consolas"/>
          <w:sz w:val="22"/>
        </w:rPr>
      </w:pPr>
      <w:r w:rsidRPr="00702107">
        <w:rPr>
          <w:rFonts w:ascii="Consolas" w:hAnsi="Consolas"/>
          <w:sz w:val="22"/>
        </w:rPr>
        <w:t xml:space="preserve">Let's see the final specification arrived at </w:t>
      </w:r>
    </w:p>
    <w:p w14:paraId="2B4EFD58" w14:textId="77777777" w:rsidR="00702107" w:rsidRPr="00702107" w:rsidRDefault="00702107" w:rsidP="00702107">
      <w:pPr>
        <w:pStyle w:val="SourceCode"/>
        <w:rPr>
          <w:rFonts w:ascii="Consolas" w:hAnsi="Consolas"/>
          <w:sz w:val="22"/>
        </w:rPr>
      </w:pPr>
    </w:p>
    <w:p w14:paraId="1059E6E6"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```{r}</w:t>
      </w:r>
    </w:p>
    <w:p w14:paraId="63FBB56F"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mdl_stepAIC</w:t>
      </w:r>
      <w:proofErr w:type="spellEnd"/>
      <w:r w:rsidRPr="00702107">
        <w:rPr>
          <w:rFonts w:ascii="Consolas" w:hAnsi="Consolas"/>
          <w:sz w:val="22"/>
        </w:rPr>
        <w:t>)</w:t>
      </w:r>
    </w:p>
    <w:p w14:paraId="4A6C3FC9" w14:textId="77777777" w:rsidR="00702107" w:rsidRPr="00702107" w:rsidRDefault="00702107" w:rsidP="00702107">
      <w:pPr>
        <w:pStyle w:val="SourceCode"/>
        <w:rPr>
          <w:rFonts w:ascii="Consolas" w:hAnsi="Consolas"/>
          <w:sz w:val="22"/>
        </w:rPr>
      </w:pPr>
    </w:p>
    <w:p w14:paraId="35D7E167"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35EF0F06" w14:textId="77777777" w:rsidR="00702107" w:rsidRPr="00702107" w:rsidRDefault="00702107" w:rsidP="00702107">
      <w:pPr>
        <w:pStyle w:val="SourceCode"/>
        <w:rPr>
          <w:rFonts w:ascii="Consolas" w:hAnsi="Consolas"/>
          <w:sz w:val="22"/>
        </w:rPr>
      </w:pPr>
      <w:r w:rsidRPr="00702107">
        <w:rPr>
          <w:rFonts w:ascii="Consolas" w:hAnsi="Consolas"/>
          <w:sz w:val="22"/>
        </w:rPr>
        <w:t>Let's see what happens if we ask the algorithm to prune our final model specification</w:t>
      </w:r>
    </w:p>
    <w:p w14:paraId="2F203485" w14:textId="77777777" w:rsidR="00702107" w:rsidRPr="00702107" w:rsidRDefault="00702107" w:rsidP="00702107">
      <w:pPr>
        <w:pStyle w:val="SourceCode"/>
        <w:rPr>
          <w:rFonts w:ascii="Consolas" w:hAnsi="Consolas"/>
          <w:sz w:val="22"/>
        </w:rPr>
      </w:pPr>
    </w:p>
    <w:p w14:paraId="018B95E8"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6302929C"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mdl_stepAIC_pruned</w:t>
      </w:r>
      <w:proofErr w:type="spellEnd"/>
      <w:r w:rsidRPr="00702107">
        <w:rPr>
          <w:rFonts w:ascii="Consolas" w:hAnsi="Consolas"/>
          <w:sz w:val="22"/>
        </w:rPr>
        <w:t xml:space="preserve"> &lt;- </w:t>
      </w:r>
      <w:proofErr w:type="gramStart"/>
      <w:r w:rsidRPr="00702107">
        <w:rPr>
          <w:rFonts w:ascii="Consolas" w:hAnsi="Consolas"/>
          <w:sz w:val="22"/>
        </w:rPr>
        <w:t>step(</w:t>
      </w:r>
      <w:proofErr w:type="spellStart"/>
      <w:proofErr w:type="gramEnd"/>
      <w:r w:rsidRPr="00702107">
        <w:rPr>
          <w:rFonts w:ascii="Consolas" w:hAnsi="Consolas"/>
          <w:sz w:val="22"/>
        </w:rPr>
        <w:t>new_mod_history_demographics_health_car_hhtype_qual</w:t>
      </w:r>
      <w:proofErr w:type="spellEnd"/>
      <w:r w:rsidRPr="00702107">
        <w:rPr>
          <w:rFonts w:ascii="Consolas" w:hAnsi="Consolas"/>
          <w:sz w:val="22"/>
        </w:rPr>
        <w:t xml:space="preserve">, direction = "backward", scope = list(lower = </w:t>
      </w:r>
      <w:proofErr w:type="spellStart"/>
      <w:r w:rsidRPr="00702107">
        <w:rPr>
          <w:rFonts w:ascii="Consolas" w:hAnsi="Consolas"/>
          <w:sz w:val="22"/>
        </w:rPr>
        <w:t>new_mod_null</w:t>
      </w:r>
      <w:proofErr w:type="spellEnd"/>
      <w:r w:rsidRPr="00702107">
        <w:rPr>
          <w:rFonts w:ascii="Consolas" w:hAnsi="Consolas"/>
          <w:sz w:val="22"/>
        </w:rPr>
        <w:t xml:space="preserve">, upper = </w:t>
      </w:r>
      <w:proofErr w:type="spellStart"/>
      <w:r w:rsidRPr="00702107">
        <w:rPr>
          <w:rFonts w:ascii="Consolas" w:hAnsi="Consolas"/>
          <w:sz w:val="22"/>
        </w:rPr>
        <w:t>new_mod_history_demographics_health_car_hhtype_qual</w:t>
      </w:r>
      <w:proofErr w:type="spellEnd"/>
      <w:r w:rsidRPr="00702107">
        <w:rPr>
          <w:rFonts w:ascii="Consolas" w:hAnsi="Consolas"/>
          <w:sz w:val="22"/>
        </w:rPr>
        <w:t>))</w:t>
      </w:r>
    </w:p>
    <w:p w14:paraId="74BF66C0" w14:textId="77777777" w:rsidR="00702107" w:rsidRPr="00702107" w:rsidRDefault="00702107" w:rsidP="00702107">
      <w:pPr>
        <w:pStyle w:val="SourceCode"/>
        <w:rPr>
          <w:rFonts w:ascii="Consolas" w:hAnsi="Consolas"/>
          <w:sz w:val="22"/>
        </w:rPr>
      </w:pPr>
    </w:p>
    <w:p w14:paraId="6DD5D79F"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mdl_stepAIC_pruned</w:t>
      </w:r>
      <w:proofErr w:type="spellEnd"/>
      <w:r w:rsidRPr="00702107">
        <w:rPr>
          <w:rFonts w:ascii="Consolas" w:hAnsi="Consolas"/>
          <w:sz w:val="22"/>
        </w:rPr>
        <w:t>)</w:t>
      </w:r>
    </w:p>
    <w:p w14:paraId="3FBDE2FA" w14:textId="77777777" w:rsidR="00702107" w:rsidRPr="00702107" w:rsidRDefault="00702107" w:rsidP="00702107">
      <w:pPr>
        <w:pStyle w:val="SourceCode"/>
        <w:rPr>
          <w:rFonts w:ascii="Consolas" w:hAnsi="Consolas"/>
          <w:sz w:val="22"/>
        </w:rPr>
      </w:pPr>
    </w:p>
    <w:p w14:paraId="72B9602B" w14:textId="77777777" w:rsidR="00702107" w:rsidRPr="00702107" w:rsidRDefault="00702107" w:rsidP="00702107">
      <w:pPr>
        <w:pStyle w:val="SourceCode"/>
        <w:rPr>
          <w:rFonts w:ascii="Consolas" w:hAnsi="Consolas"/>
          <w:sz w:val="22"/>
        </w:rPr>
      </w:pPr>
    </w:p>
    <w:p w14:paraId="4CAB392C" w14:textId="77777777" w:rsidR="00702107" w:rsidRPr="00702107" w:rsidRDefault="00702107" w:rsidP="00702107">
      <w:pPr>
        <w:pStyle w:val="SourceCode"/>
        <w:rPr>
          <w:rFonts w:ascii="Consolas" w:hAnsi="Consolas"/>
          <w:sz w:val="22"/>
        </w:rPr>
      </w:pPr>
    </w:p>
    <w:p w14:paraId="5FBD2805"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76B53C41" w14:textId="77777777" w:rsidR="00702107" w:rsidRPr="00702107" w:rsidRDefault="00702107" w:rsidP="00702107">
      <w:pPr>
        <w:pStyle w:val="SourceCode"/>
        <w:rPr>
          <w:rFonts w:ascii="Consolas" w:hAnsi="Consolas"/>
          <w:sz w:val="22"/>
        </w:rPr>
      </w:pPr>
      <w:r w:rsidRPr="00702107">
        <w:rPr>
          <w:rFonts w:ascii="Consolas" w:hAnsi="Consolas"/>
          <w:sz w:val="22"/>
        </w:rPr>
        <w:t>The pruned model is the same as the model we derived manually, so all variables appear essential</w:t>
      </w:r>
    </w:p>
    <w:p w14:paraId="21D56DCB" w14:textId="77777777" w:rsidR="00702107" w:rsidRPr="00702107" w:rsidRDefault="00702107" w:rsidP="00702107">
      <w:pPr>
        <w:pStyle w:val="SourceCode"/>
        <w:rPr>
          <w:rFonts w:ascii="Consolas" w:hAnsi="Consolas"/>
          <w:sz w:val="22"/>
        </w:rPr>
      </w:pPr>
    </w:p>
    <w:p w14:paraId="13E1D90B" w14:textId="77777777" w:rsidR="00702107" w:rsidRPr="00702107" w:rsidRDefault="00702107" w:rsidP="00702107">
      <w:pPr>
        <w:pStyle w:val="SourceCode"/>
        <w:rPr>
          <w:rFonts w:ascii="Consolas" w:hAnsi="Consolas"/>
          <w:sz w:val="22"/>
        </w:rPr>
      </w:pPr>
      <w:r w:rsidRPr="00702107">
        <w:rPr>
          <w:rFonts w:ascii="Consolas" w:hAnsi="Consolas"/>
          <w:sz w:val="22"/>
        </w:rPr>
        <w:t xml:space="preserve">Finally, we can start with the simplest and move forwards </w:t>
      </w:r>
    </w:p>
    <w:p w14:paraId="5A503BBC" w14:textId="77777777" w:rsidR="00702107" w:rsidRPr="00702107" w:rsidRDefault="00702107" w:rsidP="00702107">
      <w:pPr>
        <w:pStyle w:val="SourceCode"/>
        <w:rPr>
          <w:rFonts w:ascii="Consolas" w:hAnsi="Consolas"/>
          <w:sz w:val="22"/>
        </w:rPr>
      </w:pPr>
    </w:p>
    <w:p w14:paraId="531072BD"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390E9587" w14:textId="77777777" w:rsidR="00702107" w:rsidRPr="00702107" w:rsidRDefault="00702107" w:rsidP="00702107">
      <w:pPr>
        <w:pStyle w:val="SourceCode"/>
        <w:rPr>
          <w:rFonts w:ascii="Consolas" w:hAnsi="Consolas"/>
          <w:sz w:val="22"/>
        </w:rPr>
      </w:pPr>
    </w:p>
    <w:p w14:paraId="7F8B1FD9"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mdl_stepAIC_grown</w:t>
      </w:r>
      <w:proofErr w:type="spellEnd"/>
      <w:r w:rsidRPr="00702107">
        <w:rPr>
          <w:rFonts w:ascii="Consolas" w:hAnsi="Consolas"/>
          <w:sz w:val="22"/>
        </w:rPr>
        <w:t xml:space="preserve"> &lt;- </w:t>
      </w:r>
      <w:proofErr w:type="gramStart"/>
      <w:r w:rsidRPr="00702107">
        <w:rPr>
          <w:rFonts w:ascii="Consolas" w:hAnsi="Consolas"/>
          <w:sz w:val="22"/>
        </w:rPr>
        <w:t>step(</w:t>
      </w:r>
      <w:proofErr w:type="spellStart"/>
      <w:proofErr w:type="gramEnd"/>
      <w:r w:rsidRPr="00702107">
        <w:rPr>
          <w:rFonts w:ascii="Consolas" w:hAnsi="Consolas"/>
          <w:sz w:val="22"/>
        </w:rPr>
        <w:t>new_mod_null</w:t>
      </w:r>
      <w:proofErr w:type="spellEnd"/>
      <w:r w:rsidRPr="00702107">
        <w:rPr>
          <w:rFonts w:ascii="Consolas" w:hAnsi="Consolas"/>
          <w:sz w:val="22"/>
        </w:rPr>
        <w:t xml:space="preserve">, direction = "forward", scope = list(lower = </w:t>
      </w:r>
      <w:proofErr w:type="spellStart"/>
      <w:r w:rsidRPr="00702107">
        <w:rPr>
          <w:rFonts w:ascii="Consolas" w:hAnsi="Consolas"/>
          <w:sz w:val="22"/>
        </w:rPr>
        <w:t>new_mod_null</w:t>
      </w:r>
      <w:proofErr w:type="spellEnd"/>
      <w:r w:rsidRPr="00702107">
        <w:rPr>
          <w:rFonts w:ascii="Consolas" w:hAnsi="Consolas"/>
          <w:sz w:val="22"/>
        </w:rPr>
        <w:t xml:space="preserve">, upper = </w:t>
      </w:r>
      <w:proofErr w:type="spellStart"/>
      <w:r w:rsidRPr="00702107">
        <w:rPr>
          <w:rFonts w:ascii="Consolas" w:hAnsi="Consolas"/>
          <w:sz w:val="22"/>
        </w:rPr>
        <w:t>new_mod_history_demographics_health_car_hhtype_qual</w:t>
      </w:r>
      <w:proofErr w:type="spellEnd"/>
      <w:r w:rsidRPr="00702107">
        <w:rPr>
          <w:rFonts w:ascii="Consolas" w:hAnsi="Consolas"/>
          <w:sz w:val="22"/>
        </w:rPr>
        <w:t>))</w:t>
      </w:r>
    </w:p>
    <w:p w14:paraId="1751D6CC" w14:textId="77777777" w:rsidR="00702107" w:rsidRPr="00702107" w:rsidRDefault="00702107" w:rsidP="00702107">
      <w:pPr>
        <w:pStyle w:val="SourceCode"/>
        <w:rPr>
          <w:rFonts w:ascii="Consolas" w:hAnsi="Consolas"/>
          <w:sz w:val="22"/>
        </w:rPr>
      </w:pPr>
    </w:p>
    <w:p w14:paraId="39AA1977"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mdl_stepAIC_grown</w:t>
      </w:r>
      <w:proofErr w:type="spellEnd"/>
      <w:r w:rsidRPr="00702107">
        <w:rPr>
          <w:rFonts w:ascii="Consolas" w:hAnsi="Consolas"/>
          <w:sz w:val="22"/>
        </w:rPr>
        <w:t>)</w:t>
      </w:r>
    </w:p>
    <w:p w14:paraId="4D9FBD66" w14:textId="77777777" w:rsidR="00702107" w:rsidRPr="00702107" w:rsidRDefault="00702107" w:rsidP="00702107">
      <w:pPr>
        <w:pStyle w:val="SourceCode"/>
        <w:rPr>
          <w:rFonts w:ascii="Consolas" w:hAnsi="Consolas"/>
          <w:sz w:val="22"/>
        </w:rPr>
      </w:pPr>
    </w:p>
    <w:p w14:paraId="0431E3BA"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08F9F8BE" w14:textId="77777777" w:rsidR="00702107" w:rsidRPr="00702107" w:rsidRDefault="00702107" w:rsidP="00702107">
      <w:pPr>
        <w:pStyle w:val="SourceCode"/>
        <w:rPr>
          <w:rFonts w:ascii="Consolas" w:hAnsi="Consolas"/>
          <w:sz w:val="22"/>
        </w:rPr>
      </w:pPr>
    </w:p>
    <w:p w14:paraId="78C83DE7" w14:textId="77777777" w:rsidR="00702107" w:rsidRPr="00702107" w:rsidRDefault="00702107" w:rsidP="00702107">
      <w:pPr>
        <w:pStyle w:val="SourceCode"/>
        <w:rPr>
          <w:rFonts w:ascii="Consolas" w:hAnsi="Consolas"/>
          <w:sz w:val="22"/>
        </w:rPr>
      </w:pPr>
      <w:r w:rsidRPr="00702107">
        <w:rPr>
          <w:rFonts w:ascii="Consolas" w:hAnsi="Consolas"/>
          <w:sz w:val="22"/>
        </w:rPr>
        <w:t xml:space="preserve">Once </w:t>
      </w:r>
      <w:proofErr w:type="gramStart"/>
      <w:r w:rsidRPr="00702107">
        <w:rPr>
          <w:rFonts w:ascii="Consolas" w:hAnsi="Consolas"/>
          <w:sz w:val="22"/>
        </w:rPr>
        <w:t>again</w:t>
      </w:r>
      <w:proofErr w:type="gramEnd"/>
      <w:r w:rsidRPr="00702107">
        <w:rPr>
          <w:rFonts w:ascii="Consolas" w:hAnsi="Consolas"/>
          <w:sz w:val="22"/>
        </w:rPr>
        <w:t xml:space="preserve"> we end up with the same model as we derived manually, so all variables appear essential.</w:t>
      </w:r>
    </w:p>
    <w:p w14:paraId="34FBBF8E" w14:textId="77777777" w:rsidR="00702107" w:rsidRPr="00702107" w:rsidRDefault="00702107" w:rsidP="00702107">
      <w:pPr>
        <w:pStyle w:val="SourceCode"/>
        <w:rPr>
          <w:rFonts w:ascii="Consolas" w:hAnsi="Consolas"/>
          <w:sz w:val="22"/>
        </w:rPr>
      </w:pPr>
    </w:p>
    <w:p w14:paraId="38F06F25" w14:textId="77777777" w:rsidR="00702107" w:rsidRPr="00702107" w:rsidRDefault="00702107" w:rsidP="00702107">
      <w:pPr>
        <w:pStyle w:val="SourceCode"/>
        <w:rPr>
          <w:rFonts w:ascii="Consolas" w:hAnsi="Consolas"/>
          <w:sz w:val="22"/>
        </w:rPr>
      </w:pPr>
      <w:r w:rsidRPr="00702107">
        <w:rPr>
          <w:rFonts w:ascii="Consolas" w:hAnsi="Consolas"/>
          <w:sz w:val="22"/>
        </w:rPr>
        <w:t>Finally, for now, we'll look at just those who start off in the unemployed category. This means the history variable is no longer needed as everyone's history is now the same</w:t>
      </w:r>
    </w:p>
    <w:p w14:paraId="7AE4BFFF" w14:textId="77777777" w:rsidR="00702107" w:rsidRPr="00702107" w:rsidRDefault="00702107" w:rsidP="00702107">
      <w:pPr>
        <w:pStyle w:val="SourceCode"/>
        <w:rPr>
          <w:rFonts w:ascii="Consolas" w:hAnsi="Consolas"/>
          <w:sz w:val="22"/>
        </w:rPr>
      </w:pPr>
    </w:p>
    <w:p w14:paraId="34A68682"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73830037"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data_tidied_unemployed</w:t>
      </w:r>
      <w:proofErr w:type="spellEnd"/>
      <w:r w:rsidRPr="00702107">
        <w:rPr>
          <w:rFonts w:ascii="Consolas" w:hAnsi="Consolas"/>
          <w:sz w:val="22"/>
        </w:rPr>
        <w:t xml:space="preserve"> &lt;- </w:t>
      </w:r>
      <w:proofErr w:type="spellStart"/>
      <w:r w:rsidRPr="00702107">
        <w:rPr>
          <w:rFonts w:ascii="Consolas" w:hAnsi="Consolas"/>
          <w:sz w:val="22"/>
        </w:rPr>
        <w:t>data_tidied</w:t>
      </w:r>
      <w:proofErr w:type="spellEnd"/>
      <w:r w:rsidRPr="00702107">
        <w:rPr>
          <w:rFonts w:ascii="Consolas" w:hAnsi="Consolas"/>
          <w:sz w:val="22"/>
        </w:rPr>
        <w:t xml:space="preserve"> |&gt; </w:t>
      </w:r>
      <w:proofErr w:type="gramStart"/>
      <w:r w:rsidRPr="00702107">
        <w:rPr>
          <w:rFonts w:ascii="Consolas" w:hAnsi="Consolas"/>
          <w:sz w:val="22"/>
        </w:rPr>
        <w:t>filter(</w:t>
      </w:r>
      <w:proofErr w:type="spellStart"/>
      <w:proofErr w:type="gramEnd"/>
      <w:r w:rsidRPr="00702107">
        <w:rPr>
          <w:rFonts w:ascii="Consolas" w:hAnsi="Consolas"/>
          <w:sz w:val="22"/>
        </w:rPr>
        <w:t>this_status</w:t>
      </w:r>
      <w:proofErr w:type="spellEnd"/>
      <w:r w:rsidRPr="00702107">
        <w:rPr>
          <w:rFonts w:ascii="Consolas" w:hAnsi="Consolas"/>
          <w:sz w:val="22"/>
        </w:rPr>
        <w:t xml:space="preserve"> == "Unemployed") %&gt;% filter(</w:t>
      </w:r>
      <w:proofErr w:type="spellStart"/>
      <w:r w:rsidRPr="00702107">
        <w:rPr>
          <w:rFonts w:ascii="Consolas" w:hAnsi="Consolas"/>
          <w:sz w:val="22"/>
        </w:rPr>
        <w:t>complete.cases</w:t>
      </w:r>
      <w:proofErr w:type="spellEnd"/>
      <w:r w:rsidRPr="00702107">
        <w:rPr>
          <w:rFonts w:ascii="Consolas" w:hAnsi="Consolas"/>
          <w:sz w:val="22"/>
        </w:rPr>
        <w:t>(.))</w:t>
      </w:r>
    </w:p>
    <w:p w14:paraId="03AC39C4" w14:textId="77777777" w:rsidR="00702107" w:rsidRPr="00702107" w:rsidRDefault="00702107" w:rsidP="00702107">
      <w:pPr>
        <w:pStyle w:val="SourceCode"/>
        <w:rPr>
          <w:rFonts w:ascii="Consolas" w:hAnsi="Consolas"/>
          <w:sz w:val="22"/>
        </w:rPr>
      </w:pPr>
    </w:p>
    <w:p w14:paraId="0130CA61"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mod_unemployed_null</w:t>
      </w:r>
      <w:proofErr w:type="spellEnd"/>
      <w:r w:rsidRPr="00702107">
        <w:rPr>
          <w:rFonts w:ascii="Consolas" w:hAnsi="Consolas"/>
          <w:sz w:val="22"/>
        </w:rPr>
        <w:t xml:space="preserve"> &lt;</w:t>
      </w:r>
      <w:proofErr w:type="gramStart"/>
      <w:r w:rsidRPr="00702107">
        <w:rPr>
          <w:rFonts w:ascii="Consolas" w:hAnsi="Consolas"/>
          <w:sz w:val="22"/>
        </w:rPr>
        <w:t xml:space="preserve">-  </w:t>
      </w:r>
      <w:proofErr w:type="spellStart"/>
      <w:r w:rsidRPr="00702107">
        <w:rPr>
          <w:rFonts w:ascii="Consolas" w:hAnsi="Consolas"/>
          <w:sz w:val="22"/>
        </w:rPr>
        <w:t>glm</w:t>
      </w:r>
      <w:proofErr w:type="spellEnd"/>
      <w:proofErr w:type="gramEnd"/>
      <w:r w:rsidRPr="00702107">
        <w:rPr>
          <w:rFonts w:ascii="Consolas" w:hAnsi="Consolas"/>
          <w:sz w:val="22"/>
        </w:rPr>
        <w:t>(</w:t>
      </w:r>
      <w:proofErr w:type="spellStart"/>
      <w:r w:rsidRPr="00702107">
        <w:rPr>
          <w:rFonts w:ascii="Consolas" w:hAnsi="Consolas"/>
          <w:sz w:val="22"/>
        </w:rPr>
        <w:t>becomes_eilts</w:t>
      </w:r>
      <w:proofErr w:type="spellEnd"/>
      <w:r w:rsidRPr="00702107">
        <w:rPr>
          <w:rFonts w:ascii="Consolas" w:hAnsi="Consolas"/>
          <w:sz w:val="22"/>
        </w:rPr>
        <w:t xml:space="preserve"> ~ 1, data = </w:t>
      </w:r>
      <w:proofErr w:type="spellStart"/>
      <w:r w:rsidRPr="00702107">
        <w:rPr>
          <w:rFonts w:ascii="Consolas" w:hAnsi="Consolas"/>
          <w:sz w:val="22"/>
        </w:rPr>
        <w:t>data_tidied_unemployed</w:t>
      </w:r>
      <w:proofErr w:type="spellEnd"/>
      <w:r w:rsidRPr="00702107">
        <w:rPr>
          <w:rFonts w:ascii="Consolas" w:hAnsi="Consolas"/>
          <w:sz w:val="22"/>
        </w:rPr>
        <w:t>, family = binomial)</w:t>
      </w:r>
    </w:p>
    <w:p w14:paraId="47D0AB3A"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mod_unemployed_demographics</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spellStart"/>
      <w:proofErr w:type="gramEnd"/>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eth_simplified</w:t>
      </w:r>
      <w:proofErr w:type="spellEnd"/>
      <w:r w:rsidRPr="00702107">
        <w:rPr>
          <w:rFonts w:ascii="Consolas" w:hAnsi="Consolas"/>
          <w:sz w:val="22"/>
        </w:rPr>
        <w:t xml:space="preserve">, data = </w:t>
      </w:r>
      <w:proofErr w:type="spellStart"/>
      <w:r w:rsidRPr="00702107">
        <w:rPr>
          <w:rFonts w:ascii="Consolas" w:hAnsi="Consolas"/>
          <w:sz w:val="22"/>
        </w:rPr>
        <w:t>data_tidied_unemployed</w:t>
      </w:r>
      <w:proofErr w:type="spellEnd"/>
      <w:r w:rsidRPr="00702107">
        <w:rPr>
          <w:rFonts w:ascii="Consolas" w:hAnsi="Consolas"/>
          <w:sz w:val="22"/>
        </w:rPr>
        <w:t>, family = binomial)</w:t>
      </w:r>
    </w:p>
    <w:p w14:paraId="2B45AE8F"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mod_unemployed_full</w:t>
      </w:r>
      <w:proofErr w:type="spellEnd"/>
      <w:r w:rsidRPr="00702107">
        <w:rPr>
          <w:rFonts w:ascii="Consolas" w:hAnsi="Consolas"/>
          <w:sz w:val="22"/>
        </w:rPr>
        <w:t xml:space="preserve"> &lt;</w:t>
      </w:r>
      <w:proofErr w:type="gramStart"/>
      <w:r w:rsidRPr="00702107">
        <w:rPr>
          <w:rFonts w:ascii="Consolas" w:hAnsi="Consolas"/>
          <w:sz w:val="22"/>
        </w:rPr>
        <w:t xml:space="preserve">-  </w:t>
      </w:r>
      <w:proofErr w:type="spellStart"/>
      <w:r w:rsidRPr="00702107">
        <w:rPr>
          <w:rFonts w:ascii="Consolas" w:hAnsi="Consolas"/>
          <w:sz w:val="22"/>
        </w:rPr>
        <w:t>glm</w:t>
      </w:r>
      <w:proofErr w:type="spellEnd"/>
      <w:proofErr w:type="gramEnd"/>
      <w:r w:rsidRPr="00702107">
        <w:rPr>
          <w:rFonts w:ascii="Consolas" w:hAnsi="Consolas"/>
          <w:sz w:val="22"/>
        </w:rPr>
        <w:t>(</w:t>
      </w:r>
      <w:proofErr w:type="spellStart"/>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hascar</w:t>
      </w:r>
      <w:proofErr w:type="spellEnd"/>
      <w:r w:rsidRPr="00702107">
        <w:rPr>
          <w:rFonts w:ascii="Consolas" w:hAnsi="Consolas"/>
          <w:sz w:val="22"/>
        </w:rPr>
        <w:t xml:space="preserve"> + </w:t>
      </w:r>
      <w:proofErr w:type="spellStart"/>
      <w:r w:rsidRPr="00702107">
        <w:rPr>
          <w:rFonts w:ascii="Consolas" w:hAnsi="Consolas"/>
          <w:sz w:val="22"/>
        </w:rPr>
        <w:t>eth_simplified</w:t>
      </w:r>
      <w:proofErr w:type="spellEnd"/>
      <w:r w:rsidRPr="00702107">
        <w:rPr>
          <w:rFonts w:ascii="Consolas" w:hAnsi="Consolas"/>
          <w:sz w:val="22"/>
        </w:rPr>
        <w:t xml:space="preserve"> + </w:t>
      </w:r>
      <w:proofErr w:type="spellStart"/>
      <w:r w:rsidRPr="00702107">
        <w:rPr>
          <w:rFonts w:ascii="Consolas" w:hAnsi="Consolas"/>
          <w:sz w:val="22"/>
        </w:rPr>
        <w:t>lti</w:t>
      </w:r>
      <w:proofErr w:type="spellEnd"/>
      <w:r w:rsidRPr="00702107">
        <w:rPr>
          <w:rFonts w:ascii="Consolas" w:hAnsi="Consolas"/>
          <w:sz w:val="22"/>
        </w:rPr>
        <w:t xml:space="preserve"> + </w:t>
      </w:r>
      <w:proofErr w:type="spellStart"/>
      <w:r w:rsidRPr="00702107">
        <w:rPr>
          <w:rFonts w:ascii="Consolas" w:hAnsi="Consolas"/>
          <w:sz w:val="22"/>
        </w:rPr>
        <w:t>mh</w:t>
      </w:r>
      <w:proofErr w:type="spellEnd"/>
      <w:r w:rsidRPr="00702107">
        <w:rPr>
          <w:rFonts w:ascii="Consolas" w:hAnsi="Consolas"/>
          <w:sz w:val="22"/>
        </w:rPr>
        <w:t xml:space="preserve"> + </w:t>
      </w:r>
      <w:proofErr w:type="spellStart"/>
      <w:r w:rsidRPr="00702107">
        <w:rPr>
          <w:rFonts w:ascii="Consolas" w:hAnsi="Consolas"/>
          <w:sz w:val="22"/>
        </w:rPr>
        <w:t>ph</w:t>
      </w:r>
      <w:proofErr w:type="spellEnd"/>
      <w:r w:rsidRPr="00702107">
        <w:rPr>
          <w:rFonts w:ascii="Consolas" w:hAnsi="Consolas"/>
          <w:sz w:val="22"/>
        </w:rPr>
        <w:t xml:space="preserve"> + </w:t>
      </w:r>
      <w:proofErr w:type="spellStart"/>
      <w:r w:rsidRPr="00702107">
        <w:rPr>
          <w:rFonts w:ascii="Consolas" w:hAnsi="Consolas"/>
          <w:sz w:val="22"/>
        </w:rPr>
        <w:t>hh_type</w:t>
      </w:r>
      <w:proofErr w:type="spellEnd"/>
      <w:r w:rsidRPr="00702107">
        <w:rPr>
          <w:rFonts w:ascii="Consolas" w:hAnsi="Consolas"/>
          <w:sz w:val="22"/>
        </w:rPr>
        <w:t xml:space="preserve"> + </w:t>
      </w:r>
      <w:proofErr w:type="spellStart"/>
      <w:r w:rsidRPr="00702107">
        <w:rPr>
          <w:rFonts w:ascii="Consolas" w:hAnsi="Consolas"/>
          <w:sz w:val="22"/>
        </w:rPr>
        <w:t>hiqual_dv</w:t>
      </w:r>
      <w:proofErr w:type="spellEnd"/>
      <w:r w:rsidRPr="00702107">
        <w:rPr>
          <w:rFonts w:ascii="Consolas" w:hAnsi="Consolas"/>
          <w:sz w:val="22"/>
        </w:rPr>
        <w:t xml:space="preserve"> + </w:t>
      </w:r>
      <w:proofErr w:type="spellStart"/>
      <w:r w:rsidRPr="00702107">
        <w:rPr>
          <w:rFonts w:ascii="Consolas" w:hAnsi="Consolas"/>
          <w:sz w:val="22"/>
        </w:rPr>
        <w:t>eq_net_income</w:t>
      </w:r>
      <w:proofErr w:type="spellEnd"/>
      <w:r w:rsidRPr="00702107">
        <w:rPr>
          <w:rFonts w:ascii="Consolas" w:hAnsi="Consolas"/>
          <w:sz w:val="22"/>
        </w:rPr>
        <w:t xml:space="preserve">, data = </w:t>
      </w:r>
      <w:proofErr w:type="spellStart"/>
      <w:r w:rsidRPr="00702107">
        <w:rPr>
          <w:rFonts w:ascii="Consolas" w:hAnsi="Consolas"/>
          <w:sz w:val="22"/>
        </w:rPr>
        <w:t>data_tidied_unemployed</w:t>
      </w:r>
      <w:proofErr w:type="spellEnd"/>
      <w:r w:rsidRPr="00702107">
        <w:rPr>
          <w:rFonts w:ascii="Consolas" w:hAnsi="Consolas"/>
          <w:sz w:val="22"/>
        </w:rPr>
        <w:t xml:space="preserve">, family = binomial) # this time with income </w:t>
      </w:r>
    </w:p>
    <w:p w14:paraId="2B4664C4" w14:textId="77777777" w:rsidR="00702107" w:rsidRPr="00702107" w:rsidRDefault="00702107" w:rsidP="00702107">
      <w:pPr>
        <w:pStyle w:val="SourceCode"/>
        <w:rPr>
          <w:rFonts w:ascii="Consolas" w:hAnsi="Consolas"/>
          <w:sz w:val="22"/>
        </w:rPr>
      </w:pPr>
    </w:p>
    <w:p w14:paraId="46946B40"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first step backwards with the full model, </w:t>
      </w:r>
    </w:p>
    <w:p w14:paraId="46E34AFE" w14:textId="77777777" w:rsidR="00702107" w:rsidRPr="00702107" w:rsidRDefault="00702107" w:rsidP="00702107">
      <w:pPr>
        <w:pStyle w:val="SourceCode"/>
        <w:rPr>
          <w:rFonts w:ascii="Consolas" w:hAnsi="Consolas"/>
          <w:sz w:val="22"/>
        </w:rPr>
      </w:pPr>
    </w:p>
    <w:p w14:paraId="18C0DCD3"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mdl_stepAIC_unemployed_pruned</w:t>
      </w:r>
      <w:proofErr w:type="spellEnd"/>
      <w:r w:rsidRPr="00702107">
        <w:rPr>
          <w:rFonts w:ascii="Consolas" w:hAnsi="Consolas"/>
          <w:sz w:val="22"/>
        </w:rPr>
        <w:t xml:space="preserve"> &lt;- </w:t>
      </w:r>
      <w:proofErr w:type="gramStart"/>
      <w:r w:rsidRPr="00702107">
        <w:rPr>
          <w:rFonts w:ascii="Consolas" w:hAnsi="Consolas"/>
          <w:sz w:val="22"/>
        </w:rPr>
        <w:t>step(</w:t>
      </w:r>
      <w:proofErr w:type="spellStart"/>
      <w:proofErr w:type="gramEnd"/>
      <w:r w:rsidRPr="00702107">
        <w:rPr>
          <w:rFonts w:ascii="Consolas" w:hAnsi="Consolas"/>
          <w:sz w:val="22"/>
        </w:rPr>
        <w:t>mod_unemployed_full</w:t>
      </w:r>
      <w:proofErr w:type="spellEnd"/>
      <w:r w:rsidRPr="00702107">
        <w:rPr>
          <w:rFonts w:ascii="Consolas" w:hAnsi="Consolas"/>
          <w:sz w:val="22"/>
        </w:rPr>
        <w:t xml:space="preserve">, direction = "backward", scope = list(lower = </w:t>
      </w:r>
      <w:proofErr w:type="spellStart"/>
      <w:r w:rsidRPr="00702107">
        <w:rPr>
          <w:rFonts w:ascii="Consolas" w:hAnsi="Consolas"/>
          <w:sz w:val="22"/>
        </w:rPr>
        <w:t>mod_unemployed_null</w:t>
      </w:r>
      <w:proofErr w:type="spellEnd"/>
      <w:r w:rsidRPr="00702107">
        <w:rPr>
          <w:rFonts w:ascii="Consolas" w:hAnsi="Consolas"/>
          <w:sz w:val="22"/>
        </w:rPr>
        <w:t xml:space="preserve">, upper = </w:t>
      </w:r>
      <w:proofErr w:type="spellStart"/>
      <w:r w:rsidRPr="00702107">
        <w:rPr>
          <w:rFonts w:ascii="Consolas" w:hAnsi="Consolas"/>
          <w:sz w:val="22"/>
        </w:rPr>
        <w:t>mod_unemployed_full</w:t>
      </w:r>
      <w:proofErr w:type="spellEnd"/>
      <w:r w:rsidRPr="00702107">
        <w:rPr>
          <w:rFonts w:ascii="Consolas" w:hAnsi="Consolas"/>
          <w:sz w:val="22"/>
        </w:rPr>
        <w:t>))</w:t>
      </w:r>
    </w:p>
    <w:p w14:paraId="39E4495E" w14:textId="77777777" w:rsidR="00702107" w:rsidRPr="00702107" w:rsidRDefault="00702107" w:rsidP="00702107">
      <w:pPr>
        <w:pStyle w:val="SourceCode"/>
        <w:rPr>
          <w:rFonts w:ascii="Consolas" w:hAnsi="Consolas"/>
          <w:sz w:val="22"/>
        </w:rPr>
      </w:pPr>
    </w:p>
    <w:p w14:paraId="05DF7644"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then</w:t>
      </w:r>
      <w:proofErr w:type="gramEnd"/>
      <w:r w:rsidRPr="00702107">
        <w:rPr>
          <w:rFonts w:ascii="Consolas" w:hAnsi="Consolas"/>
          <w:sz w:val="22"/>
        </w:rPr>
        <w:t xml:space="preserve"> step forwards from the null model</w:t>
      </w:r>
    </w:p>
    <w:p w14:paraId="68C8BD62" w14:textId="77777777" w:rsidR="00702107" w:rsidRPr="00702107" w:rsidRDefault="00702107" w:rsidP="00702107">
      <w:pPr>
        <w:pStyle w:val="SourceCode"/>
        <w:rPr>
          <w:rFonts w:ascii="Consolas" w:hAnsi="Consolas"/>
          <w:sz w:val="22"/>
        </w:rPr>
      </w:pPr>
    </w:p>
    <w:p w14:paraId="781638A8"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mdl_stepAIC_unemployed_grown</w:t>
      </w:r>
      <w:proofErr w:type="spellEnd"/>
      <w:r w:rsidRPr="00702107">
        <w:rPr>
          <w:rFonts w:ascii="Consolas" w:hAnsi="Consolas"/>
          <w:sz w:val="22"/>
        </w:rPr>
        <w:t xml:space="preserve"> &lt;- </w:t>
      </w:r>
      <w:proofErr w:type="gramStart"/>
      <w:r w:rsidRPr="00702107">
        <w:rPr>
          <w:rFonts w:ascii="Consolas" w:hAnsi="Consolas"/>
          <w:sz w:val="22"/>
        </w:rPr>
        <w:t>step(</w:t>
      </w:r>
      <w:proofErr w:type="spellStart"/>
      <w:proofErr w:type="gramEnd"/>
      <w:r w:rsidRPr="00702107">
        <w:rPr>
          <w:rFonts w:ascii="Consolas" w:hAnsi="Consolas"/>
          <w:sz w:val="22"/>
        </w:rPr>
        <w:t>mod_unemployed_null</w:t>
      </w:r>
      <w:proofErr w:type="spellEnd"/>
      <w:r w:rsidRPr="00702107">
        <w:rPr>
          <w:rFonts w:ascii="Consolas" w:hAnsi="Consolas"/>
          <w:sz w:val="22"/>
        </w:rPr>
        <w:t xml:space="preserve">, direction = "forward", scope = list(lower = </w:t>
      </w:r>
      <w:proofErr w:type="spellStart"/>
      <w:r w:rsidRPr="00702107">
        <w:rPr>
          <w:rFonts w:ascii="Consolas" w:hAnsi="Consolas"/>
          <w:sz w:val="22"/>
        </w:rPr>
        <w:t>mod_unemployed_null</w:t>
      </w:r>
      <w:proofErr w:type="spellEnd"/>
      <w:r w:rsidRPr="00702107">
        <w:rPr>
          <w:rFonts w:ascii="Consolas" w:hAnsi="Consolas"/>
          <w:sz w:val="22"/>
        </w:rPr>
        <w:t xml:space="preserve">, upper = </w:t>
      </w:r>
      <w:proofErr w:type="spellStart"/>
      <w:r w:rsidRPr="00702107">
        <w:rPr>
          <w:rFonts w:ascii="Consolas" w:hAnsi="Consolas"/>
          <w:sz w:val="22"/>
        </w:rPr>
        <w:t>mod_unemployed_full</w:t>
      </w:r>
      <w:proofErr w:type="spellEnd"/>
      <w:r w:rsidRPr="00702107">
        <w:rPr>
          <w:rFonts w:ascii="Consolas" w:hAnsi="Consolas"/>
          <w:sz w:val="22"/>
        </w:rPr>
        <w:t>))</w:t>
      </w:r>
    </w:p>
    <w:p w14:paraId="07887FFE" w14:textId="77777777" w:rsidR="00702107" w:rsidRPr="00702107" w:rsidRDefault="00702107" w:rsidP="00702107">
      <w:pPr>
        <w:pStyle w:val="SourceCode"/>
        <w:rPr>
          <w:rFonts w:ascii="Consolas" w:hAnsi="Consolas"/>
          <w:sz w:val="22"/>
        </w:rPr>
      </w:pPr>
    </w:p>
    <w:p w14:paraId="1AA2E999"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then</w:t>
      </w:r>
      <w:proofErr w:type="gramEnd"/>
      <w:r w:rsidRPr="00702107">
        <w:rPr>
          <w:rFonts w:ascii="Consolas" w:hAnsi="Consolas"/>
          <w:sz w:val="22"/>
        </w:rPr>
        <w:t xml:space="preserve"> allow stepping in either direction with the demographics model to start</w:t>
      </w:r>
    </w:p>
    <w:p w14:paraId="76E86081" w14:textId="77777777" w:rsidR="00702107" w:rsidRPr="00702107" w:rsidRDefault="00702107" w:rsidP="00702107">
      <w:pPr>
        <w:pStyle w:val="SourceCode"/>
        <w:rPr>
          <w:rFonts w:ascii="Consolas" w:hAnsi="Consolas"/>
          <w:sz w:val="22"/>
        </w:rPr>
      </w:pPr>
    </w:p>
    <w:p w14:paraId="4BCB3178"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lastRenderedPageBreak/>
        <w:t>mdl_stepAIC_unemployed_both</w:t>
      </w:r>
      <w:proofErr w:type="spellEnd"/>
      <w:r w:rsidRPr="00702107">
        <w:rPr>
          <w:rFonts w:ascii="Consolas" w:hAnsi="Consolas"/>
          <w:sz w:val="22"/>
        </w:rPr>
        <w:t xml:space="preserve"> &lt;- </w:t>
      </w:r>
      <w:proofErr w:type="gramStart"/>
      <w:r w:rsidRPr="00702107">
        <w:rPr>
          <w:rFonts w:ascii="Consolas" w:hAnsi="Consolas"/>
          <w:sz w:val="22"/>
        </w:rPr>
        <w:t>step(</w:t>
      </w:r>
      <w:proofErr w:type="spellStart"/>
      <w:proofErr w:type="gramEnd"/>
      <w:r w:rsidRPr="00702107">
        <w:rPr>
          <w:rFonts w:ascii="Consolas" w:hAnsi="Consolas"/>
          <w:sz w:val="22"/>
        </w:rPr>
        <w:t>mod_unemployed_demographics</w:t>
      </w:r>
      <w:proofErr w:type="spellEnd"/>
      <w:r w:rsidRPr="00702107">
        <w:rPr>
          <w:rFonts w:ascii="Consolas" w:hAnsi="Consolas"/>
          <w:sz w:val="22"/>
        </w:rPr>
        <w:t xml:space="preserve">, direction = "both", scope = list(lower = </w:t>
      </w:r>
      <w:proofErr w:type="spellStart"/>
      <w:r w:rsidRPr="00702107">
        <w:rPr>
          <w:rFonts w:ascii="Consolas" w:hAnsi="Consolas"/>
          <w:sz w:val="22"/>
        </w:rPr>
        <w:t>mod_unemployed_null</w:t>
      </w:r>
      <w:proofErr w:type="spellEnd"/>
      <w:r w:rsidRPr="00702107">
        <w:rPr>
          <w:rFonts w:ascii="Consolas" w:hAnsi="Consolas"/>
          <w:sz w:val="22"/>
        </w:rPr>
        <w:t xml:space="preserve">, upper = </w:t>
      </w:r>
      <w:proofErr w:type="spellStart"/>
      <w:r w:rsidRPr="00702107">
        <w:rPr>
          <w:rFonts w:ascii="Consolas" w:hAnsi="Consolas"/>
          <w:sz w:val="22"/>
        </w:rPr>
        <w:t>mod_unemployed_full</w:t>
      </w:r>
      <w:proofErr w:type="spellEnd"/>
      <w:r w:rsidRPr="00702107">
        <w:rPr>
          <w:rFonts w:ascii="Consolas" w:hAnsi="Consolas"/>
          <w:sz w:val="22"/>
        </w:rPr>
        <w:t>))</w:t>
      </w:r>
    </w:p>
    <w:p w14:paraId="4D35A521" w14:textId="77777777" w:rsidR="00702107" w:rsidRPr="00702107" w:rsidRDefault="00702107" w:rsidP="00702107">
      <w:pPr>
        <w:pStyle w:val="SourceCode"/>
        <w:rPr>
          <w:rFonts w:ascii="Consolas" w:hAnsi="Consolas"/>
          <w:sz w:val="22"/>
        </w:rPr>
      </w:pPr>
    </w:p>
    <w:p w14:paraId="1E0CC958" w14:textId="77777777" w:rsidR="00702107" w:rsidRPr="00702107" w:rsidRDefault="00702107" w:rsidP="00702107">
      <w:pPr>
        <w:pStyle w:val="SourceCode"/>
        <w:rPr>
          <w:rFonts w:ascii="Consolas" w:hAnsi="Consolas"/>
          <w:sz w:val="22"/>
        </w:rPr>
      </w:pPr>
    </w:p>
    <w:p w14:paraId="6B94ED16" w14:textId="77777777" w:rsidR="00702107" w:rsidRPr="00702107" w:rsidRDefault="00702107" w:rsidP="00702107">
      <w:pPr>
        <w:pStyle w:val="SourceCode"/>
        <w:rPr>
          <w:rFonts w:ascii="Consolas" w:hAnsi="Consolas"/>
          <w:sz w:val="22"/>
        </w:rPr>
      </w:pPr>
    </w:p>
    <w:p w14:paraId="4B586711" w14:textId="77777777" w:rsidR="00702107" w:rsidRPr="00702107" w:rsidRDefault="00702107" w:rsidP="00702107">
      <w:pPr>
        <w:pStyle w:val="SourceCode"/>
        <w:rPr>
          <w:rFonts w:ascii="Consolas" w:hAnsi="Consolas"/>
          <w:sz w:val="22"/>
        </w:rPr>
      </w:pPr>
    </w:p>
    <w:p w14:paraId="1976DD9B" w14:textId="77777777" w:rsidR="00702107" w:rsidRPr="00702107" w:rsidRDefault="00702107" w:rsidP="00702107">
      <w:pPr>
        <w:pStyle w:val="SourceCode"/>
        <w:rPr>
          <w:rFonts w:ascii="Consolas" w:hAnsi="Consolas"/>
          <w:sz w:val="22"/>
        </w:rPr>
      </w:pPr>
    </w:p>
    <w:p w14:paraId="00204267" w14:textId="77777777" w:rsidR="00702107" w:rsidRPr="00702107" w:rsidRDefault="00702107" w:rsidP="00702107">
      <w:pPr>
        <w:pStyle w:val="SourceCode"/>
        <w:rPr>
          <w:rFonts w:ascii="Consolas" w:hAnsi="Consolas"/>
          <w:sz w:val="22"/>
        </w:rPr>
      </w:pPr>
    </w:p>
    <w:p w14:paraId="70A01AA5" w14:textId="77777777" w:rsidR="00702107" w:rsidRPr="00702107" w:rsidRDefault="00702107" w:rsidP="00702107">
      <w:pPr>
        <w:pStyle w:val="SourceCode"/>
        <w:rPr>
          <w:rFonts w:ascii="Consolas" w:hAnsi="Consolas"/>
          <w:sz w:val="22"/>
        </w:rPr>
      </w:pPr>
    </w:p>
    <w:p w14:paraId="492B12BF" w14:textId="77777777" w:rsidR="00702107" w:rsidRPr="00702107" w:rsidRDefault="00702107" w:rsidP="00702107">
      <w:pPr>
        <w:pStyle w:val="SourceCode"/>
        <w:rPr>
          <w:rFonts w:ascii="Consolas" w:hAnsi="Consolas"/>
          <w:sz w:val="22"/>
        </w:rPr>
      </w:pPr>
    </w:p>
    <w:p w14:paraId="147AF358" w14:textId="77777777" w:rsidR="00702107" w:rsidRPr="00702107" w:rsidRDefault="00702107" w:rsidP="00702107">
      <w:pPr>
        <w:pStyle w:val="SourceCode"/>
        <w:rPr>
          <w:rFonts w:ascii="Consolas" w:hAnsi="Consolas"/>
          <w:sz w:val="22"/>
        </w:rPr>
      </w:pPr>
    </w:p>
    <w:p w14:paraId="4BD63529"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73C23697" w14:textId="77777777" w:rsidR="00702107" w:rsidRPr="00702107" w:rsidRDefault="00702107" w:rsidP="00702107">
      <w:pPr>
        <w:pStyle w:val="SourceCode"/>
        <w:rPr>
          <w:rFonts w:ascii="Consolas" w:hAnsi="Consolas"/>
          <w:sz w:val="22"/>
        </w:rPr>
      </w:pPr>
    </w:p>
    <w:p w14:paraId="7CB530BE" w14:textId="77777777" w:rsidR="00702107" w:rsidRPr="00702107" w:rsidRDefault="00702107" w:rsidP="00702107">
      <w:pPr>
        <w:pStyle w:val="SourceCode"/>
        <w:rPr>
          <w:rFonts w:ascii="Consolas" w:hAnsi="Consolas"/>
          <w:sz w:val="22"/>
        </w:rPr>
      </w:pPr>
      <w:r w:rsidRPr="00702107">
        <w:rPr>
          <w:rFonts w:ascii="Consolas" w:hAnsi="Consolas"/>
          <w:sz w:val="22"/>
        </w:rPr>
        <w:t xml:space="preserve">Let's look at the specifications arrived at by the three approaches </w:t>
      </w:r>
    </w:p>
    <w:p w14:paraId="4E1BECD2" w14:textId="77777777" w:rsidR="00702107" w:rsidRPr="00702107" w:rsidRDefault="00702107" w:rsidP="00702107">
      <w:pPr>
        <w:pStyle w:val="SourceCode"/>
        <w:rPr>
          <w:rFonts w:ascii="Consolas" w:hAnsi="Consolas"/>
          <w:sz w:val="22"/>
        </w:rPr>
      </w:pPr>
    </w:p>
    <w:p w14:paraId="2059219D"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166B380A"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mdl_stepAIC_unemployed_pruned</w:t>
      </w:r>
      <w:proofErr w:type="spellEnd"/>
      <w:r w:rsidRPr="00702107">
        <w:rPr>
          <w:rFonts w:ascii="Consolas" w:hAnsi="Consolas"/>
          <w:sz w:val="22"/>
        </w:rPr>
        <w:t>)</w:t>
      </w:r>
    </w:p>
    <w:p w14:paraId="2A518D5C"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15A8BEF8" w14:textId="77777777" w:rsidR="00702107" w:rsidRPr="00702107" w:rsidRDefault="00702107" w:rsidP="00702107">
      <w:pPr>
        <w:pStyle w:val="SourceCode"/>
        <w:rPr>
          <w:rFonts w:ascii="Consolas" w:hAnsi="Consolas"/>
          <w:sz w:val="22"/>
        </w:rPr>
      </w:pPr>
      <w:r w:rsidRPr="00702107">
        <w:rPr>
          <w:rFonts w:ascii="Consolas" w:hAnsi="Consolas"/>
          <w:sz w:val="22"/>
        </w:rPr>
        <w:t xml:space="preserve">20 variables included </w:t>
      </w:r>
    </w:p>
    <w:p w14:paraId="05B2DA95" w14:textId="77777777" w:rsidR="00702107" w:rsidRPr="00702107" w:rsidRDefault="00702107" w:rsidP="00702107">
      <w:pPr>
        <w:pStyle w:val="SourceCode"/>
        <w:rPr>
          <w:rFonts w:ascii="Consolas" w:hAnsi="Consolas"/>
          <w:sz w:val="22"/>
        </w:rPr>
      </w:pPr>
      <w:r w:rsidRPr="00702107">
        <w:rPr>
          <w:rFonts w:ascii="Consolas" w:hAnsi="Consolas"/>
          <w:sz w:val="22"/>
        </w:rPr>
        <w:t xml:space="preserve">Now the forward approach </w:t>
      </w:r>
    </w:p>
    <w:p w14:paraId="3978393B" w14:textId="77777777" w:rsidR="00702107" w:rsidRPr="00702107" w:rsidRDefault="00702107" w:rsidP="00702107">
      <w:pPr>
        <w:pStyle w:val="SourceCode"/>
        <w:rPr>
          <w:rFonts w:ascii="Consolas" w:hAnsi="Consolas"/>
          <w:sz w:val="22"/>
        </w:rPr>
      </w:pPr>
    </w:p>
    <w:p w14:paraId="543861A0"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1206251F" w14:textId="77777777" w:rsidR="00702107" w:rsidRPr="00702107" w:rsidRDefault="00702107" w:rsidP="00702107">
      <w:pPr>
        <w:pStyle w:val="SourceCode"/>
        <w:rPr>
          <w:rFonts w:ascii="Consolas" w:hAnsi="Consolas"/>
          <w:sz w:val="22"/>
        </w:rPr>
      </w:pPr>
    </w:p>
    <w:p w14:paraId="10CAE29E"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mdl_stepAIC_unemployed_grown</w:t>
      </w:r>
      <w:proofErr w:type="spellEnd"/>
      <w:r w:rsidRPr="00702107">
        <w:rPr>
          <w:rFonts w:ascii="Consolas" w:hAnsi="Consolas"/>
          <w:sz w:val="22"/>
        </w:rPr>
        <w:t>)</w:t>
      </w:r>
    </w:p>
    <w:p w14:paraId="52647E65" w14:textId="77777777" w:rsidR="00702107" w:rsidRPr="00702107" w:rsidRDefault="00702107" w:rsidP="00702107">
      <w:pPr>
        <w:pStyle w:val="SourceCode"/>
        <w:rPr>
          <w:rFonts w:ascii="Consolas" w:hAnsi="Consolas"/>
          <w:sz w:val="22"/>
        </w:rPr>
      </w:pPr>
    </w:p>
    <w:p w14:paraId="7451CEF7"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017DD79D" w14:textId="77777777" w:rsidR="00702107" w:rsidRPr="00702107" w:rsidRDefault="00702107" w:rsidP="00702107">
      <w:pPr>
        <w:pStyle w:val="SourceCode"/>
        <w:rPr>
          <w:rFonts w:ascii="Consolas" w:hAnsi="Consolas"/>
          <w:sz w:val="22"/>
        </w:rPr>
      </w:pPr>
    </w:p>
    <w:p w14:paraId="53C55B81" w14:textId="77777777" w:rsidR="00702107" w:rsidRPr="00702107" w:rsidRDefault="00702107" w:rsidP="00702107">
      <w:pPr>
        <w:pStyle w:val="SourceCode"/>
        <w:rPr>
          <w:rFonts w:ascii="Consolas" w:hAnsi="Consolas"/>
          <w:sz w:val="22"/>
        </w:rPr>
      </w:pPr>
      <w:r w:rsidRPr="00702107">
        <w:rPr>
          <w:rFonts w:ascii="Consolas" w:hAnsi="Consolas"/>
          <w:sz w:val="22"/>
        </w:rPr>
        <w:t>Now starting in the middle</w:t>
      </w:r>
    </w:p>
    <w:p w14:paraId="555449EA" w14:textId="77777777" w:rsidR="00702107" w:rsidRPr="00702107" w:rsidRDefault="00702107" w:rsidP="00702107">
      <w:pPr>
        <w:pStyle w:val="SourceCode"/>
        <w:rPr>
          <w:rFonts w:ascii="Consolas" w:hAnsi="Consolas"/>
          <w:sz w:val="22"/>
        </w:rPr>
      </w:pPr>
    </w:p>
    <w:p w14:paraId="1DA48A73"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4C601B98" w14:textId="77777777" w:rsidR="00702107" w:rsidRPr="00702107" w:rsidRDefault="00702107" w:rsidP="00702107">
      <w:pPr>
        <w:pStyle w:val="SourceCode"/>
        <w:rPr>
          <w:rFonts w:ascii="Consolas" w:hAnsi="Consolas"/>
          <w:sz w:val="22"/>
        </w:rPr>
      </w:pPr>
    </w:p>
    <w:p w14:paraId="1E0F6A71"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mdl_stepAIC_unemployed_both</w:t>
      </w:r>
      <w:proofErr w:type="spellEnd"/>
      <w:r w:rsidRPr="00702107">
        <w:rPr>
          <w:rFonts w:ascii="Consolas" w:hAnsi="Consolas"/>
          <w:sz w:val="22"/>
        </w:rPr>
        <w:t>)</w:t>
      </w:r>
    </w:p>
    <w:p w14:paraId="50732AD2" w14:textId="77777777" w:rsidR="00702107" w:rsidRPr="00702107" w:rsidRDefault="00702107" w:rsidP="00702107">
      <w:pPr>
        <w:pStyle w:val="SourceCode"/>
        <w:rPr>
          <w:rFonts w:ascii="Consolas" w:hAnsi="Consolas"/>
          <w:sz w:val="22"/>
        </w:rPr>
      </w:pPr>
    </w:p>
    <w:p w14:paraId="6D3E95D9" w14:textId="77777777" w:rsidR="00702107" w:rsidRPr="00702107" w:rsidRDefault="00702107" w:rsidP="00702107">
      <w:pPr>
        <w:pStyle w:val="SourceCode"/>
        <w:rPr>
          <w:rFonts w:ascii="Consolas" w:hAnsi="Consolas"/>
          <w:sz w:val="22"/>
        </w:rPr>
      </w:pPr>
    </w:p>
    <w:p w14:paraId="1507A4B0"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6145BB58" w14:textId="77777777" w:rsidR="00702107" w:rsidRPr="00702107" w:rsidRDefault="00702107" w:rsidP="00702107">
      <w:pPr>
        <w:pStyle w:val="SourceCode"/>
        <w:rPr>
          <w:rFonts w:ascii="Consolas" w:hAnsi="Consolas"/>
          <w:sz w:val="22"/>
        </w:rPr>
      </w:pPr>
    </w:p>
    <w:p w14:paraId="4B30FCC7" w14:textId="77777777" w:rsidR="00702107" w:rsidRPr="00702107" w:rsidRDefault="00702107" w:rsidP="00702107">
      <w:pPr>
        <w:pStyle w:val="SourceCode"/>
        <w:rPr>
          <w:rFonts w:ascii="Consolas" w:hAnsi="Consolas"/>
          <w:sz w:val="22"/>
        </w:rPr>
      </w:pPr>
      <w:r w:rsidRPr="00702107">
        <w:rPr>
          <w:rFonts w:ascii="Consolas" w:hAnsi="Consolas"/>
          <w:sz w:val="22"/>
        </w:rPr>
        <w:t xml:space="preserve">Let's get the Nagelkerke R^2 for each of these models </w:t>
      </w:r>
    </w:p>
    <w:p w14:paraId="315E4805" w14:textId="77777777" w:rsidR="00702107" w:rsidRPr="00702107" w:rsidRDefault="00702107" w:rsidP="00702107">
      <w:pPr>
        <w:pStyle w:val="SourceCode"/>
        <w:rPr>
          <w:rFonts w:ascii="Consolas" w:hAnsi="Consolas"/>
          <w:sz w:val="22"/>
        </w:rPr>
      </w:pPr>
    </w:p>
    <w:p w14:paraId="08FDA69C"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05ED6A65" w14:textId="77777777" w:rsidR="00702107" w:rsidRPr="00702107" w:rsidRDefault="00702107" w:rsidP="00702107">
      <w:pPr>
        <w:pStyle w:val="SourceCode"/>
        <w:rPr>
          <w:rFonts w:ascii="Consolas" w:hAnsi="Consolas"/>
          <w:sz w:val="22"/>
        </w:rPr>
      </w:pPr>
    </w:p>
    <w:p w14:paraId="00174F41"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mdl_stepAIC_unemployed_pruned</w:t>
      </w:r>
      <w:proofErr w:type="spellEnd"/>
      <w:r w:rsidRPr="00702107">
        <w:rPr>
          <w:rFonts w:ascii="Consolas" w:hAnsi="Consolas"/>
          <w:sz w:val="22"/>
        </w:rPr>
        <w:t>)</w:t>
      </w:r>
    </w:p>
    <w:p w14:paraId="19482AAF"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mdl_stepAIC_unemployed_grown</w:t>
      </w:r>
      <w:proofErr w:type="spellEnd"/>
      <w:r w:rsidRPr="00702107">
        <w:rPr>
          <w:rFonts w:ascii="Consolas" w:hAnsi="Consolas"/>
          <w:sz w:val="22"/>
        </w:rPr>
        <w:t>)</w:t>
      </w:r>
    </w:p>
    <w:p w14:paraId="009A4CA7"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mdl_stepAIC_unemployed_both</w:t>
      </w:r>
      <w:proofErr w:type="spellEnd"/>
      <w:r w:rsidRPr="00702107">
        <w:rPr>
          <w:rFonts w:ascii="Consolas" w:hAnsi="Consolas"/>
          <w:sz w:val="22"/>
        </w:rPr>
        <w:t>)</w:t>
      </w:r>
    </w:p>
    <w:p w14:paraId="3A7B51F8" w14:textId="77777777" w:rsidR="00702107" w:rsidRPr="00702107" w:rsidRDefault="00702107" w:rsidP="00702107">
      <w:pPr>
        <w:pStyle w:val="SourceCode"/>
        <w:rPr>
          <w:rFonts w:ascii="Consolas" w:hAnsi="Consolas"/>
          <w:sz w:val="22"/>
        </w:rPr>
      </w:pPr>
    </w:p>
    <w:p w14:paraId="28045A53" w14:textId="77777777" w:rsidR="00702107" w:rsidRPr="00702107" w:rsidRDefault="00702107" w:rsidP="00702107">
      <w:pPr>
        <w:pStyle w:val="SourceCode"/>
        <w:rPr>
          <w:rFonts w:ascii="Consolas" w:hAnsi="Consolas"/>
          <w:sz w:val="22"/>
        </w:rPr>
      </w:pPr>
    </w:p>
    <w:p w14:paraId="4A09FD0A"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7C3D4F22" w14:textId="77777777" w:rsidR="00702107" w:rsidRPr="00702107" w:rsidRDefault="00702107" w:rsidP="00702107">
      <w:pPr>
        <w:pStyle w:val="SourceCode"/>
        <w:rPr>
          <w:rFonts w:ascii="Consolas" w:hAnsi="Consolas"/>
          <w:sz w:val="22"/>
        </w:rPr>
      </w:pPr>
    </w:p>
    <w:p w14:paraId="5711B7C6" w14:textId="77777777" w:rsidR="00702107" w:rsidRPr="00702107" w:rsidRDefault="00702107" w:rsidP="00702107">
      <w:pPr>
        <w:pStyle w:val="SourceCode"/>
        <w:rPr>
          <w:rFonts w:ascii="Consolas" w:hAnsi="Consolas"/>
          <w:sz w:val="22"/>
        </w:rPr>
      </w:pPr>
    </w:p>
    <w:p w14:paraId="5DC3FA79" w14:textId="77777777" w:rsidR="00702107" w:rsidRPr="00702107" w:rsidRDefault="00702107" w:rsidP="00702107">
      <w:pPr>
        <w:pStyle w:val="SourceCode"/>
        <w:rPr>
          <w:rFonts w:ascii="Consolas" w:hAnsi="Consolas"/>
          <w:sz w:val="22"/>
        </w:rPr>
      </w:pPr>
      <w:r w:rsidRPr="00702107">
        <w:rPr>
          <w:rFonts w:ascii="Consolas" w:hAnsi="Consolas"/>
          <w:sz w:val="22"/>
        </w:rPr>
        <w:t>Finally (finally?) let's do the same for people who start off employed</w:t>
      </w:r>
    </w:p>
    <w:p w14:paraId="426CE21A" w14:textId="77777777" w:rsidR="00702107" w:rsidRPr="00702107" w:rsidRDefault="00702107" w:rsidP="00702107">
      <w:pPr>
        <w:pStyle w:val="SourceCode"/>
        <w:rPr>
          <w:rFonts w:ascii="Consolas" w:hAnsi="Consolas"/>
          <w:sz w:val="22"/>
        </w:rPr>
      </w:pPr>
    </w:p>
    <w:p w14:paraId="662AD9BB" w14:textId="77777777" w:rsidR="00702107" w:rsidRPr="00702107" w:rsidRDefault="00702107" w:rsidP="00702107">
      <w:pPr>
        <w:pStyle w:val="SourceCode"/>
        <w:rPr>
          <w:rFonts w:ascii="Consolas" w:hAnsi="Consolas"/>
          <w:sz w:val="22"/>
        </w:rPr>
      </w:pPr>
    </w:p>
    <w:p w14:paraId="14EFD66B"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50018789"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data_tidied_employed</w:t>
      </w:r>
      <w:proofErr w:type="spellEnd"/>
      <w:r w:rsidRPr="00702107">
        <w:rPr>
          <w:rFonts w:ascii="Consolas" w:hAnsi="Consolas"/>
          <w:sz w:val="22"/>
        </w:rPr>
        <w:t xml:space="preserve"> &lt;- </w:t>
      </w:r>
      <w:proofErr w:type="spellStart"/>
      <w:r w:rsidRPr="00702107">
        <w:rPr>
          <w:rFonts w:ascii="Consolas" w:hAnsi="Consolas"/>
          <w:sz w:val="22"/>
        </w:rPr>
        <w:t>data_tidied</w:t>
      </w:r>
      <w:proofErr w:type="spellEnd"/>
      <w:r w:rsidRPr="00702107">
        <w:rPr>
          <w:rFonts w:ascii="Consolas" w:hAnsi="Consolas"/>
          <w:sz w:val="22"/>
        </w:rPr>
        <w:t xml:space="preserve"> |&gt; </w:t>
      </w:r>
      <w:proofErr w:type="gramStart"/>
      <w:r w:rsidRPr="00702107">
        <w:rPr>
          <w:rFonts w:ascii="Consolas" w:hAnsi="Consolas"/>
          <w:sz w:val="22"/>
        </w:rPr>
        <w:t>filter(</w:t>
      </w:r>
      <w:proofErr w:type="spellStart"/>
      <w:proofErr w:type="gramEnd"/>
      <w:r w:rsidRPr="00702107">
        <w:rPr>
          <w:rFonts w:ascii="Consolas" w:hAnsi="Consolas"/>
          <w:sz w:val="22"/>
        </w:rPr>
        <w:t>this_status</w:t>
      </w:r>
      <w:proofErr w:type="spellEnd"/>
      <w:r w:rsidRPr="00702107">
        <w:rPr>
          <w:rFonts w:ascii="Consolas" w:hAnsi="Consolas"/>
          <w:sz w:val="22"/>
        </w:rPr>
        <w:t xml:space="preserve"> == "Employed") %&gt;% filter(</w:t>
      </w:r>
      <w:proofErr w:type="spellStart"/>
      <w:r w:rsidRPr="00702107">
        <w:rPr>
          <w:rFonts w:ascii="Consolas" w:hAnsi="Consolas"/>
          <w:sz w:val="22"/>
        </w:rPr>
        <w:t>complete.cases</w:t>
      </w:r>
      <w:proofErr w:type="spellEnd"/>
      <w:r w:rsidRPr="00702107">
        <w:rPr>
          <w:rFonts w:ascii="Consolas" w:hAnsi="Consolas"/>
          <w:sz w:val="22"/>
        </w:rPr>
        <w:t>(.))</w:t>
      </w:r>
    </w:p>
    <w:p w14:paraId="65B9633E" w14:textId="77777777" w:rsidR="00702107" w:rsidRPr="00702107" w:rsidRDefault="00702107" w:rsidP="00702107">
      <w:pPr>
        <w:pStyle w:val="SourceCode"/>
        <w:rPr>
          <w:rFonts w:ascii="Consolas" w:hAnsi="Consolas"/>
          <w:sz w:val="22"/>
        </w:rPr>
      </w:pPr>
    </w:p>
    <w:p w14:paraId="14211E83"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mod_employed_null</w:t>
      </w:r>
      <w:proofErr w:type="spellEnd"/>
      <w:r w:rsidRPr="00702107">
        <w:rPr>
          <w:rFonts w:ascii="Consolas" w:hAnsi="Consolas"/>
          <w:sz w:val="22"/>
        </w:rPr>
        <w:t xml:space="preserve"> &lt;</w:t>
      </w:r>
      <w:proofErr w:type="gramStart"/>
      <w:r w:rsidRPr="00702107">
        <w:rPr>
          <w:rFonts w:ascii="Consolas" w:hAnsi="Consolas"/>
          <w:sz w:val="22"/>
        </w:rPr>
        <w:t xml:space="preserve">-  </w:t>
      </w:r>
      <w:proofErr w:type="spellStart"/>
      <w:r w:rsidRPr="00702107">
        <w:rPr>
          <w:rFonts w:ascii="Consolas" w:hAnsi="Consolas"/>
          <w:sz w:val="22"/>
        </w:rPr>
        <w:t>glm</w:t>
      </w:r>
      <w:proofErr w:type="spellEnd"/>
      <w:proofErr w:type="gramEnd"/>
      <w:r w:rsidRPr="00702107">
        <w:rPr>
          <w:rFonts w:ascii="Consolas" w:hAnsi="Consolas"/>
          <w:sz w:val="22"/>
        </w:rPr>
        <w:t>(</w:t>
      </w:r>
      <w:proofErr w:type="spellStart"/>
      <w:r w:rsidRPr="00702107">
        <w:rPr>
          <w:rFonts w:ascii="Consolas" w:hAnsi="Consolas"/>
          <w:sz w:val="22"/>
        </w:rPr>
        <w:t>becomes_eilts</w:t>
      </w:r>
      <w:proofErr w:type="spellEnd"/>
      <w:r w:rsidRPr="00702107">
        <w:rPr>
          <w:rFonts w:ascii="Consolas" w:hAnsi="Consolas"/>
          <w:sz w:val="22"/>
        </w:rPr>
        <w:t xml:space="preserve"> ~ 1, data = </w:t>
      </w:r>
      <w:proofErr w:type="spellStart"/>
      <w:r w:rsidRPr="00702107">
        <w:rPr>
          <w:rFonts w:ascii="Consolas" w:hAnsi="Consolas"/>
          <w:sz w:val="22"/>
        </w:rPr>
        <w:t>data_tidied_employed</w:t>
      </w:r>
      <w:proofErr w:type="spellEnd"/>
      <w:r w:rsidRPr="00702107">
        <w:rPr>
          <w:rFonts w:ascii="Consolas" w:hAnsi="Consolas"/>
          <w:sz w:val="22"/>
        </w:rPr>
        <w:t>, family = binomial)</w:t>
      </w:r>
    </w:p>
    <w:p w14:paraId="559C4B06"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lastRenderedPageBreak/>
        <w:t>mod_employed_demographics</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spellStart"/>
      <w:proofErr w:type="gramEnd"/>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eth_simplified</w:t>
      </w:r>
      <w:proofErr w:type="spellEnd"/>
      <w:r w:rsidRPr="00702107">
        <w:rPr>
          <w:rFonts w:ascii="Consolas" w:hAnsi="Consolas"/>
          <w:sz w:val="22"/>
        </w:rPr>
        <w:t xml:space="preserve">, data = </w:t>
      </w:r>
      <w:proofErr w:type="spellStart"/>
      <w:r w:rsidRPr="00702107">
        <w:rPr>
          <w:rFonts w:ascii="Consolas" w:hAnsi="Consolas"/>
          <w:sz w:val="22"/>
        </w:rPr>
        <w:t>data_tidied_employed</w:t>
      </w:r>
      <w:proofErr w:type="spellEnd"/>
      <w:r w:rsidRPr="00702107">
        <w:rPr>
          <w:rFonts w:ascii="Consolas" w:hAnsi="Consolas"/>
          <w:sz w:val="22"/>
        </w:rPr>
        <w:t>, family = binomial)</w:t>
      </w:r>
    </w:p>
    <w:p w14:paraId="67F7114D"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mod_employed_full</w:t>
      </w:r>
      <w:proofErr w:type="spellEnd"/>
      <w:r w:rsidRPr="00702107">
        <w:rPr>
          <w:rFonts w:ascii="Consolas" w:hAnsi="Consolas"/>
          <w:sz w:val="22"/>
        </w:rPr>
        <w:t xml:space="preserve"> &lt;</w:t>
      </w:r>
      <w:proofErr w:type="gramStart"/>
      <w:r w:rsidRPr="00702107">
        <w:rPr>
          <w:rFonts w:ascii="Consolas" w:hAnsi="Consolas"/>
          <w:sz w:val="22"/>
        </w:rPr>
        <w:t xml:space="preserve">-  </w:t>
      </w:r>
      <w:proofErr w:type="spellStart"/>
      <w:r w:rsidRPr="00702107">
        <w:rPr>
          <w:rFonts w:ascii="Consolas" w:hAnsi="Consolas"/>
          <w:sz w:val="22"/>
        </w:rPr>
        <w:t>glm</w:t>
      </w:r>
      <w:proofErr w:type="spellEnd"/>
      <w:proofErr w:type="gramEnd"/>
      <w:r w:rsidRPr="00702107">
        <w:rPr>
          <w:rFonts w:ascii="Consolas" w:hAnsi="Consolas"/>
          <w:sz w:val="22"/>
        </w:rPr>
        <w:t>(</w:t>
      </w:r>
      <w:proofErr w:type="spellStart"/>
      <w:r w:rsidRPr="00702107">
        <w:rPr>
          <w:rFonts w:ascii="Consolas" w:hAnsi="Consolas"/>
          <w:sz w:val="22"/>
        </w:rPr>
        <w:t>becomes_eilts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hascar</w:t>
      </w:r>
      <w:proofErr w:type="spellEnd"/>
      <w:r w:rsidRPr="00702107">
        <w:rPr>
          <w:rFonts w:ascii="Consolas" w:hAnsi="Consolas"/>
          <w:sz w:val="22"/>
        </w:rPr>
        <w:t xml:space="preserve"> + </w:t>
      </w:r>
      <w:proofErr w:type="spellStart"/>
      <w:r w:rsidRPr="00702107">
        <w:rPr>
          <w:rFonts w:ascii="Consolas" w:hAnsi="Consolas"/>
          <w:sz w:val="22"/>
        </w:rPr>
        <w:t>eth_simplified</w:t>
      </w:r>
      <w:proofErr w:type="spellEnd"/>
      <w:r w:rsidRPr="00702107">
        <w:rPr>
          <w:rFonts w:ascii="Consolas" w:hAnsi="Consolas"/>
          <w:sz w:val="22"/>
        </w:rPr>
        <w:t xml:space="preserve"> + </w:t>
      </w:r>
      <w:proofErr w:type="spellStart"/>
      <w:r w:rsidRPr="00702107">
        <w:rPr>
          <w:rFonts w:ascii="Consolas" w:hAnsi="Consolas"/>
          <w:sz w:val="22"/>
        </w:rPr>
        <w:t>lti</w:t>
      </w:r>
      <w:proofErr w:type="spellEnd"/>
      <w:r w:rsidRPr="00702107">
        <w:rPr>
          <w:rFonts w:ascii="Consolas" w:hAnsi="Consolas"/>
          <w:sz w:val="22"/>
        </w:rPr>
        <w:t xml:space="preserve"> + </w:t>
      </w:r>
      <w:proofErr w:type="spellStart"/>
      <w:r w:rsidRPr="00702107">
        <w:rPr>
          <w:rFonts w:ascii="Consolas" w:hAnsi="Consolas"/>
          <w:sz w:val="22"/>
        </w:rPr>
        <w:t>mh</w:t>
      </w:r>
      <w:proofErr w:type="spellEnd"/>
      <w:r w:rsidRPr="00702107">
        <w:rPr>
          <w:rFonts w:ascii="Consolas" w:hAnsi="Consolas"/>
          <w:sz w:val="22"/>
        </w:rPr>
        <w:t xml:space="preserve"> + </w:t>
      </w:r>
      <w:proofErr w:type="spellStart"/>
      <w:r w:rsidRPr="00702107">
        <w:rPr>
          <w:rFonts w:ascii="Consolas" w:hAnsi="Consolas"/>
          <w:sz w:val="22"/>
        </w:rPr>
        <w:t>ph</w:t>
      </w:r>
      <w:proofErr w:type="spellEnd"/>
      <w:r w:rsidRPr="00702107">
        <w:rPr>
          <w:rFonts w:ascii="Consolas" w:hAnsi="Consolas"/>
          <w:sz w:val="22"/>
        </w:rPr>
        <w:t xml:space="preserve"> + </w:t>
      </w:r>
      <w:proofErr w:type="spellStart"/>
      <w:r w:rsidRPr="00702107">
        <w:rPr>
          <w:rFonts w:ascii="Consolas" w:hAnsi="Consolas"/>
          <w:sz w:val="22"/>
        </w:rPr>
        <w:t>hh_type</w:t>
      </w:r>
      <w:proofErr w:type="spellEnd"/>
      <w:r w:rsidRPr="00702107">
        <w:rPr>
          <w:rFonts w:ascii="Consolas" w:hAnsi="Consolas"/>
          <w:sz w:val="22"/>
        </w:rPr>
        <w:t xml:space="preserve"> + </w:t>
      </w:r>
      <w:proofErr w:type="spellStart"/>
      <w:r w:rsidRPr="00702107">
        <w:rPr>
          <w:rFonts w:ascii="Consolas" w:hAnsi="Consolas"/>
          <w:sz w:val="22"/>
        </w:rPr>
        <w:t>hiqual_dv</w:t>
      </w:r>
      <w:proofErr w:type="spellEnd"/>
      <w:r w:rsidRPr="00702107">
        <w:rPr>
          <w:rFonts w:ascii="Consolas" w:hAnsi="Consolas"/>
          <w:sz w:val="22"/>
        </w:rPr>
        <w:t xml:space="preserve"> + </w:t>
      </w:r>
      <w:proofErr w:type="spellStart"/>
      <w:r w:rsidRPr="00702107">
        <w:rPr>
          <w:rFonts w:ascii="Consolas" w:hAnsi="Consolas"/>
          <w:sz w:val="22"/>
        </w:rPr>
        <w:t>eq_net_income</w:t>
      </w:r>
      <w:proofErr w:type="spellEnd"/>
      <w:r w:rsidRPr="00702107">
        <w:rPr>
          <w:rFonts w:ascii="Consolas" w:hAnsi="Consolas"/>
          <w:sz w:val="22"/>
        </w:rPr>
        <w:t xml:space="preserve">, data = </w:t>
      </w:r>
      <w:proofErr w:type="spellStart"/>
      <w:r w:rsidRPr="00702107">
        <w:rPr>
          <w:rFonts w:ascii="Consolas" w:hAnsi="Consolas"/>
          <w:sz w:val="22"/>
        </w:rPr>
        <w:t>data_tidied_employed</w:t>
      </w:r>
      <w:proofErr w:type="spellEnd"/>
      <w:r w:rsidRPr="00702107">
        <w:rPr>
          <w:rFonts w:ascii="Consolas" w:hAnsi="Consolas"/>
          <w:sz w:val="22"/>
        </w:rPr>
        <w:t xml:space="preserve">, family = binomial) # this time with income </w:t>
      </w:r>
    </w:p>
    <w:p w14:paraId="0C5F94F0" w14:textId="77777777" w:rsidR="00702107" w:rsidRPr="00702107" w:rsidRDefault="00702107" w:rsidP="00702107">
      <w:pPr>
        <w:pStyle w:val="SourceCode"/>
        <w:rPr>
          <w:rFonts w:ascii="Consolas" w:hAnsi="Consolas"/>
          <w:sz w:val="22"/>
        </w:rPr>
      </w:pPr>
    </w:p>
    <w:p w14:paraId="49E1661F"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first step backwards with the full model, </w:t>
      </w:r>
    </w:p>
    <w:p w14:paraId="6717902C" w14:textId="77777777" w:rsidR="00702107" w:rsidRPr="00702107" w:rsidRDefault="00702107" w:rsidP="00702107">
      <w:pPr>
        <w:pStyle w:val="SourceCode"/>
        <w:rPr>
          <w:rFonts w:ascii="Consolas" w:hAnsi="Consolas"/>
          <w:sz w:val="22"/>
        </w:rPr>
      </w:pPr>
    </w:p>
    <w:p w14:paraId="0E02CAD1"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mdl_stepAIC_employed_pruned</w:t>
      </w:r>
      <w:proofErr w:type="spellEnd"/>
      <w:r w:rsidRPr="00702107">
        <w:rPr>
          <w:rFonts w:ascii="Consolas" w:hAnsi="Consolas"/>
          <w:sz w:val="22"/>
        </w:rPr>
        <w:t xml:space="preserve"> &lt;- </w:t>
      </w:r>
      <w:proofErr w:type="gramStart"/>
      <w:r w:rsidRPr="00702107">
        <w:rPr>
          <w:rFonts w:ascii="Consolas" w:hAnsi="Consolas"/>
          <w:sz w:val="22"/>
        </w:rPr>
        <w:t>step(</w:t>
      </w:r>
      <w:proofErr w:type="spellStart"/>
      <w:proofErr w:type="gramEnd"/>
      <w:r w:rsidRPr="00702107">
        <w:rPr>
          <w:rFonts w:ascii="Consolas" w:hAnsi="Consolas"/>
          <w:sz w:val="22"/>
        </w:rPr>
        <w:t>mod_employed_full</w:t>
      </w:r>
      <w:proofErr w:type="spellEnd"/>
      <w:r w:rsidRPr="00702107">
        <w:rPr>
          <w:rFonts w:ascii="Consolas" w:hAnsi="Consolas"/>
          <w:sz w:val="22"/>
        </w:rPr>
        <w:t xml:space="preserve">, direction = "backward", scope = list(lower = </w:t>
      </w:r>
      <w:proofErr w:type="spellStart"/>
      <w:r w:rsidRPr="00702107">
        <w:rPr>
          <w:rFonts w:ascii="Consolas" w:hAnsi="Consolas"/>
          <w:sz w:val="22"/>
        </w:rPr>
        <w:t>mod_employed_null</w:t>
      </w:r>
      <w:proofErr w:type="spellEnd"/>
      <w:r w:rsidRPr="00702107">
        <w:rPr>
          <w:rFonts w:ascii="Consolas" w:hAnsi="Consolas"/>
          <w:sz w:val="22"/>
        </w:rPr>
        <w:t xml:space="preserve">, upper = </w:t>
      </w:r>
      <w:proofErr w:type="spellStart"/>
      <w:r w:rsidRPr="00702107">
        <w:rPr>
          <w:rFonts w:ascii="Consolas" w:hAnsi="Consolas"/>
          <w:sz w:val="22"/>
        </w:rPr>
        <w:t>mod_employed_full</w:t>
      </w:r>
      <w:proofErr w:type="spellEnd"/>
      <w:r w:rsidRPr="00702107">
        <w:rPr>
          <w:rFonts w:ascii="Consolas" w:hAnsi="Consolas"/>
          <w:sz w:val="22"/>
        </w:rPr>
        <w:t>))</w:t>
      </w:r>
    </w:p>
    <w:p w14:paraId="1C2B7DCF" w14:textId="77777777" w:rsidR="00702107" w:rsidRPr="00702107" w:rsidRDefault="00702107" w:rsidP="00702107">
      <w:pPr>
        <w:pStyle w:val="SourceCode"/>
        <w:rPr>
          <w:rFonts w:ascii="Consolas" w:hAnsi="Consolas"/>
          <w:sz w:val="22"/>
        </w:rPr>
      </w:pPr>
    </w:p>
    <w:p w14:paraId="4B86256C"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then</w:t>
      </w:r>
      <w:proofErr w:type="gramEnd"/>
      <w:r w:rsidRPr="00702107">
        <w:rPr>
          <w:rFonts w:ascii="Consolas" w:hAnsi="Consolas"/>
          <w:sz w:val="22"/>
        </w:rPr>
        <w:t xml:space="preserve"> step forwards from the null model</w:t>
      </w:r>
    </w:p>
    <w:p w14:paraId="7456750D" w14:textId="77777777" w:rsidR="00702107" w:rsidRPr="00702107" w:rsidRDefault="00702107" w:rsidP="00702107">
      <w:pPr>
        <w:pStyle w:val="SourceCode"/>
        <w:rPr>
          <w:rFonts w:ascii="Consolas" w:hAnsi="Consolas"/>
          <w:sz w:val="22"/>
        </w:rPr>
      </w:pPr>
    </w:p>
    <w:p w14:paraId="33D5653D"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mdl_stepAIC_employed_grown</w:t>
      </w:r>
      <w:proofErr w:type="spellEnd"/>
      <w:r w:rsidRPr="00702107">
        <w:rPr>
          <w:rFonts w:ascii="Consolas" w:hAnsi="Consolas"/>
          <w:sz w:val="22"/>
        </w:rPr>
        <w:t xml:space="preserve"> &lt;- </w:t>
      </w:r>
      <w:proofErr w:type="gramStart"/>
      <w:r w:rsidRPr="00702107">
        <w:rPr>
          <w:rFonts w:ascii="Consolas" w:hAnsi="Consolas"/>
          <w:sz w:val="22"/>
        </w:rPr>
        <w:t>step(</w:t>
      </w:r>
      <w:proofErr w:type="spellStart"/>
      <w:proofErr w:type="gramEnd"/>
      <w:r w:rsidRPr="00702107">
        <w:rPr>
          <w:rFonts w:ascii="Consolas" w:hAnsi="Consolas"/>
          <w:sz w:val="22"/>
        </w:rPr>
        <w:t>mod_employed_null</w:t>
      </w:r>
      <w:proofErr w:type="spellEnd"/>
      <w:r w:rsidRPr="00702107">
        <w:rPr>
          <w:rFonts w:ascii="Consolas" w:hAnsi="Consolas"/>
          <w:sz w:val="22"/>
        </w:rPr>
        <w:t xml:space="preserve">, direction = "forward", scope = list(lower = </w:t>
      </w:r>
      <w:proofErr w:type="spellStart"/>
      <w:r w:rsidRPr="00702107">
        <w:rPr>
          <w:rFonts w:ascii="Consolas" w:hAnsi="Consolas"/>
          <w:sz w:val="22"/>
        </w:rPr>
        <w:t>mod_employed_null</w:t>
      </w:r>
      <w:proofErr w:type="spellEnd"/>
      <w:r w:rsidRPr="00702107">
        <w:rPr>
          <w:rFonts w:ascii="Consolas" w:hAnsi="Consolas"/>
          <w:sz w:val="22"/>
        </w:rPr>
        <w:t xml:space="preserve">, upper = </w:t>
      </w:r>
      <w:proofErr w:type="spellStart"/>
      <w:r w:rsidRPr="00702107">
        <w:rPr>
          <w:rFonts w:ascii="Consolas" w:hAnsi="Consolas"/>
          <w:sz w:val="22"/>
        </w:rPr>
        <w:t>mod_employed_full</w:t>
      </w:r>
      <w:proofErr w:type="spellEnd"/>
      <w:r w:rsidRPr="00702107">
        <w:rPr>
          <w:rFonts w:ascii="Consolas" w:hAnsi="Consolas"/>
          <w:sz w:val="22"/>
        </w:rPr>
        <w:t>))</w:t>
      </w:r>
    </w:p>
    <w:p w14:paraId="1C99B632" w14:textId="77777777" w:rsidR="00702107" w:rsidRPr="00702107" w:rsidRDefault="00702107" w:rsidP="00702107">
      <w:pPr>
        <w:pStyle w:val="SourceCode"/>
        <w:rPr>
          <w:rFonts w:ascii="Consolas" w:hAnsi="Consolas"/>
          <w:sz w:val="22"/>
        </w:rPr>
      </w:pPr>
    </w:p>
    <w:p w14:paraId="4FEF5842"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then</w:t>
      </w:r>
      <w:proofErr w:type="gramEnd"/>
      <w:r w:rsidRPr="00702107">
        <w:rPr>
          <w:rFonts w:ascii="Consolas" w:hAnsi="Consolas"/>
          <w:sz w:val="22"/>
        </w:rPr>
        <w:t xml:space="preserve"> allow stepping in either direction with the demographics model to start</w:t>
      </w:r>
    </w:p>
    <w:p w14:paraId="2C19A961" w14:textId="77777777" w:rsidR="00702107" w:rsidRPr="00702107" w:rsidRDefault="00702107" w:rsidP="00702107">
      <w:pPr>
        <w:pStyle w:val="SourceCode"/>
        <w:rPr>
          <w:rFonts w:ascii="Consolas" w:hAnsi="Consolas"/>
          <w:sz w:val="22"/>
        </w:rPr>
      </w:pPr>
    </w:p>
    <w:p w14:paraId="6F83BA10"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mdl_stepAIC_employed_both</w:t>
      </w:r>
      <w:proofErr w:type="spellEnd"/>
      <w:r w:rsidRPr="00702107">
        <w:rPr>
          <w:rFonts w:ascii="Consolas" w:hAnsi="Consolas"/>
          <w:sz w:val="22"/>
        </w:rPr>
        <w:t xml:space="preserve"> &lt;- </w:t>
      </w:r>
      <w:proofErr w:type="gramStart"/>
      <w:r w:rsidRPr="00702107">
        <w:rPr>
          <w:rFonts w:ascii="Consolas" w:hAnsi="Consolas"/>
          <w:sz w:val="22"/>
        </w:rPr>
        <w:t>step(</w:t>
      </w:r>
      <w:proofErr w:type="spellStart"/>
      <w:proofErr w:type="gramEnd"/>
      <w:r w:rsidRPr="00702107">
        <w:rPr>
          <w:rFonts w:ascii="Consolas" w:hAnsi="Consolas"/>
          <w:sz w:val="22"/>
        </w:rPr>
        <w:t>mod_employed_demographics</w:t>
      </w:r>
      <w:proofErr w:type="spellEnd"/>
      <w:r w:rsidRPr="00702107">
        <w:rPr>
          <w:rFonts w:ascii="Consolas" w:hAnsi="Consolas"/>
          <w:sz w:val="22"/>
        </w:rPr>
        <w:t xml:space="preserve">, direction = "both", scope = list(lower = </w:t>
      </w:r>
      <w:proofErr w:type="spellStart"/>
      <w:r w:rsidRPr="00702107">
        <w:rPr>
          <w:rFonts w:ascii="Consolas" w:hAnsi="Consolas"/>
          <w:sz w:val="22"/>
        </w:rPr>
        <w:t>mod_employed_null</w:t>
      </w:r>
      <w:proofErr w:type="spellEnd"/>
      <w:r w:rsidRPr="00702107">
        <w:rPr>
          <w:rFonts w:ascii="Consolas" w:hAnsi="Consolas"/>
          <w:sz w:val="22"/>
        </w:rPr>
        <w:t xml:space="preserve">, upper = </w:t>
      </w:r>
      <w:proofErr w:type="spellStart"/>
      <w:r w:rsidRPr="00702107">
        <w:rPr>
          <w:rFonts w:ascii="Consolas" w:hAnsi="Consolas"/>
          <w:sz w:val="22"/>
        </w:rPr>
        <w:t>mod_employed_full</w:t>
      </w:r>
      <w:proofErr w:type="spellEnd"/>
      <w:r w:rsidRPr="00702107">
        <w:rPr>
          <w:rFonts w:ascii="Consolas" w:hAnsi="Consolas"/>
          <w:sz w:val="22"/>
        </w:rPr>
        <w:t>))</w:t>
      </w:r>
    </w:p>
    <w:p w14:paraId="2B85F11F" w14:textId="77777777" w:rsidR="00702107" w:rsidRPr="00702107" w:rsidRDefault="00702107" w:rsidP="00702107">
      <w:pPr>
        <w:pStyle w:val="SourceCode"/>
        <w:rPr>
          <w:rFonts w:ascii="Consolas" w:hAnsi="Consolas"/>
          <w:sz w:val="22"/>
        </w:rPr>
      </w:pPr>
    </w:p>
    <w:p w14:paraId="4C800F19" w14:textId="77777777" w:rsidR="00702107" w:rsidRPr="00702107" w:rsidRDefault="00702107" w:rsidP="00702107">
      <w:pPr>
        <w:pStyle w:val="SourceCode"/>
        <w:rPr>
          <w:rFonts w:ascii="Consolas" w:hAnsi="Consolas"/>
          <w:sz w:val="22"/>
        </w:rPr>
      </w:pPr>
    </w:p>
    <w:p w14:paraId="67D00DF1" w14:textId="77777777" w:rsidR="00702107" w:rsidRPr="00702107" w:rsidRDefault="00702107" w:rsidP="00702107">
      <w:pPr>
        <w:pStyle w:val="SourceCode"/>
        <w:rPr>
          <w:rFonts w:ascii="Consolas" w:hAnsi="Consolas"/>
          <w:sz w:val="22"/>
        </w:rPr>
      </w:pPr>
    </w:p>
    <w:p w14:paraId="33B3CAEA" w14:textId="77777777" w:rsidR="00702107" w:rsidRPr="00702107" w:rsidRDefault="00702107" w:rsidP="00702107">
      <w:pPr>
        <w:pStyle w:val="SourceCode"/>
        <w:rPr>
          <w:rFonts w:ascii="Consolas" w:hAnsi="Consolas"/>
          <w:sz w:val="22"/>
        </w:rPr>
      </w:pPr>
    </w:p>
    <w:p w14:paraId="137C5039" w14:textId="77777777" w:rsidR="00702107" w:rsidRPr="00702107" w:rsidRDefault="00702107" w:rsidP="00702107">
      <w:pPr>
        <w:pStyle w:val="SourceCode"/>
        <w:rPr>
          <w:rFonts w:ascii="Consolas" w:hAnsi="Consolas"/>
          <w:sz w:val="22"/>
        </w:rPr>
      </w:pPr>
    </w:p>
    <w:p w14:paraId="231E4CB0"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5C70B555"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6AE95CF6"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mdl_stepAIC_employed_pruned</w:t>
      </w:r>
      <w:proofErr w:type="spellEnd"/>
      <w:r w:rsidRPr="00702107">
        <w:rPr>
          <w:rFonts w:ascii="Consolas" w:hAnsi="Consolas"/>
          <w:sz w:val="22"/>
        </w:rPr>
        <w:t>)</w:t>
      </w:r>
    </w:p>
    <w:p w14:paraId="15A03677" w14:textId="77777777" w:rsidR="00702107" w:rsidRPr="00702107" w:rsidRDefault="00702107" w:rsidP="00702107">
      <w:pPr>
        <w:pStyle w:val="SourceCode"/>
        <w:rPr>
          <w:rFonts w:ascii="Consolas" w:hAnsi="Consolas"/>
          <w:sz w:val="22"/>
        </w:rPr>
      </w:pPr>
    </w:p>
    <w:p w14:paraId="3E5638B0"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0CC9A064" w14:textId="77777777" w:rsidR="00702107" w:rsidRPr="00702107" w:rsidRDefault="00702107" w:rsidP="00702107">
      <w:pPr>
        <w:pStyle w:val="SourceCode"/>
        <w:rPr>
          <w:rFonts w:ascii="Consolas" w:hAnsi="Consolas"/>
          <w:sz w:val="22"/>
        </w:rPr>
      </w:pPr>
    </w:p>
    <w:p w14:paraId="2E1AD7BF"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56D395CC" w14:textId="77777777" w:rsidR="00702107" w:rsidRPr="00702107" w:rsidRDefault="00702107" w:rsidP="00702107">
      <w:pPr>
        <w:pStyle w:val="SourceCode"/>
        <w:rPr>
          <w:rFonts w:ascii="Consolas" w:hAnsi="Consolas"/>
          <w:sz w:val="22"/>
        </w:rPr>
      </w:pPr>
    </w:p>
    <w:p w14:paraId="0E26A408"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mdl_stepAIC_employed_grown</w:t>
      </w:r>
      <w:proofErr w:type="spellEnd"/>
      <w:r w:rsidRPr="00702107">
        <w:rPr>
          <w:rFonts w:ascii="Consolas" w:hAnsi="Consolas"/>
          <w:sz w:val="22"/>
        </w:rPr>
        <w:t>)</w:t>
      </w:r>
    </w:p>
    <w:p w14:paraId="7B6F701D" w14:textId="77777777" w:rsidR="00702107" w:rsidRPr="00702107" w:rsidRDefault="00702107" w:rsidP="00702107">
      <w:pPr>
        <w:pStyle w:val="SourceCode"/>
        <w:rPr>
          <w:rFonts w:ascii="Consolas" w:hAnsi="Consolas"/>
          <w:sz w:val="22"/>
        </w:rPr>
      </w:pPr>
    </w:p>
    <w:p w14:paraId="7D2D04FD"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432552E0" w14:textId="77777777" w:rsidR="00702107" w:rsidRPr="00702107" w:rsidRDefault="00702107" w:rsidP="00702107">
      <w:pPr>
        <w:pStyle w:val="SourceCode"/>
        <w:rPr>
          <w:rFonts w:ascii="Consolas" w:hAnsi="Consolas"/>
          <w:sz w:val="22"/>
        </w:rPr>
      </w:pPr>
    </w:p>
    <w:p w14:paraId="09E923AF"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500AAEEA" w14:textId="77777777" w:rsidR="00702107" w:rsidRPr="00702107" w:rsidRDefault="00702107" w:rsidP="00702107">
      <w:pPr>
        <w:pStyle w:val="SourceCode"/>
        <w:rPr>
          <w:rFonts w:ascii="Consolas" w:hAnsi="Consolas"/>
          <w:sz w:val="22"/>
        </w:rPr>
      </w:pPr>
    </w:p>
    <w:p w14:paraId="44E525A4"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mdl_stepAIC_employed_both</w:t>
      </w:r>
      <w:proofErr w:type="spellEnd"/>
      <w:r w:rsidRPr="00702107">
        <w:rPr>
          <w:rFonts w:ascii="Consolas" w:hAnsi="Consolas"/>
          <w:sz w:val="22"/>
        </w:rPr>
        <w:t>)</w:t>
      </w:r>
    </w:p>
    <w:p w14:paraId="25E1EE3B" w14:textId="77777777" w:rsidR="00702107" w:rsidRPr="00702107" w:rsidRDefault="00702107" w:rsidP="00702107">
      <w:pPr>
        <w:pStyle w:val="SourceCode"/>
        <w:rPr>
          <w:rFonts w:ascii="Consolas" w:hAnsi="Consolas"/>
          <w:sz w:val="22"/>
        </w:rPr>
      </w:pPr>
    </w:p>
    <w:p w14:paraId="677D0541"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423F74D1" w14:textId="77777777" w:rsidR="00702107" w:rsidRPr="00702107" w:rsidRDefault="00702107" w:rsidP="00702107">
      <w:pPr>
        <w:pStyle w:val="SourceCode"/>
        <w:rPr>
          <w:rFonts w:ascii="Consolas" w:hAnsi="Consolas"/>
          <w:sz w:val="22"/>
        </w:rPr>
      </w:pPr>
    </w:p>
    <w:p w14:paraId="1771467A" w14:textId="77777777" w:rsidR="00702107" w:rsidRPr="00702107" w:rsidRDefault="00702107" w:rsidP="00702107">
      <w:pPr>
        <w:pStyle w:val="SourceCode"/>
        <w:rPr>
          <w:rFonts w:ascii="Consolas" w:hAnsi="Consolas"/>
          <w:sz w:val="22"/>
        </w:rPr>
      </w:pPr>
      <w:r w:rsidRPr="00702107">
        <w:rPr>
          <w:rFonts w:ascii="Consolas" w:hAnsi="Consolas"/>
          <w:sz w:val="22"/>
        </w:rPr>
        <w:t xml:space="preserve">Now Nagelkerke R^2 for each of these models </w:t>
      </w:r>
    </w:p>
    <w:p w14:paraId="6FA973E9" w14:textId="77777777" w:rsidR="00702107" w:rsidRPr="00702107" w:rsidRDefault="00702107" w:rsidP="00702107">
      <w:pPr>
        <w:pStyle w:val="SourceCode"/>
        <w:rPr>
          <w:rFonts w:ascii="Consolas" w:hAnsi="Consolas"/>
          <w:sz w:val="22"/>
        </w:rPr>
      </w:pPr>
    </w:p>
    <w:p w14:paraId="52D09752"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274A115D" w14:textId="77777777" w:rsidR="00702107" w:rsidRPr="00702107" w:rsidRDefault="00702107" w:rsidP="00702107">
      <w:pPr>
        <w:pStyle w:val="SourceCode"/>
        <w:rPr>
          <w:rFonts w:ascii="Consolas" w:hAnsi="Consolas"/>
          <w:sz w:val="22"/>
        </w:rPr>
      </w:pPr>
    </w:p>
    <w:p w14:paraId="5F88D7D4"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mdl_stepAIC_employed_pruned</w:t>
      </w:r>
      <w:proofErr w:type="spellEnd"/>
      <w:r w:rsidRPr="00702107">
        <w:rPr>
          <w:rFonts w:ascii="Consolas" w:hAnsi="Consolas"/>
          <w:sz w:val="22"/>
        </w:rPr>
        <w:t>)</w:t>
      </w:r>
    </w:p>
    <w:p w14:paraId="1FCCBEF4"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mdl_stepAIC_employed_grown</w:t>
      </w:r>
      <w:proofErr w:type="spellEnd"/>
      <w:r w:rsidRPr="00702107">
        <w:rPr>
          <w:rFonts w:ascii="Consolas" w:hAnsi="Consolas"/>
          <w:sz w:val="22"/>
        </w:rPr>
        <w:t>)</w:t>
      </w:r>
    </w:p>
    <w:p w14:paraId="0CC64F71"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mdl_stepAIC_employed_both</w:t>
      </w:r>
      <w:proofErr w:type="spellEnd"/>
      <w:r w:rsidRPr="00702107">
        <w:rPr>
          <w:rFonts w:ascii="Consolas" w:hAnsi="Consolas"/>
          <w:sz w:val="22"/>
        </w:rPr>
        <w:t>)</w:t>
      </w:r>
    </w:p>
    <w:p w14:paraId="2EE24964" w14:textId="77777777" w:rsidR="00702107" w:rsidRPr="00702107" w:rsidRDefault="00702107" w:rsidP="00702107">
      <w:pPr>
        <w:pStyle w:val="SourceCode"/>
        <w:rPr>
          <w:rFonts w:ascii="Consolas" w:hAnsi="Consolas"/>
          <w:sz w:val="22"/>
        </w:rPr>
      </w:pPr>
    </w:p>
    <w:p w14:paraId="3A2642AB"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68D85C95" w14:textId="77777777" w:rsidR="00702107" w:rsidRPr="00702107" w:rsidRDefault="00702107" w:rsidP="00702107">
      <w:pPr>
        <w:pStyle w:val="SourceCode"/>
        <w:rPr>
          <w:rFonts w:ascii="Consolas" w:hAnsi="Consolas"/>
          <w:sz w:val="22"/>
        </w:rPr>
      </w:pPr>
    </w:p>
    <w:p w14:paraId="4F649E63" w14:textId="77777777" w:rsidR="00702107" w:rsidRPr="00702107" w:rsidRDefault="00702107" w:rsidP="00702107">
      <w:pPr>
        <w:pStyle w:val="SourceCode"/>
        <w:rPr>
          <w:rFonts w:ascii="Consolas" w:hAnsi="Consolas"/>
          <w:sz w:val="22"/>
        </w:rPr>
      </w:pPr>
      <w:r w:rsidRPr="00702107">
        <w:rPr>
          <w:rFonts w:ascii="Consolas" w:hAnsi="Consolas"/>
          <w:sz w:val="22"/>
        </w:rPr>
        <w:t>Now, finally (finally (finally)) we can look at flows out of EILTS from those who start in this state</w:t>
      </w:r>
    </w:p>
    <w:p w14:paraId="621D2922" w14:textId="77777777" w:rsidR="00702107" w:rsidRPr="00702107" w:rsidRDefault="00702107" w:rsidP="00702107">
      <w:pPr>
        <w:pStyle w:val="SourceCode"/>
        <w:rPr>
          <w:rFonts w:ascii="Consolas" w:hAnsi="Consolas"/>
          <w:sz w:val="22"/>
        </w:rPr>
      </w:pPr>
    </w:p>
    <w:p w14:paraId="13BFF025" w14:textId="77777777" w:rsidR="00702107" w:rsidRPr="00702107" w:rsidRDefault="00702107" w:rsidP="00702107">
      <w:pPr>
        <w:pStyle w:val="SourceCode"/>
        <w:rPr>
          <w:rFonts w:ascii="Consolas" w:hAnsi="Consolas"/>
          <w:sz w:val="22"/>
        </w:rPr>
      </w:pPr>
      <w:r w:rsidRPr="00702107">
        <w:rPr>
          <w:rFonts w:ascii="Consolas" w:hAnsi="Consolas"/>
          <w:sz w:val="22"/>
        </w:rPr>
        <w:t xml:space="preserve">```{r} </w:t>
      </w:r>
    </w:p>
    <w:p w14:paraId="456C7968"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data_tidied_eilts</w:t>
      </w:r>
      <w:proofErr w:type="spellEnd"/>
      <w:r w:rsidRPr="00702107">
        <w:rPr>
          <w:rFonts w:ascii="Consolas" w:hAnsi="Consolas"/>
          <w:sz w:val="22"/>
        </w:rPr>
        <w:t xml:space="preserve"> &lt;- </w:t>
      </w:r>
      <w:proofErr w:type="spellStart"/>
      <w:r w:rsidRPr="00702107">
        <w:rPr>
          <w:rFonts w:ascii="Consolas" w:hAnsi="Consolas"/>
          <w:sz w:val="22"/>
        </w:rPr>
        <w:t>data_tidied</w:t>
      </w:r>
      <w:proofErr w:type="spellEnd"/>
      <w:r w:rsidRPr="00702107">
        <w:rPr>
          <w:rFonts w:ascii="Consolas" w:hAnsi="Consolas"/>
          <w:sz w:val="22"/>
        </w:rPr>
        <w:t xml:space="preserve"> |&gt; </w:t>
      </w:r>
      <w:proofErr w:type="gramStart"/>
      <w:r w:rsidRPr="00702107">
        <w:rPr>
          <w:rFonts w:ascii="Consolas" w:hAnsi="Consolas"/>
          <w:sz w:val="22"/>
        </w:rPr>
        <w:t>filter(</w:t>
      </w:r>
      <w:proofErr w:type="spellStart"/>
      <w:proofErr w:type="gramEnd"/>
      <w:r w:rsidRPr="00702107">
        <w:rPr>
          <w:rFonts w:ascii="Consolas" w:hAnsi="Consolas"/>
          <w:sz w:val="22"/>
        </w:rPr>
        <w:t>this_status</w:t>
      </w:r>
      <w:proofErr w:type="spellEnd"/>
      <w:r w:rsidRPr="00702107">
        <w:rPr>
          <w:rFonts w:ascii="Consolas" w:hAnsi="Consolas"/>
          <w:sz w:val="22"/>
        </w:rPr>
        <w:t xml:space="preserve"> == "Inactive long term sick") %&gt;% filter(</w:t>
      </w:r>
      <w:proofErr w:type="spellStart"/>
      <w:r w:rsidRPr="00702107">
        <w:rPr>
          <w:rFonts w:ascii="Consolas" w:hAnsi="Consolas"/>
          <w:sz w:val="22"/>
        </w:rPr>
        <w:t>complete.cases</w:t>
      </w:r>
      <w:proofErr w:type="spellEnd"/>
      <w:r w:rsidRPr="00702107">
        <w:rPr>
          <w:rFonts w:ascii="Consolas" w:hAnsi="Consolas"/>
          <w:sz w:val="22"/>
        </w:rPr>
        <w:t xml:space="preserve">(.)) |&gt; </w:t>
      </w:r>
    </w:p>
    <w:p w14:paraId="6D7A6CEF" w14:textId="77777777" w:rsidR="00702107" w:rsidRPr="00702107" w:rsidRDefault="00702107" w:rsidP="00702107">
      <w:pPr>
        <w:pStyle w:val="SourceCode"/>
        <w:rPr>
          <w:rFonts w:ascii="Consolas" w:hAnsi="Consolas"/>
          <w:sz w:val="22"/>
        </w:rPr>
      </w:pPr>
      <w:r w:rsidRPr="00702107">
        <w:rPr>
          <w:rFonts w:ascii="Consolas" w:hAnsi="Consolas"/>
          <w:sz w:val="22"/>
        </w:rPr>
        <w:lastRenderedPageBreak/>
        <w:t xml:space="preserve">  </w:t>
      </w:r>
      <w:proofErr w:type="gramStart"/>
      <w:r w:rsidRPr="00702107">
        <w:rPr>
          <w:rFonts w:ascii="Consolas" w:hAnsi="Consolas"/>
          <w:sz w:val="22"/>
        </w:rPr>
        <w:t>mutate(</w:t>
      </w:r>
      <w:proofErr w:type="spellStart"/>
      <w:proofErr w:type="gramEnd"/>
      <w:r w:rsidRPr="00702107">
        <w:rPr>
          <w:rFonts w:ascii="Consolas" w:hAnsi="Consolas"/>
          <w:sz w:val="22"/>
        </w:rPr>
        <w:t>leaves_eilts</w:t>
      </w:r>
      <w:proofErr w:type="spellEnd"/>
      <w:r w:rsidRPr="00702107">
        <w:rPr>
          <w:rFonts w:ascii="Consolas" w:hAnsi="Consolas"/>
          <w:sz w:val="22"/>
        </w:rPr>
        <w:t xml:space="preserve"> = </w:t>
      </w:r>
      <w:proofErr w:type="spellStart"/>
      <w:r w:rsidRPr="00702107">
        <w:rPr>
          <w:rFonts w:ascii="Consolas" w:hAnsi="Consolas"/>
          <w:sz w:val="22"/>
        </w:rPr>
        <w:t>as.numeric</w:t>
      </w:r>
      <w:proofErr w:type="spellEnd"/>
      <w:r w:rsidRPr="00702107">
        <w:rPr>
          <w:rFonts w:ascii="Consolas" w:hAnsi="Consolas"/>
          <w:sz w:val="22"/>
        </w:rPr>
        <w:t>(!</w:t>
      </w:r>
      <w:proofErr w:type="spellStart"/>
      <w:r w:rsidRPr="00702107">
        <w:rPr>
          <w:rFonts w:ascii="Consolas" w:hAnsi="Consolas"/>
          <w:sz w:val="22"/>
        </w:rPr>
        <w:t>becomes_eilts</w:t>
      </w:r>
      <w:proofErr w:type="spellEnd"/>
      <w:r w:rsidRPr="00702107">
        <w:rPr>
          <w:rFonts w:ascii="Consolas" w:hAnsi="Consolas"/>
          <w:sz w:val="22"/>
        </w:rPr>
        <w:t>))</w:t>
      </w:r>
    </w:p>
    <w:p w14:paraId="0CB20B15" w14:textId="77777777" w:rsidR="00702107" w:rsidRPr="00702107" w:rsidRDefault="00702107" w:rsidP="00702107">
      <w:pPr>
        <w:pStyle w:val="SourceCode"/>
        <w:rPr>
          <w:rFonts w:ascii="Consolas" w:hAnsi="Consolas"/>
          <w:sz w:val="22"/>
        </w:rPr>
      </w:pPr>
    </w:p>
    <w:p w14:paraId="255FDAA7"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mod_eilts_null</w:t>
      </w:r>
      <w:proofErr w:type="spellEnd"/>
      <w:r w:rsidRPr="00702107">
        <w:rPr>
          <w:rFonts w:ascii="Consolas" w:hAnsi="Consolas"/>
          <w:sz w:val="22"/>
        </w:rPr>
        <w:t xml:space="preserve"> &lt;</w:t>
      </w:r>
      <w:proofErr w:type="gramStart"/>
      <w:r w:rsidRPr="00702107">
        <w:rPr>
          <w:rFonts w:ascii="Consolas" w:hAnsi="Consolas"/>
          <w:sz w:val="22"/>
        </w:rPr>
        <w:t xml:space="preserve">-  </w:t>
      </w:r>
      <w:proofErr w:type="spellStart"/>
      <w:r w:rsidRPr="00702107">
        <w:rPr>
          <w:rFonts w:ascii="Consolas" w:hAnsi="Consolas"/>
          <w:sz w:val="22"/>
        </w:rPr>
        <w:t>glm</w:t>
      </w:r>
      <w:proofErr w:type="spellEnd"/>
      <w:proofErr w:type="gramEnd"/>
      <w:r w:rsidRPr="00702107">
        <w:rPr>
          <w:rFonts w:ascii="Consolas" w:hAnsi="Consolas"/>
          <w:sz w:val="22"/>
        </w:rPr>
        <w:t>(</w:t>
      </w:r>
      <w:proofErr w:type="spellStart"/>
      <w:r w:rsidRPr="00702107">
        <w:rPr>
          <w:rFonts w:ascii="Consolas" w:hAnsi="Consolas"/>
          <w:sz w:val="22"/>
        </w:rPr>
        <w:t>leaves_eilts</w:t>
      </w:r>
      <w:proofErr w:type="spellEnd"/>
      <w:r w:rsidRPr="00702107">
        <w:rPr>
          <w:rFonts w:ascii="Consolas" w:hAnsi="Consolas"/>
          <w:sz w:val="22"/>
        </w:rPr>
        <w:t xml:space="preserve"> ~ 1, data = </w:t>
      </w:r>
      <w:proofErr w:type="spellStart"/>
      <w:r w:rsidRPr="00702107">
        <w:rPr>
          <w:rFonts w:ascii="Consolas" w:hAnsi="Consolas"/>
          <w:sz w:val="22"/>
        </w:rPr>
        <w:t>data_tidied_eilts</w:t>
      </w:r>
      <w:proofErr w:type="spellEnd"/>
      <w:r w:rsidRPr="00702107">
        <w:rPr>
          <w:rFonts w:ascii="Consolas" w:hAnsi="Consolas"/>
          <w:sz w:val="22"/>
        </w:rPr>
        <w:t>, family = binomial)</w:t>
      </w:r>
    </w:p>
    <w:p w14:paraId="69541115"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mod_eilts_demographics</w:t>
      </w:r>
      <w:proofErr w:type="spellEnd"/>
      <w:r w:rsidRPr="00702107">
        <w:rPr>
          <w:rFonts w:ascii="Consolas" w:hAnsi="Consolas"/>
          <w:sz w:val="22"/>
        </w:rPr>
        <w:t xml:space="preserve"> &lt;- </w:t>
      </w:r>
      <w:proofErr w:type="spellStart"/>
      <w:proofErr w:type="gramStart"/>
      <w:r w:rsidRPr="00702107">
        <w:rPr>
          <w:rFonts w:ascii="Consolas" w:hAnsi="Consolas"/>
          <w:sz w:val="22"/>
        </w:rPr>
        <w:t>glm</w:t>
      </w:r>
      <w:proofErr w:type="spellEnd"/>
      <w:r w:rsidRPr="00702107">
        <w:rPr>
          <w:rFonts w:ascii="Consolas" w:hAnsi="Consolas"/>
          <w:sz w:val="22"/>
        </w:rPr>
        <w:t>(</w:t>
      </w:r>
      <w:proofErr w:type="spellStart"/>
      <w:proofErr w:type="gramEnd"/>
      <w:r w:rsidRPr="00702107">
        <w:rPr>
          <w:rFonts w:ascii="Consolas" w:hAnsi="Consolas"/>
          <w:sz w:val="22"/>
        </w:rPr>
        <w:t>leaves_eilts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eth_simplified</w:t>
      </w:r>
      <w:proofErr w:type="spellEnd"/>
      <w:r w:rsidRPr="00702107">
        <w:rPr>
          <w:rFonts w:ascii="Consolas" w:hAnsi="Consolas"/>
          <w:sz w:val="22"/>
        </w:rPr>
        <w:t xml:space="preserve">, data = </w:t>
      </w:r>
      <w:proofErr w:type="spellStart"/>
      <w:r w:rsidRPr="00702107">
        <w:rPr>
          <w:rFonts w:ascii="Consolas" w:hAnsi="Consolas"/>
          <w:sz w:val="22"/>
        </w:rPr>
        <w:t>data_tidied_eilts</w:t>
      </w:r>
      <w:proofErr w:type="spellEnd"/>
      <w:r w:rsidRPr="00702107">
        <w:rPr>
          <w:rFonts w:ascii="Consolas" w:hAnsi="Consolas"/>
          <w:sz w:val="22"/>
        </w:rPr>
        <w:t>, family = binomial)</w:t>
      </w:r>
    </w:p>
    <w:p w14:paraId="5920395B"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mod_eilts_full</w:t>
      </w:r>
      <w:proofErr w:type="spellEnd"/>
      <w:r w:rsidRPr="00702107">
        <w:rPr>
          <w:rFonts w:ascii="Consolas" w:hAnsi="Consolas"/>
          <w:sz w:val="22"/>
        </w:rPr>
        <w:t xml:space="preserve"> &lt;</w:t>
      </w:r>
      <w:proofErr w:type="gramStart"/>
      <w:r w:rsidRPr="00702107">
        <w:rPr>
          <w:rFonts w:ascii="Consolas" w:hAnsi="Consolas"/>
          <w:sz w:val="22"/>
        </w:rPr>
        <w:t xml:space="preserve">-  </w:t>
      </w:r>
      <w:proofErr w:type="spellStart"/>
      <w:r w:rsidRPr="00702107">
        <w:rPr>
          <w:rFonts w:ascii="Consolas" w:hAnsi="Consolas"/>
          <w:sz w:val="22"/>
        </w:rPr>
        <w:t>glm</w:t>
      </w:r>
      <w:proofErr w:type="spellEnd"/>
      <w:proofErr w:type="gramEnd"/>
      <w:r w:rsidRPr="00702107">
        <w:rPr>
          <w:rFonts w:ascii="Consolas" w:hAnsi="Consolas"/>
          <w:sz w:val="22"/>
        </w:rPr>
        <w:t>(</w:t>
      </w:r>
      <w:proofErr w:type="spellStart"/>
      <w:r w:rsidRPr="00702107">
        <w:rPr>
          <w:rFonts w:ascii="Consolas" w:hAnsi="Consolas"/>
          <w:sz w:val="22"/>
        </w:rPr>
        <w:t>leaves_eilts</w:t>
      </w:r>
      <w:proofErr w:type="spellEnd"/>
      <w:r w:rsidRPr="00702107">
        <w:rPr>
          <w:rFonts w:ascii="Consolas" w:hAnsi="Consolas"/>
          <w:sz w:val="22"/>
        </w:rPr>
        <w:t xml:space="preserve"> ~  </w:t>
      </w:r>
      <w:proofErr w:type="spellStart"/>
      <w:r w:rsidRPr="00702107">
        <w:rPr>
          <w:rFonts w:ascii="Consolas" w:hAnsi="Consolas"/>
          <w:sz w:val="22"/>
        </w:rPr>
        <w:t>age_group</w:t>
      </w:r>
      <w:proofErr w:type="spellEnd"/>
      <w:r w:rsidRPr="00702107">
        <w:rPr>
          <w:rFonts w:ascii="Consolas" w:hAnsi="Consolas"/>
          <w:sz w:val="22"/>
        </w:rPr>
        <w:t xml:space="preserve"> + sex + </w:t>
      </w:r>
      <w:proofErr w:type="spellStart"/>
      <w:r w:rsidRPr="00702107">
        <w:rPr>
          <w:rFonts w:ascii="Consolas" w:hAnsi="Consolas"/>
          <w:sz w:val="22"/>
        </w:rPr>
        <w:t>hascar</w:t>
      </w:r>
      <w:proofErr w:type="spellEnd"/>
      <w:r w:rsidRPr="00702107">
        <w:rPr>
          <w:rFonts w:ascii="Consolas" w:hAnsi="Consolas"/>
          <w:sz w:val="22"/>
        </w:rPr>
        <w:t xml:space="preserve"> + </w:t>
      </w:r>
      <w:proofErr w:type="spellStart"/>
      <w:r w:rsidRPr="00702107">
        <w:rPr>
          <w:rFonts w:ascii="Consolas" w:hAnsi="Consolas"/>
          <w:sz w:val="22"/>
        </w:rPr>
        <w:t>eth_simplified</w:t>
      </w:r>
      <w:proofErr w:type="spellEnd"/>
      <w:r w:rsidRPr="00702107">
        <w:rPr>
          <w:rFonts w:ascii="Consolas" w:hAnsi="Consolas"/>
          <w:sz w:val="22"/>
        </w:rPr>
        <w:t xml:space="preserve"> + </w:t>
      </w:r>
      <w:proofErr w:type="spellStart"/>
      <w:r w:rsidRPr="00702107">
        <w:rPr>
          <w:rFonts w:ascii="Consolas" w:hAnsi="Consolas"/>
          <w:sz w:val="22"/>
        </w:rPr>
        <w:t>lti</w:t>
      </w:r>
      <w:proofErr w:type="spellEnd"/>
      <w:r w:rsidRPr="00702107">
        <w:rPr>
          <w:rFonts w:ascii="Consolas" w:hAnsi="Consolas"/>
          <w:sz w:val="22"/>
        </w:rPr>
        <w:t xml:space="preserve"> + </w:t>
      </w:r>
      <w:proofErr w:type="spellStart"/>
      <w:r w:rsidRPr="00702107">
        <w:rPr>
          <w:rFonts w:ascii="Consolas" w:hAnsi="Consolas"/>
          <w:sz w:val="22"/>
        </w:rPr>
        <w:t>mh</w:t>
      </w:r>
      <w:proofErr w:type="spellEnd"/>
      <w:r w:rsidRPr="00702107">
        <w:rPr>
          <w:rFonts w:ascii="Consolas" w:hAnsi="Consolas"/>
          <w:sz w:val="22"/>
        </w:rPr>
        <w:t xml:space="preserve"> + </w:t>
      </w:r>
      <w:proofErr w:type="spellStart"/>
      <w:r w:rsidRPr="00702107">
        <w:rPr>
          <w:rFonts w:ascii="Consolas" w:hAnsi="Consolas"/>
          <w:sz w:val="22"/>
        </w:rPr>
        <w:t>ph</w:t>
      </w:r>
      <w:proofErr w:type="spellEnd"/>
      <w:r w:rsidRPr="00702107">
        <w:rPr>
          <w:rFonts w:ascii="Consolas" w:hAnsi="Consolas"/>
          <w:sz w:val="22"/>
        </w:rPr>
        <w:t xml:space="preserve"> + </w:t>
      </w:r>
      <w:proofErr w:type="spellStart"/>
      <w:r w:rsidRPr="00702107">
        <w:rPr>
          <w:rFonts w:ascii="Consolas" w:hAnsi="Consolas"/>
          <w:sz w:val="22"/>
        </w:rPr>
        <w:t>hh_type</w:t>
      </w:r>
      <w:proofErr w:type="spellEnd"/>
      <w:r w:rsidRPr="00702107">
        <w:rPr>
          <w:rFonts w:ascii="Consolas" w:hAnsi="Consolas"/>
          <w:sz w:val="22"/>
        </w:rPr>
        <w:t xml:space="preserve"> + </w:t>
      </w:r>
      <w:proofErr w:type="spellStart"/>
      <w:r w:rsidRPr="00702107">
        <w:rPr>
          <w:rFonts w:ascii="Consolas" w:hAnsi="Consolas"/>
          <w:sz w:val="22"/>
        </w:rPr>
        <w:t>hiqual_dv</w:t>
      </w:r>
      <w:proofErr w:type="spellEnd"/>
      <w:r w:rsidRPr="00702107">
        <w:rPr>
          <w:rFonts w:ascii="Consolas" w:hAnsi="Consolas"/>
          <w:sz w:val="22"/>
        </w:rPr>
        <w:t xml:space="preserve"> + </w:t>
      </w:r>
      <w:proofErr w:type="spellStart"/>
      <w:r w:rsidRPr="00702107">
        <w:rPr>
          <w:rFonts w:ascii="Consolas" w:hAnsi="Consolas"/>
          <w:sz w:val="22"/>
        </w:rPr>
        <w:t>eq_net_income</w:t>
      </w:r>
      <w:proofErr w:type="spellEnd"/>
      <w:r w:rsidRPr="00702107">
        <w:rPr>
          <w:rFonts w:ascii="Consolas" w:hAnsi="Consolas"/>
          <w:sz w:val="22"/>
        </w:rPr>
        <w:t xml:space="preserve">, data = </w:t>
      </w:r>
      <w:proofErr w:type="spellStart"/>
      <w:r w:rsidRPr="00702107">
        <w:rPr>
          <w:rFonts w:ascii="Consolas" w:hAnsi="Consolas"/>
          <w:sz w:val="22"/>
        </w:rPr>
        <w:t>data_tidied_eilts</w:t>
      </w:r>
      <w:proofErr w:type="spellEnd"/>
      <w:r w:rsidRPr="00702107">
        <w:rPr>
          <w:rFonts w:ascii="Consolas" w:hAnsi="Consolas"/>
          <w:sz w:val="22"/>
        </w:rPr>
        <w:t xml:space="preserve">, family = binomial) # this time with income </w:t>
      </w:r>
    </w:p>
    <w:p w14:paraId="44453306" w14:textId="77777777" w:rsidR="00702107" w:rsidRPr="00702107" w:rsidRDefault="00702107" w:rsidP="00702107">
      <w:pPr>
        <w:pStyle w:val="SourceCode"/>
        <w:rPr>
          <w:rFonts w:ascii="Consolas" w:hAnsi="Consolas"/>
          <w:sz w:val="22"/>
        </w:rPr>
      </w:pPr>
    </w:p>
    <w:p w14:paraId="2DC3344A" w14:textId="77777777" w:rsidR="00702107" w:rsidRPr="00702107" w:rsidRDefault="00702107" w:rsidP="00702107">
      <w:pPr>
        <w:pStyle w:val="SourceCode"/>
        <w:rPr>
          <w:rFonts w:ascii="Consolas" w:hAnsi="Consolas"/>
          <w:sz w:val="22"/>
        </w:rPr>
      </w:pPr>
      <w:r w:rsidRPr="00702107">
        <w:rPr>
          <w:rFonts w:ascii="Consolas" w:hAnsi="Consolas"/>
          <w:sz w:val="22"/>
        </w:rPr>
        <w:t xml:space="preserve"># first step backwards with the full model, </w:t>
      </w:r>
    </w:p>
    <w:p w14:paraId="34B9BCD2" w14:textId="77777777" w:rsidR="00702107" w:rsidRPr="00702107" w:rsidRDefault="00702107" w:rsidP="00702107">
      <w:pPr>
        <w:pStyle w:val="SourceCode"/>
        <w:rPr>
          <w:rFonts w:ascii="Consolas" w:hAnsi="Consolas"/>
          <w:sz w:val="22"/>
        </w:rPr>
      </w:pPr>
    </w:p>
    <w:p w14:paraId="548D9822"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mdl_stepAIC_eilts_pruned</w:t>
      </w:r>
      <w:proofErr w:type="spellEnd"/>
      <w:r w:rsidRPr="00702107">
        <w:rPr>
          <w:rFonts w:ascii="Consolas" w:hAnsi="Consolas"/>
          <w:sz w:val="22"/>
        </w:rPr>
        <w:t xml:space="preserve"> &lt;- </w:t>
      </w:r>
      <w:proofErr w:type="gramStart"/>
      <w:r w:rsidRPr="00702107">
        <w:rPr>
          <w:rFonts w:ascii="Consolas" w:hAnsi="Consolas"/>
          <w:sz w:val="22"/>
        </w:rPr>
        <w:t>step(</w:t>
      </w:r>
      <w:proofErr w:type="spellStart"/>
      <w:proofErr w:type="gramEnd"/>
      <w:r w:rsidRPr="00702107">
        <w:rPr>
          <w:rFonts w:ascii="Consolas" w:hAnsi="Consolas"/>
          <w:sz w:val="22"/>
        </w:rPr>
        <w:t>mod_eilts_full</w:t>
      </w:r>
      <w:proofErr w:type="spellEnd"/>
      <w:r w:rsidRPr="00702107">
        <w:rPr>
          <w:rFonts w:ascii="Consolas" w:hAnsi="Consolas"/>
          <w:sz w:val="22"/>
        </w:rPr>
        <w:t xml:space="preserve">, direction = "backward", scope = list(lower = </w:t>
      </w:r>
      <w:proofErr w:type="spellStart"/>
      <w:r w:rsidRPr="00702107">
        <w:rPr>
          <w:rFonts w:ascii="Consolas" w:hAnsi="Consolas"/>
          <w:sz w:val="22"/>
        </w:rPr>
        <w:t>mod_eilts_null</w:t>
      </w:r>
      <w:proofErr w:type="spellEnd"/>
      <w:r w:rsidRPr="00702107">
        <w:rPr>
          <w:rFonts w:ascii="Consolas" w:hAnsi="Consolas"/>
          <w:sz w:val="22"/>
        </w:rPr>
        <w:t xml:space="preserve">, upper = </w:t>
      </w:r>
      <w:proofErr w:type="spellStart"/>
      <w:r w:rsidRPr="00702107">
        <w:rPr>
          <w:rFonts w:ascii="Consolas" w:hAnsi="Consolas"/>
          <w:sz w:val="22"/>
        </w:rPr>
        <w:t>mod_eilts_full</w:t>
      </w:r>
      <w:proofErr w:type="spellEnd"/>
      <w:r w:rsidRPr="00702107">
        <w:rPr>
          <w:rFonts w:ascii="Consolas" w:hAnsi="Consolas"/>
          <w:sz w:val="22"/>
        </w:rPr>
        <w:t>))</w:t>
      </w:r>
    </w:p>
    <w:p w14:paraId="57123401" w14:textId="77777777" w:rsidR="00702107" w:rsidRPr="00702107" w:rsidRDefault="00702107" w:rsidP="00702107">
      <w:pPr>
        <w:pStyle w:val="SourceCode"/>
        <w:rPr>
          <w:rFonts w:ascii="Consolas" w:hAnsi="Consolas"/>
          <w:sz w:val="22"/>
        </w:rPr>
      </w:pPr>
    </w:p>
    <w:p w14:paraId="7061FA87"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then</w:t>
      </w:r>
      <w:proofErr w:type="gramEnd"/>
      <w:r w:rsidRPr="00702107">
        <w:rPr>
          <w:rFonts w:ascii="Consolas" w:hAnsi="Consolas"/>
          <w:sz w:val="22"/>
        </w:rPr>
        <w:t xml:space="preserve"> step forwards from the null model</w:t>
      </w:r>
    </w:p>
    <w:p w14:paraId="79D50A05" w14:textId="77777777" w:rsidR="00702107" w:rsidRPr="00702107" w:rsidRDefault="00702107" w:rsidP="00702107">
      <w:pPr>
        <w:pStyle w:val="SourceCode"/>
        <w:rPr>
          <w:rFonts w:ascii="Consolas" w:hAnsi="Consolas"/>
          <w:sz w:val="22"/>
        </w:rPr>
      </w:pPr>
    </w:p>
    <w:p w14:paraId="7CEE611E"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mdl_stepAIC_eilts_grown</w:t>
      </w:r>
      <w:proofErr w:type="spellEnd"/>
      <w:r w:rsidRPr="00702107">
        <w:rPr>
          <w:rFonts w:ascii="Consolas" w:hAnsi="Consolas"/>
          <w:sz w:val="22"/>
        </w:rPr>
        <w:t xml:space="preserve"> &lt;- </w:t>
      </w:r>
      <w:proofErr w:type="gramStart"/>
      <w:r w:rsidRPr="00702107">
        <w:rPr>
          <w:rFonts w:ascii="Consolas" w:hAnsi="Consolas"/>
          <w:sz w:val="22"/>
        </w:rPr>
        <w:t>step(</w:t>
      </w:r>
      <w:proofErr w:type="spellStart"/>
      <w:proofErr w:type="gramEnd"/>
      <w:r w:rsidRPr="00702107">
        <w:rPr>
          <w:rFonts w:ascii="Consolas" w:hAnsi="Consolas"/>
          <w:sz w:val="22"/>
        </w:rPr>
        <w:t>mod_eilts_null</w:t>
      </w:r>
      <w:proofErr w:type="spellEnd"/>
      <w:r w:rsidRPr="00702107">
        <w:rPr>
          <w:rFonts w:ascii="Consolas" w:hAnsi="Consolas"/>
          <w:sz w:val="22"/>
        </w:rPr>
        <w:t xml:space="preserve">, direction = "forward", scope = list(lower = </w:t>
      </w:r>
      <w:proofErr w:type="spellStart"/>
      <w:r w:rsidRPr="00702107">
        <w:rPr>
          <w:rFonts w:ascii="Consolas" w:hAnsi="Consolas"/>
          <w:sz w:val="22"/>
        </w:rPr>
        <w:t>mod_eilts_null</w:t>
      </w:r>
      <w:proofErr w:type="spellEnd"/>
      <w:r w:rsidRPr="00702107">
        <w:rPr>
          <w:rFonts w:ascii="Consolas" w:hAnsi="Consolas"/>
          <w:sz w:val="22"/>
        </w:rPr>
        <w:t xml:space="preserve">, upper = </w:t>
      </w:r>
      <w:proofErr w:type="spellStart"/>
      <w:r w:rsidRPr="00702107">
        <w:rPr>
          <w:rFonts w:ascii="Consolas" w:hAnsi="Consolas"/>
          <w:sz w:val="22"/>
        </w:rPr>
        <w:t>mod_eilts_full</w:t>
      </w:r>
      <w:proofErr w:type="spellEnd"/>
      <w:r w:rsidRPr="00702107">
        <w:rPr>
          <w:rFonts w:ascii="Consolas" w:hAnsi="Consolas"/>
          <w:sz w:val="22"/>
        </w:rPr>
        <w:t>))</w:t>
      </w:r>
    </w:p>
    <w:p w14:paraId="6010AD1D" w14:textId="77777777" w:rsidR="00702107" w:rsidRPr="00702107" w:rsidRDefault="00702107" w:rsidP="00702107">
      <w:pPr>
        <w:pStyle w:val="SourceCode"/>
        <w:rPr>
          <w:rFonts w:ascii="Consolas" w:hAnsi="Consolas"/>
          <w:sz w:val="22"/>
        </w:rPr>
      </w:pPr>
    </w:p>
    <w:p w14:paraId="7ACE1D0E" w14:textId="77777777" w:rsidR="00702107" w:rsidRPr="00702107" w:rsidRDefault="00702107" w:rsidP="00702107">
      <w:pPr>
        <w:pStyle w:val="SourceCode"/>
        <w:rPr>
          <w:rFonts w:ascii="Consolas" w:hAnsi="Consolas"/>
          <w:sz w:val="22"/>
        </w:rPr>
      </w:pPr>
      <w:r w:rsidRPr="00702107">
        <w:rPr>
          <w:rFonts w:ascii="Consolas" w:hAnsi="Consolas"/>
          <w:sz w:val="22"/>
        </w:rPr>
        <w:t xml:space="preserve"># </w:t>
      </w:r>
      <w:proofErr w:type="gramStart"/>
      <w:r w:rsidRPr="00702107">
        <w:rPr>
          <w:rFonts w:ascii="Consolas" w:hAnsi="Consolas"/>
          <w:sz w:val="22"/>
        </w:rPr>
        <w:t>then</w:t>
      </w:r>
      <w:proofErr w:type="gramEnd"/>
      <w:r w:rsidRPr="00702107">
        <w:rPr>
          <w:rFonts w:ascii="Consolas" w:hAnsi="Consolas"/>
          <w:sz w:val="22"/>
        </w:rPr>
        <w:t xml:space="preserve"> allow stepping in either direction with the demographics model to start</w:t>
      </w:r>
    </w:p>
    <w:p w14:paraId="503D9506" w14:textId="77777777" w:rsidR="00702107" w:rsidRPr="00702107" w:rsidRDefault="00702107" w:rsidP="00702107">
      <w:pPr>
        <w:pStyle w:val="SourceCode"/>
        <w:rPr>
          <w:rFonts w:ascii="Consolas" w:hAnsi="Consolas"/>
          <w:sz w:val="22"/>
        </w:rPr>
      </w:pPr>
    </w:p>
    <w:p w14:paraId="658AF998" w14:textId="77777777" w:rsidR="00702107" w:rsidRPr="00702107" w:rsidRDefault="00702107" w:rsidP="00702107">
      <w:pPr>
        <w:pStyle w:val="SourceCode"/>
        <w:rPr>
          <w:rFonts w:ascii="Consolas" w:hAnsi="Consolas"/>
          <w:sz w:val="22"/>
        </w:rPr>
      </w:pPr>
      <w:proofErr w:type="spellStart"/>
      <w:r w:rsidRPr="00702107">
        <w:rPr>
          <w:rFonts w:ascii="Consolas" w:hAnsi="Consolas"/>
          <w:sz w:val="22"/>
        </w:rPr>
        <w:t>mdl_stepAIC_eilts_both</w:t>
      </w:r>
      <w:proofErr w:type="spellEnd"/>
      <w:r w:rsidRPr="00702107">
        <w:rPr>
          <w:rFonts w:ascii="Consolas" w:hAnsi="Consolas"/>
          <w:sz w:val="22"/>
        </w:rPr>
        <w:t xml:space="preserve"> &lt;- </w:t>
      </w:r>
      <w:proofErr w:type="gramStart"/>
      <w:r w:rsidRPr="00702107">
        <w:rPr>
          <w:rFonts w:ascii="Consolas" w:hAnsi="Consolas"/>
          <w:sz w:val="22"/>
        </w:rPr>
        <w:t>step(</w:t>
      </w:r>
      <w:proofErr w:type="spellStart"/>
      <w:proofErr w:type="gramEnd"/>
      <w:r w:rsidRPr="00702107">
        <w:rPr>
          <w:rFonts w:ascii="Consolas" w:hAnsi="Consolas"/>
          <w:sz w:val="22"/>
        </w:rPr>
        <w:t>mod_eilts_demographics</w:t>
      </w:r>
      <w:proofErr w:type="spellEnd"/>
      <w:r w:rsidRPr="00702107">
        <w:rPr>
          <w:rFonts w:ascii="Consolas" w:hAnsi="Consolas"/>
          <w:sz w:val="22"/>
        </w:rPr>
        <w:t xml:space="preserve">, direction = "both", scope = list(lower = </w:t>
      </w:r>
      <w:proofErr w:type="spellStart"/>
      <w:r w:rsidRPr="00702107">
        <w:rPr>
          <w:rFonts w:ascii="Consolas" w:hAnsi="Consolas"/>
          <w:sz w:val="22"/>
        </w:rPr>
        <w:t>mod_eilts_null</w:t>
      </w:r>
      <w:proofErr w:type="spellEnd"/>
      <w:r w:rsidRPr="00702107">
        <w:rPr>
          <w:rFonts w:ascii="Consolas" w:hAnsi="Consolas"/>
          <w:sz w:val="22"/>
        </w:rPr>
        <w:t xml:space="preserve">, upper = </w:t>
      </w:r>
      <w:proofErr w:type="spellStart"/>
      <w:r w:rsidRPr="00702107">
        <w:rPr>
          <w:rFonts w:ascii="Consolas" w:hAnsi="Consolas"/>
          <w:sz w:val="22"/>
        </w:rPr>
        <w:t>mod_eilts_full</w:t>
      </w:r>
      <w:proofErr w:type="spellEnd"/>
      <w:r w:rsidRPr="00702107">
        <w:rPr>
          <w:rFonts w:ascii="Consolas" w:hAnsi="Consolas"/>
          <w:sz w:val="22"/>
        </w:rPr>
        <w:t>))</w:t>
      </w:r>
    </w:p>
    <w:p w14:paraId="1F962412" w14:textId="77777777" w:rsidR="00702107" w:rsidRPr="00702107" w:rsidRDefault="00702107" w:rsidP="00702107">
      <w:pPr>
        <w:pStyle w:val="SourceCode"/>
        <w:rPr>
          <w:rFonts w:ascii="Consolas" w:hAnsi="Consolas"/>
          <w:sz w:val="22"/>
        </w:rPr>
      </w:pPr>
    </w:p>
    <w:p w14:paraId="5DF296F0" w14:textId="77777777" w:rsidR="00702107" w:rsidRPr="00702107" w:rsidRDefault="00702107" w:rsidP="00702107">
      <w:pPr>
        <w:pStyle w:val="SourceCode"/>
        <w:rPr>
          <w:rFonts w:ascii="Consolas" w:hAnsi="Consolas"/>
          <w:sz w:val="22"/>
        </w:rPr>
      </w:pPr>
    </w:p>
    <w:p w14:paraId="3E954B35" w14:textId="77777777" w:rsidR="00702107" w:rsidRPr="00702107" w:rsidRDefault="00702107" w:rsidP="00702107">
      <w:pPr>
        <w:pStyle w:val="SourceCode"/>
        <w:rPr>
          <w:rFonts w:ascii="Consolas" w:hAnsi="Consolas"/>
          <w:sz w:val="22"/>
        </w:rPr>
      </w:pPr>
    </w:p>
    <w:p w14:paraId="0072F7D1"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5599ABF2" w14:textId="77777777" w:rsidR="00702107" w:rsidRPr="00702107" w:rsidRDefault="00702107" w:rsidP="00702107">
      <w:pPr>
        <w:pStyle w:val="SourceCode"/>
        <w:rPr>
          <w:rFonts w:ascii="Consolas" w:hAnsi="Consolas"/>
          <w:sz w:val="22"/>
        </w:rPr>
      </w:pPr>
    </w:p>
    <w:p w14:paraId="03664467" w14:textId="77777777" w:rsidR="00702107" w:rsidRPr="00702107" w:rsidRDefault="00702107" w:rsidP="00702107">
      <w:pPr>
        <w:pStyle w:val="SourceCode"/>
        <w:rPr>
          <w:rFonts w:ascii="Consolas" w:hAnsi="Consolas"/>
          <w:sz w:val="22"/>
        </w:rPr>
      </w:pPr>
    </w:p>
    <w:p w14:paraId="055AC810" w14:textId="77777777" w:rsidR="00702107" w:rsidRPr="00702107" w:rsidRDefault="00702107" w:rsidP="00702107">
      <w:pPr>
        <w:pStyle w:val="SourceCode"/>
        <w:rPr>
          <w:rFonts w:ascii="Consolas" w:hAnsi="Consolas"/>
          <w:sz w:val="22"/>
        </w:rPr>
      </w:pPr>
      <w:r w:rsidRPr="00702107">
        <w:rPr>
          <w:rFonts w:ascii="Consolas" w:hAnsi="Consolas"/>
          <w:sz w:val="22"/>
        </w:rPr>
        <w:t xml:space="preserve">summaries </w:t>
      </w:r>
    </w:p>
    <w:p w14:paraId="06B9BA79" w14:textId="77777777" w:rsidR="00702107" w:rsidRPr="00702107" w:rsidRDefault="00702107" w:rsidP="00702107">
      <w:pPr>
        <w:pStyle w:val="SourceCode"/>
        <w:rPr>
          <w:rFonts w:ascii="Consolas" w:hAnsi="Consolas"/>
          <w:sz w:val="22"/>
        </w:rPr>
      </w:pPr>
    </w:p>
    <w:p w14:paraId="1E337153"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368F4DED"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mdl_stepAIC_eilts_pruned</w:t>
      </w:r>
      <w:proofErr w:type="spellEnd"/>
      <w:r w:rsidRPr="00702107">
        <w:rPr>
          <w:rFonts w:ascii="Consolas" w:hAnsi="Consolas"/>
          <w:sz w:val="22"/>
        </w:rPr>
        <w:t>)</w:t>
      </w:r>
    </w:p>
    <w:p w14:paraId="32AD4F98" w14:textId="77777777" w:rsidR="00702107" w:rsidRPr="00702107" w:rsidRDefault="00702107" w:rsidP="00702107">
      <w:pPr>
        <w:pStyle w:val="SourceCode"/>
        <w:rPr>
          <w:rFonts w:ascii="Consolas" w:hAnsi="Consolas"/>
          <w:sz w:val="22"/>
        </w:rPr>
      </w:pPr>
    </w:p>
    <w:p w14:paraId="3DD35389"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6F387606" w14:textId="77777777" w:rsidR="00702107" w:rsidRPr="00702107" w:rsidRDefault="00702107" w:rsidP="00702107">
      <w:pPr>
        <w:pStyle w:val="SourceCode"/>
        <w:rPr>
          <w:rFonts w:ascii="Consolas" w:hAnsi="Consolas"/>
          <w:sz w:val="22"/>
        </w:rPr>
      </w:pPr>
    </w:p>
    <w:p w14:paraId="6414BA6A" w14:textId="77777777" w:rsidR="00702107" w:rsidRPr="00702107" w:rsidRDefault="00702107" w:rsidP="00702107">
      <w:pPr>
        <w:pStyle w:val="SourceCode"/>
        <w:rPr>
          <w:rFonts w:ascii="Consolas" w:hAnsi="Consolas"/>
          <w:sz w:val="22"/>
        </w:rPr>
      </w:pPr>
      <w:r w:rsidRPr="00702107">
        <w:rPr>
          <w:rFonts w:ascii="Consolas" w:hAnsi="Consolas"/>
          <w:sz w:val="22"/>
        </w:rPr>
        <w:t xml:space="preserve">Next model summary </w:t>
      </w:r>
    </w:p>
    <w:p w14:paraId="0A4066A1"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63ADD41A" w14:textId="77777777" w:rsidR="00702107" w:rsidRPr="00702107" w:rsidRDefault="00702107" w:rsidP="00702107">
      <w:pPr>
        <w:pStyle w:val="SourceCode"/>
        <w:rPr>
          <w:rFonts w:ascii="Consolas" w:hAnsi="Consolas"/>
          <w:sz w:val="22"/>
        </w:rPr>
      </w:pPr>
    </w:p>
    <w:p w14:paraId="1EAECA54"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mdl_stepAIC_eilts_grown</w:t>
      </w:r>
      <w:proofErr w:type="spellEnd"/>
      <w:r w:rsidRPr="00702107">
        <w:rPr>
          <w:rFonts w:ascii="Consolas" w:hAnsi="Consolas"/>
          <w:sz w:val="22"/>
        </w:rPr>
        <w:t>)</w:t>
      </w:r>
    </w:p>
    <w:p w14:paraId="3294CD09" w14:textId="77777777" w:rsidR="00702107" w:rsidRPr="00702107" w:rsidRDefault="00702107" w:rsidP="00702107">
      <w:pPr>
        <w:pStyle w:val="SourceCode"/>
        <w:rPr>
          <w:rFonts w:ascii="Consolas" w:hAnsi="Consolas"/>
          <w:sz w:val="22"/>
        </w:rPr>
      </w:pPr>
    </w:p>
    <w:p w14:paraId="118AA7EA"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0F588717" w14:textId="77777777" w:rsidR="00702107" w:rsidRPr="00702107" w:rsidRDefault="00702107" w:rsidP="00702107">
      <w:pPr>
        <w:pStyle w:val="SourceCode"/>
        <w:rPr>
          <w:rFonts w:ascii="Consolas" w:hAnsi="Consolas"/>
          <w:sz w:val="22"/>
        </w:rPr>
      </w:pPr>
    </w:p>
    <w:p w14:paraId="524330FB" w14:textId="77777777" w:rsidR="00702107" w:rsidRPr="00702107" w:rsidRDefault="00702107" w:rsidP="00702107">
      <w:pPr>
        <w:pStyle w:val="SourceCode"/>
        <w:rPr>
          <w:rFonts w:ascii="Consolas" w:hAnsi="Consolas"/>
          <w:sz w:val="22"/>
        </w:rPr>
      </w:pPr>
    </w:p>
    <w:p w14:paraId="76BAECCA" w14:textId="77777777" w:rsidR="00702107" w:rsidRPr="00702107" w:rsidRDefault="00702107" w:rsidP="00702107">
      <w:pPr>
        <w:pStyle w:val="SourceCode"/>
        <w:rPr>
          <w:rFonts w:ascii="Consolas" w:hAnsi="Consolas"/>
          <w:sz w:val="22"/>
        </w:rPr>
      </w:pPr>
      <w:r w:rsidRPr="00702107">
        <w:rPr>
          <w:rFonts w:ascii="Consolas" w:hAnsi="Consolas"/>
          <w:sz w:val="22"/>
        </w:rPr>
        <w:t>Finally, both ways</w:t>
      </w:r>
    </w:p>
    <w:p w14:paraId="7C1AF8E4" w14:textId="77777777" w:rsidR="00702107" w:rsidRPr="00702107" w:rsidRDefault="00702107" w:rsidP="00702107">
      <w:pPr>
        <w:pStyle w:val="SourceCode"/>
        <w:rPr>
          <w:rFonts w:ascii="Consolas" w:hAnsi="Consolas"/>
          <w:sz w:val="22"/>
        </w:rPr>
      </w:pPr>
    </w:p>
    <w:p w14:paraId="31CB383E"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5C396E46" w14:textId="77777777" w:rsidR="00702107" w:rsidRPr="00702107" w:rsidRDefault="00702107" w:rsidP="00702107">
      <w:pPr>
        <w:pStyle w:val="SourceCode"/>
        <w:rPr>
          <w:rFonts w:ascii="Consolas" w:hAnsi="Consolas"/>
          <w:sz w:val="22"/>
        </w:rPr>
      </w:pPr>
      <w:r w:rsidRPr="00702107">
        <w:rPr>
          <w:rFonts w:ascii="Consolas" w:hAnsi="Consolas"/>
          <w:sz w:val="22"/>
        </w:rPr>
        <w:t>summary(</w:t>
      </w:r>
      <w:proofErr w:type="spellStart"/>
      <w:r w:rsidRPr="00702107">
        <w:rPr>
          <w:rFonts w:ascii="Consolas" w:hAnsi="Consolas"/>
          <w:sz w:val="22"/>
        </w:rPr>
        <w:t>mdl_stepAIC_eilts_both</w:t>
      </w:r>
      <w:proofErr w:type="spellEnd"/>
      <w:r w:rsidRPr="00702107">
        <w:rPr>
          <w:rFonts w:ascii="Consolas" w:hAnsi="Consolas"/>
          <w:sz w:val="22"/>
        </w:rPr>
        <w:t>)</w:t>
      </w:r>
    </w:p>
    <w:p w14:paraId="224865C6" w14:textId="77777777" w:rsidR="00702107" w:rsidRPr="00702107" w:rsidRDefault="00702107" w:rsidP="00702107">
      <w:pPr>
        <w:pStyle w:val="SourceCode"/>
        <w:rPr>
          <w:rFonts w:ascii="Consolas" w:hAnsi="Consolas"/>
          <w:sz w:val="22"/>
        </w:rPr>
      </w:pPr>
    </w:p>
    <w:p w14:paraId="4E751773" w14:textId="77777777" w:rsidR="00702107" w:rsidRPr="00702107" w:rsidRDefault="00702107" w:rsidP="00702107">
      <w:pPr>
        <w:pStyle w:val="SourceCode"/>
        <w:rPr>
          <w:rFonts w:ascii="Consolas" w:hAnsi="Consolas"/>
          <w:sz w:val="22"/>
        </w:rPr>
      </w:pPr>
    </w:p>
    <w:p w14:paraId="7D116B4B" w14:textId="77777777" w:rsidR="00702107" w:rsidRPr="00702107" w:rsidRDefault="00702107" w:rsidP="00702107">
      <w:pPr>
        <w:pStyle w:val="SourceCode"/>
        <w:rPr>
          <w:rFonts w:ascii="Consolas" w:hAnsi="Consolas"/>
          <w:sz w:val="22"/>
        </w:rPr>
      </w:pPr>
      <w:r w:rsidRPr="00702107">
        <w:rPr>
          <w:rFonts w:ascii="Consolas" w:hAnsi="Consolas"/>
          <w:sz w:val="22"/>
        </w:rPr>
        <w:t>```</w:t>
      </w:r>
    </w:p>
    <w:p w14:paraId="204E1841" w14:textId="77777777" w:rsidR="00702107" w:rsidRPr="00702107" w:rsidRDefault="00702107" w:rsidP="00702107">
      <w:pPr>
        <w:pStyle w:val="SourceCode"/>
        <w:rPr>
          <w:rFonts w:ascii="Consolas" w:hAnsi="Consolas"/>
          <w:sz w:val="22"/>
        </w:rPr>
      </w:pPr>
    </w:p>
    <w:p w14:paraId="6F0540C4" w14:textId="77777777" w:rsidR="00702107" w:rsidRPr="00702107" w:rsidRDefault="00702107" w:rsidP="00702107">
      <w:pPr>
        <w:pStyle w:val="SourceCode"/>
        <w:rPr>
          <w:rFonts w:ascii="Consolas" w:hAnsi="Consolas"/>
          <w:sz w:val="22"/>
        </w:rPr>
      </w:pPr>
      <w:r w:rsidRPr="00702107">
        <w:rPr>
          <w:rFonts w:ascii="Consolas" w:hAnsi="Consolas"/>
          <w:sz w:val="22"/>
        </w:rPr>
        <w:t xml:space="preserve">Now Nagelkerke R^2 for each of these models </w:t>
      </w:r>
    </w:p>
    <w:p w14:paraId="37928029" w14:textId="77777777" w:rsidR="00702107" w:rsidRPr="00702107" w:rsidRDefault="00702107" w:rsidP="00702107">
      <w:pPr>
        <w:pStyle w:val="SourceCode"/>
        <w:rPr>
          <w:rFonts w:ascii="Consolas" w:hAnsi="Consolas"/>
          <w:sz w:val="22"/>
        </w:rPr>
      </w:pPr>
    </w:p>
    <w:p w14:paraId="0A4B8089" w14:textId="77777777" w:rsidR="00702107" w:rsidRPr="00702107" w:rsidRDefault="00702107" w:rsidP="00702107">
      <w:pPr>
        <w:pStyle w:val="SourceCode"/>
        <w:rPr>
          <w:rFonts w:ascii="Consolas" w:hAnsi="Consolas"/>
          <w:sz w:val="22"/>
        </w:rPr>
      </w:pPr>
      <w:r w:rsidRPr="00702107">
        <w:rPr>
          <w:rFonts w:ascii="Consolas" w:hAnsi="Consolas"/>
          <w:sz w:val="22"/>
        </w:rPr>
        <w:t>```{r}</w:t>
      </w:r>
    </w:p>
    <w:p w14:paraId="0D8EC0DE" w14:textId="77777777" w:rsidR="00702107" w:rsidRPr="00702107" w:rsidRDefault="00702107" w:rsidP="00702107">
      <w:pPr>
        <w:pStyle w:val="SourceCode"/>
        <w:rPr>
          <w:rFonts w:ascii="Consolas" w:hAnsi="Consolas"/>
          <w:sz w:val="22"/>
        </w:rPr>
      </w:pPr>
    </w:p>
    <w:p w14:paraId="3889C7DC"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mdl_stepAIC_eilts_pruned</w:t>
      </w:r>
      <w:proofErr w:type="spellEnd"/>
      <w:r w:rsidRPr="00702107">
        <w:rPr>
          <w:rFonts w:ascii="Consolas" w:hAnsi="Consolas"/>
          <w:sz w:val="22"/>
        </w:rPr>
        <w:t>)</w:t>
      </w:r>
    </w:p>
    <w:p w14:paraId="18C51A24"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mdl_stepAIC_eilts_grown</w:t>
      </w:r>
      <w:proofErr w:type="spellEnd"/>
      <w:r w:rsidRPr="00702107">
        <w:rPr>
          <w:rFonts w:ascii="Consolas" w:hAnsi="Consolas"/>
          <w:sz w:val="22"/>
        </w:rPr>
        <w:t>)</w:t>
      </w:r>
    </w:p>
    <w:p w14:paraId="5C889B09" w14:textId="77777777" w:rsidR="00702107" w:rsidRPr="00702107" w:rsidRDefault="00702107" w:rsidP="00702107">
      <w:pPr>
        <w:pStyle w:val="SourceCode"/>
        <w:rPr>
          <w:rFonts w:ascii="Consolas" w:hAnsi="Consolas"/>
          <w:sz w:val="22"/>
        </w:rPr>
      </w:pPr>
      <w:proofErr w:type="spellStart"/>
      <w:proofErr w:type="gramStart"/>
      <w:r w:rsidRPr="00702107">
        <w:rPr>
          <w:rFonts w:ascii="Consolas" w:hAnsi="Consolas"/>
          <w:sz w:val="22"/>
        </w:rPr>
        <w:lastRenderedPageBreak/>
        <w:t>fmsb</w:t>
      </w:r>
      <w:proofErr w:type="spellEnd"/>
      <w:r w:rsidRPr="00702107">
        <w:rPr>
          <w:rFonts w:ascii="Consolas" w:hAnsi="Consolas"/>
          <w:sz w:val="22"/>
        </w:rPr>
        <w:t>::</w:t>
      </w:r>
      <w:proofErr w:type="gramEnd"/>
      <w:r w:rsidRPr="00702107">
        <w:rPr>
          <w:rFonts w:ascii="Consolas" w:hAnsi="Consolas"/>
          <w:sz w:val="22"/>
        </w:rPr>
        <w:t>NagelkerkeR2(</w:t>
      </w:r>
      <w:proofErr w:type="spellStart"/>
      <w:r w:rsidRPr="00702107">
        <w:rPr>
          <w:rFonts w:ascii="Consolas" w:hAnsi="Consolas"/>
          <w:sz w:val="22"/>
        </w:rPr>
        <w:t>mdl_stepAIC_eilts_both</w:t>
      </w:r>
      <w:proofErr w:type="spellEnd"/>
      <w:r w:rsidRPr="00702107">
        <w:rPr>
          <w:rFonts w:ascii="Consolas" w:hAnsi="Consolas"/>
          <w:sz w:val="22"/>
        </w:rPr>
        <w:t>)</w:t>
      </w:r>
    </w:p>
    <w:p w14:paraId="7FB09ECD" w14:textId="77777777" w:rsidR="00702107" w:rsidRPr="00702107" w:rsidRDefault="00702107" w:rsidP="00702107">
      <w:pPr>
        <w:pStyle w:val="SourceCode"/>
        <w:rPr>
          <w:rFonts w:ascii="Consolas" w:hAnsi="Consolas"/>
          <w:sz w:val="22"/>
        </w:rPr>
      </w:pPr>
    </w:p>
    <w:p w14:paraId="35C92C50" w14:textId="77777777" w:rsidR="00702107" w:rsidRPr="00702107" w:rsidRDefault="00702107" w:rsidP="00702107">
      <w:pPr>
        <w:pStyle w:val="SourceCode"/>
        <w:rPr>
          <w:rFonts w:ascii="Consolas" w:hAnsi="Consolas"/>
          <w:sz w:val="22"/>
        </w:rPr>
      </w:pPr>
    </w:p>
    <w:p w14:paraId="01B5CD10" w14:textId="77777777" w:rsidR="00702107" w:rsidRPr="00702107" w:rsidRDefault="00702107" w:rsidP="00702107">
      <w:pPr>
        <w:pStyle w:val="SourceCode"/>
        <w:rPr>
          <w:rFonts w:ascii="Consolas" w:hAnsi="Consolas"/>
          <w:sz w:val="22"/>
        </w:rPr>
      </w:pPr>
    </w:p>
    <w:p w14:paraId="35AD5D1A" w14:textId="368883AE" w:rsidR="00702107" w:rsidRPr="00702107" w:rsidRDefault="00702107" w:rsidP="00702107">
      <w:pPr>
        <w:pStyle w:val="SourceCode"/>
        <w:rPr>
          <w:rFonts w:ascii="Consolas" w:hAnsi="Consolas"/>
          <w:sz w:val="22"/>
        </w:rPr>
      </w:pPr>
      <w:r w:rsidRPr="00702107">
        <w:rPr>
          <w:rFonts w:ascii="Consolas" w:hAnsi="Consolas"/>
          <w:sz w:val="22"/>
        </w:rPr>
        <w:t>```</w:t>
      </w:r>
    </w:p>
    <w:sectPr w:rsidR="00702107" w:rsidRPr="00702107">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51A2C" w14:textId="77777777" w:rsidR="00B0537E" w:rsidRDefault="00B0537E">
      <w:pPr>
        <w:spacing w:after="0"/>
      </w:pPr>
      <w:r>
        <w:separator/>
      </w:r>
    </w:p>
  </w:endnote>
  <w:endnote w:type="continuationSeparator" w:id="0">
    <w:p w14:paraId="51FFD276" w14:textId="77777777" w:rsidR="00B0537E" w:rsidRDefault="00B0537E">
      <w:pPr>
        <w:spacing w:after="0"/>
      </w:pPr>
      <w:r>
        <w:continuationSeparator/>
      </w:r>
    </w:p>
  </w:endnote>
  <w:endnote w:type="continuationNotice" w:id="1">
    <w:p w14:paraId="5E17E5EB" w14:textId="77777777" w:rsidR="0052516D" w:rsidRDefault="0052516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05501"/>
      <w:docPartObj>
        <w:docPartGallery w:val="Page Numbers (Bottom of Page)"/>
        <w:docPartUnique/>
      </w:docPartObj>
    </w:sdtPr>
    <w:sdtEndPr>
      <w:rPr>
        <w:noProof/>
      </w:rPr>
    </w:sdtEndPr>
    <w:sdtContent>
      <w:p w14:paraId="3970BBB9" w14:textId="76AF3E20" w:rsidR="0069126C" w:rsidRDefault="006912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81B77B" w14:textId="77777777" w:rsidR="0069126C" w:rsidRDefault="00691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AAA5D" w14:textId="77777777" w:rsidR="00B0537E" w:rsidRDefault="00B0537E">
      <w:r>
        <w:separator/>
      </w:r>
    </w:p>
  </w:footnote>
  <w:footnote w:type="continuationSeparator" w:id="0">
    <w:p w14:paraId="6093722B" w14:textId="77777777" w:rsidR="00B0537E" w:rsidRDefault="00B0537E">
      <w:r>
        <w:continuationSeparator/>
      </w:r>
    </w:p>
  </w:footnote>
  <w:footnote w:type="continuationNotice" w:id="1">
    <w:p w14:paraId="394E8AA0" w14:textId="77777777" w:rsidR="0052516D" w:rsidRDefault="0052516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BA059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175248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therine Foster">
    <w15:presenceInfo w15:providerId="AD" w15:userId="S::catherine.foster@phs.scot::9e892377-f34d-454b-918c-9113234329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AC"/>
    <w:rsid w:val="00056308"/>
    <w:rsid w:val="001B2AA8"/>
    <w:rsid w:val="00301157"/>
    <w:rsid w:val="004E19BA"/>
    <w:rsid w:val="0052516D"/>
    <w:rsid w:val="0069126C"/>
    <w:rsid w:val="00702107"/>
    <w:rsid w:val="007F0C0D"/>
    <w:rsid w:val="008401AC"/>
    <w:rsid w:val="008442F3"/>
    <w:rsid w:val="008508A8"/>
    <w:rsid w:val="008D783A"/>
    <w:rsid w:val="00965CF0"/>
    <w:rsid w:val="00986F9F"/>
    <w:rsid w:val="00A87BF7"/>
    <w:rsid w:val="00AD67D6"/>
    <w:rsid w:val="00AE469A"/>
    <w:rsid w:val="00B0537E"/>
    <w:rsid w:val="00B95DF6"/>
    <w:rsid w:val="00CF51CA"/>
    <w:rsid w:val="00EA08DB"/>
    <w:rsid w:val="00F05AB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FE40"/>
  <w15:docId w15:val="{1C896EA6-7D8B-47DC-8956-C39AF3CD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69126C"/>
    <w:pPr>
      <w:tabs>
        <w:tab w:val="center" w:pos="4513"/>
        <w:tab w:val="right" w:pos="9026"/>
      </w:tabs>
      <w:spacing w:after="0"/>
    </w:pPr>
  </w:style>
  <w:style w:type="character" w:customStyle="1" w:styleId="HeaderChar">
    <w:name w:val="Header Char"/>
    <w:basedOn w:val="DefaultParagraphFont"/>
    <w:link w:val="Header"/>
    <w:rsid w:val="0069126C"/>
  </w:style>
  <w:style w:type="paragraph" w:styleId="Footer">
    <w:name w:val="footer"/>
    <w:basedOn w:val="Normal"/>
    <w:link w:val="FooterChar"/>
    <w:uiPriority w:val="99"/>
    <w:rsid w:val="0069126C"/>
    <w:pPr>
      <w:tabs>
        <w:tab w:val="center" w:pos="4513"/>
        <w:tab w:val="right" w:pos="9026"/>
      </w:tabs>
      <w:spacing w:after="0"/>
    </w:pPr>
  </w:style>
  <w:style w:type="character" w:customStyle="1" w:styleId="FooterChar">
    <w:name w:val="Footer Char"/>
    <w:basedOn w:val="DefaultParagraphFont"/>
    <w:link w:val="Footer"/>
    <w:uiPriority w:val="99"/>
    <w:rsid w:val="0069126C"/>
  </w:style>
  <w:style w:type="paragraph" w:styleId="Revision">
    <w:name w:val="Revision"/>
    <w:hidden/>
    <w:rsid w:val="008D783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opic xmlns="1fdbb3bd-7687-4ed1-a949-6c0066957926" xsi:nil="true"/>
    <TaxCatchAll xmlns="9369f9cd-7934-46f9-83f8-0ab2aa6125c5" xsi:nil="true"/>
    <lcf76f155ced4ddcb4097134ff3c332f xmlns="1fdbb3bd-7687-4ed1-a949-6c006695792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D8E938ADCC7143AD8767D15D07D6B4" ma:contentTypeVersion="14" ma:contentTypeDescription="Create a new document." ma:contentTypeScope="" ma:versionID="308cf118fa0505f818f719f6bb07da7e">
  <xsd:schema xmlns:xsd="http://www.w3.org/2001/XMLSchema" xmlns:xs="http://www.w3.org/2001/XMLSchema" xmlns:p="http://schemas.microsoft.com/office/2006/metadata/properties" xmlns:ns2="1fdbb3bd-7687-4ed1-a949-6c0066957926" xmlns:ns3="9369f9cd-7934-46f9-83f8-0ab2aa6125c5" xmlns:ns4="273863c3-7d94-4206-9ee0-3721f15ce114" targetNamespace="http://schemas.microsoft.com/office/2006/metadata/properties" ma:root="true" ma:fieldsID="96736a1abbcb29098890c4b5868a05fb" ns2:_="" ns3:_="" ns4:_="">
    <xsd:import namespace="1fdbb3bd-7687-4ed1-a949-6c0066957926"/>
    <xsd:import namespace="9369f9cd-7934-46f9-83f8-0ab2aa6125c5"/>
    <xsd:import namespace="273863c3-7d94-4206-9ee0-3721f15ce114"/>
    <xsd:element name="properties">
      <xsd:complexType>
        <xsd:sequence>
          <xsd:element name="documentManagement">
            <xsd:complexType>
              <xsd:all>
                <xsd:element ref="ns2:Topic"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dbb3bd-7687-4ed1-a949-6c0066957926" elementFormDefault="qualified">
    <xsd:import namespace="http://schemas.microsoft.com/office/2006/documentManagement/types"/>
    <xsd:import namespace="http://schemas.microsoft.com/office/infopath/2007/PartnerControls"/>
    <xsd:element name="Topic" ma:index="8" nillable="true" ma:displayName="Topic" ma:format="Dropdown" ma:internalName="Topic">
      <xsd:simpleType>
        <xsd:union memberTypes="dms:Text">
          <xsd:simpleType>
            <xsd:restriction base="dms:Choice">
              <xsd:enumeration value="Library"/>
            </xsd:restriction>
          </xsd:simpleType>
        </xsd:un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6ac32b6-d060-42fb-93c0-6c46742e1ae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9f9cd-7934-46f9-83f8-0ab2aa6125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50fe80-a0d5-4b7d-a46f-68344a0d295d}" ma:internalName="TaxCatchAll" ma:showField="CatchAllData" ma:web="273863c3-7d94-4206-9ee0-3721f15ce11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3863c3-7d94-4206-9ee0-3721f15ce11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2382FC-567E-4C57-A88E-F3087E36DAA8}">
  <ds:schemaRefs>
    <ds:schemaRef ds:uri="http://schemas.microsoft.com/sharepoint/v3/contenttype/forms"/>
  </ds:schemaRefs>
</ds:datastoreItem>
</file>

<file path=customXml/itemProps2.xml><?xml version="1.0" encoding="utf-8"?>
<ds:datastoreItem xmlns:ds="http://schemas.openxmlformats.org/officeDocument/2006/customXml" ds:itemID="{6ACD11ED-9E46-4B48-B9B4-C6D1ED6016BA}">
  <ds:schemaRefs>
    <ds:schemaRef ds:uri="273863c3-7d94-4206-9ee0-3721f15ce114"/>
    <ds:schemaRef ds:uri="http://schemas.microsoft.com/office/2006/metadata/properties"/>
    <ds:schemaRef ds:uri="http://purl.org/dc/dcmitype/"/>
    <ds:schemaRef ds:uri="http://schemas.microsoft.com/office/2006/documentManagement/types"/>
    <ds:schemaRef ds:uri="http://purl.org/dc/terms/"/>
    <ds:schemaRef ds:uri="1fdbb3bd-7687-4ed1-a949-6c0066957926"/>
    <ds:schemaRef ds:uri="http://schemas.microsoft.com/office/infopath/2007/PartnerControls"/>
    <ds:schemaRef ds:uri="http://www.w3.org/XML/1998/namespace"/>
    <ds:schemaRef ds:uri="http://schemas.openxmlformats.org/package/2006/metadata/core-properties"/>
    <ds:schemaRef ds:uri="9369f9cd-7934-46f9-83f8-0ab2aa6125c5"/>
    <ds:schemaRef ds:uri="http://purl.org/dc/elements/1.1/"/>
  </ds:schemaRefs>
</ds:datastoreItem>
</file>

<file path=customXml/itemProps3.xml><?xml version="1.0" encoding="utf-8"?>
<ds:datastoreItem xmlns:ds="http://schemas.openxmlformats.org/officeDocument/2006/customXml" ds:itemID="{15D9DCEB-8147-4CE0-A890-7EE663F19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dbb3bd-7687-4ed1-a949-6c0066957926"/>
    <ds:schemaRef ds:uri="9369f9cd-7934-46f9-83f8-0ab2aa6125c5"/>
    <ds:schemaRef ds:uri="273863c3-7d94-4206-9ee0-3721f15ce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0efe0bd-a030-4bca-809c-b5e6745e499a}" enabled="0" method="" siteId="{10efe0bd-a030-4bca-809c-b5e6745e499a}" removed="1"/>
</clbl:labelList>
</file>

<file path=docProps/app.xml><?xml version="1.0" encoding="utf-8"?>
<Properties xmlns="http://schemas.openxmlformats.org/officeDocument/2006/extended-properties" xmlns:vt="http://schemas.openxmlformats.org/officeDocument/2006/docPropsVTypes">
  <Template>Normal</Template>
  <TotalTime>1</TotalTime>
  <Pages>82</Pages>
  <Words>17448</Words>
  <Characters>99455</Characters>
  <Application>Microsoft Office Word</Application>
  <DocSecurity>0</DocSecurity>
  <Lines>828</Lines>
  <Paragraphs>233</Paragraphs>
  <ScaleCrop>false</ScaleCrop>
  <Company/>
  <LinksUpToDate>false</LinksUpToDate>
  <CharactersWithSpaces>116670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Block-based models predicting flows into EILTS</dc:title>
  <dc:creator>Jon Minton;Martin Taulbut</dc:creator>
  <cp:keywords/>
  <cp:lastModifiedBy>Catherine Foster</cp:lastModifiedBy>
  <cp:revision>2</cp:revision>
  <dcterms:created xsi:type="dcterms:W3CDTF">2024-12-03T15:27:00Z</dcterms:created>
  <dcterms:modified xsi:type="dcterms:W3CDTF">2024-12-03T15:27:00Z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essage">
    <vt:lpwstr>False</vt:lpwstr>
  </property>
  <property fmtid="{D5CDD505-2E9C-101B-9397-08002B2CF9AE}" pid="11" name="toc-title">
    <vt:lpwstr>Table of contents</vt:lpwstr>
  </property>
  <property fmtid="{D5CDD505-2E9C-101B-9397-08002B2CF9AE}" pid="12" name="ContentTypeId">
    <vt:lpwstr>0x01010007D8E938ADCC7143AD8767D15D07D6B4</vt:lpwstr>
  </property>
  <property fmtid="{D5CDD505-2E9C-101B-9397-08002B2CF9AE}" pid="13" name="MediaServiceImageTags">
    <vt:lpwstr/>
  </property>
</Properties>
</file>